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ABE94" w14:textId="77777777" w:rsidR="006902CA" w:rsidRDefault="00006B48">
      <w:pPr>
        <w:pStyle w:val="Author"/>
      </w:pPr>
      <w:commentRangeStart w:id="0"/>
      <w:r>
        <w:t>François Leroy, PhD student at CZU</w:t>
      </w:r>
      <w:commentRangeEnd w:id="0"/>
      <w:r w:rsidR="00A64785">
        <w:rPr>
          <w:rStyle w:val="CommentReference"/>
        </w:rPr>
        <w:commentReference w:id="0"/>
      </w:r>
    </w:p>
    <w:p w14:paraId="104DE9CB" w14:textId="77777777" w:rsidR="006902CA" w:rsidRDefault="00006B48">
      <w:pPr>
        <w:pStyle w:val="Date"/>
      </w:pPr>
      <w:r>
        <w:t>2021-09-23</w:t>
      </w:r>
    </w:p>
    <w:sdt>
      <w:sdtPr>
        <w:rPr>
          <w:rFonts w:asciiTheme="minorHAnsi" w:eastAsiaTheme="minorHAnsi" w:hAnsiTheme="minorHAnsi" w:cstheme="minorBidi"/>
          <w:color w:val="auto"/>
          <w:sz w:val="24"/>
          <w:szCs w:val="24"/>
        </w:rPr>
        <w:id w:val="439578273"/>
        <w:docPartObj>
          <w:docPartGallery w:val="Table of Contents"/>
          <w:docPartUnique/>
        </w:docPartObj>
      </w:sdtPr>
      <w:sdtEndPr/>
      <w:sdtContent>
        <w:p w14:paraId="180EC2CD" w14:textId="77777777" w:rsidR="006902CA" w:rsidRDefault="00006B48">
          <w:pPr>
            <w:pStyle w:val="TOCHeading"/>
          </w:pPr>
          <w:r>
            <w:t>Table of Contents</w:t>
          </w:r>
        </w:p>
        <w:p w14:paraId="1A139159" w14:textId="63407E11" w:rsidR="00F46451" w:rsidRDefault="00006B48">
          <w:pPr>
            <w:pStyle w:val="TOC1"/>
            <w:tabs>
              <w:tab w:val="right" w:leader="dot" w:pos="9396"/>
            </w:tabs>
            <w:rPr>
              <w:ins w:id="1" w:author="Leroy Francois" w:date="2021-09-29T15:15:00Z"/>
              <w:rFonts w:eastAsiaTheme="minorEastAsia"/>
              <w:noProof/>
              <w:sz w:val="22"/>
              <w:szCs w:val="22"/>
            </w:rPr>
          </w:pPr>
          <w:r>
            <w:fldChar w:fldCharType="begin"/>
          </w:r>
          <w:r>
            <w:instrText>TOC \o "1-3" \h \z \u</w:instrText>
          </w:r>
          <w:r>
            <w:fldChar w:fldCharType="separate"/>
          </w:r>
          <w:ins w:id="2" w:author="Leroy Francois" w:date="2021-09-29T15:15:00Z">
            <w:r w:rsidR="00F46451" w:rsidRPr="000E278C">
              <w:rPr>
                <w:rStyle w:val="Hyperlink"/>
                <w:noProof/>
              </w:rPr>
              <w:fldChar w:fldCharType="begin"/>
            </w:r>
            <w:r w:rsidR="00F46451" w:rsidRPr="000E278C">
              <w:rPr>
                <w:rStyle w:val="Hyperlink"/>
                <w:noProof/>
              </w:rPr>
              <w:instrText xml:space="preserve"> </w:instrText>
            </w:r>
            <w:r w:rsidR="00F46451">
              <w:rPr>
                <w:noProof/>
              </w:rPr>
              <w:instrText>HYPERLINK \l "_Toc83820935"</w:instrText>
            </w:r>
            <w:r w:rsidR="00F46451" w:rsidRPr="000E278C">
              <w:rPr>
                <w:rStyle w:val="Hyperlink"/>
                <w:noProof/>
              </w:rPr>
              <w:instrText xml:space="preserve"> </w:instrText>
            </w:r>
            <w:r w:rsidR="00F46451" w:rsidRPr="000E278C">
              <w:rPr>
                <w:rStyle w:val="Hyperlink"/>
                <w:noProof/>
              </w:rPr>
              <w:fldChar w:fldCharType="separate"/>
            </w:r>
            <w:r w:rsidR="00F46451" w:rsidRPr="000E278C">
              <w:rPr>
                <w:rStyle w:val="Hyperlink"/>
                <w:noProof/>
              </w:rPr>
              <w:t>Introduction</w:t>
            </w:r>
            <w:r w:rsidR="00F46451">
              <w:rPr>
                <w:noProof/>
                <w:webHidden/>
              </w:rPr>
              <w:tab/>
            </w:r>
            <w:r w:rsidR="00F46451">
              <w:rPr>
                <w:noProof/>
                <w:webHidden/>
              </w:rPr>
              <w:fldChar w:fldCharType="begin"/>
            </w:r>
            <w:r w:rsidR="00F46451">
              <w:rPr>
                <w:noProof/>
                <w:webHidden/>
              </w:rPr>
              <w:instrText xml:space="preserve"> PAGEREF _Toc83820935 \h </w:instrText>
            </w:r>
          </w:ins>
          <w:r w:rsidR="00F46451">
            <w:rPr>
              <w:noProof/>
              <w:webHidden/>
            </w:rPr>
          </w:r>
          <w:r w:rsidR="00F46451">
            <w:rPr>
              <w:noProof/>
              <w:webHidden/>
            </w:rPr>
            <w:fldChar w:fldCharType="separate"/>
          </w:r>
          <w:ins w:id="3" w:author="Leroy Francois" w:date="2021-09-29T15:15:00Z">
            <w:r w:rsidR="00F46451">
              <w:rPr>
                <w:noProof/>
                <w:webHidden/>
              </w:rPr>
              <w:t>1</w:t>
            </w:r>
            <w:r w:rsidR="00F46451">
              <w:rPr>
                <w:noProof/>
                <w:webHidden/>
              </w:rPr>
              <w:fldChar w:fldCharType="end"/>
            </w:r>
            <w:r w:rsidR="00F46451" w:rsidRPr="000E278C">
              <w:rPr>
                <w:rStyle w:val="Hyperlink"/>
                <w:noProof/>
              </w:rPr>
              <w:fldChar w:fldCharType="end"/>
            </w:r>
          </w:ins>
        </w:p>
        <w:p w14:paraId="7BBBD60D" w14:textId="4AFF5D90" w:rsidR="00F46451" w:rsidRDefault="00F46451">
          <w:pPr>
            <w:pStyle w:val="TOC1"/>
            <w:tabs>
              <w:tab w:val="right" w:leader="dot" w:pos="9396"/>
            </w:tabs>
            <w:rPr>
              <w:ins w:id="4" w:author="Leroy Francois" w:date="2021-09-29T15:15:00Z"/>
              <w:rFonts w:eastAsiaTheme="minorEastAsia"/>
              <w:noProof/>
              <w:sz w:val="22"/>
              <w:szCs w:val="22"/>
            </w:rPr>
          </w:pPr>
          <w:ins w:id="5" w:author="Leroy Francois" w:date="2021-09-29T15:15:00Z">
            <w:r w:rsidRPr="000E278C">
              <w:rPr>
                <w:rStyle w:val="Hyperlink"/>
                <w:noProof/>
              </w:rPr>
              <w:fldChar w:fldCharType="begin"/>
            </w:r>
            <w:r w:rsidRPr="000E278C">
              <w:rPr>
                <w:rStyle w:val="Hyperlink"/>
                <w:noProof/>
              </w:rPr>
              <w:instrText xml:space="preserve"> </w:instrText>
            </w:r>
            <w:r>
              <w:rPr>
                <w:noProof/>
              </w:rPr>
              <w:instrText>HYPERLINK \l "_Toc83820936"</w:instrText>
            </w:r>
            <w:r w:rsidRPr="000E278C">
              <w:rPr>
                <w:rStyle w:val="Hyperlink"/>
                <w:noProof/>
              </w:rPr>
              <w:instrText xml:space="preserve"> </w:instrText>
            </w:r>
            <w:r w:rsidRPr="000E278C">
              <w:rPr>
                <w:rStyle w:val="Hyperlink"/>
                <w:noProof/>
              </w:rPr>
              <w:fldChar w:fldCharType="separate"/>
            </w:r>
            <w:r w:rsidRPr="000E278C">
              <w:rPr>
                <w:rStyle w:val="Hyperlink"/>
                <w:noProof/>
              </w:rPr>
              <w:t>Metrics and indicators</w:t>
            </w:r>
            <w:r>
              <w:rPr>
                <w:noProof/>
                <w:webHidden/>
              </w:rPr>
              <w:tab/>
            </w:r>
            <w:r>
              <w:rPr>
                <w:noProof/>
                <w:webHidden/>
              </w:rPr>
              <w:fldChar w:fldCharType="begin"/>
            </w:r>
            <w:r>
              <w:rPr>
                <w:noProof/>
                <w:webHidden/>
              </w:rPr>
              <w:instrText xml:space="preserve"> PAGEREF _Toc83820936 \h </w:instrText>
            </w:r>
          </w:ins>
          <w:r>
            <w:rPr>
              <w:noProof/>
              <w:webHidden/>
            </w:rPr>
          </w:r>
          <w:r>
            <w:rPr>
              <w:noProof/>
              <w:webHidden/>
            </w:rPr>
            <w:fldChar w:fldCharType="separate"/>
          </w:r>
          <w:ins w:id="6" w:author="Leroy Francois" w:date="2021-09-29T15:15:00Z">
            <w:r>
              <w:rPr>
                <w:noProof/>
                <w:webHidden/>
              </w:rPr>
              <w:t>3</w:t>
            </w:r>
            <w:r>
              <w:rPr>
                <w:noProof/>
                <w:webHidden/>
              </w:rPr>
              <w:fldChar w:fldCharType="end"/>
            </w:r>
            <w:r w:rsidRPr="000E278C">
              <w:rPr>
                <w:rStyle w:val="Hyperlink"/>
                <w:noProof/>
              </w:rPr>
              <w:fldChar w:fldCharType="end"/>
            </w:r>
          </w:ins>
        </w:p>
        <w:p w14:paraId="700F9EF1" w14:textId="16DEB0CC" w:rsidR="00F46451" w:rsidRDefault="00F46451">
          <w:pPr>
            <w:pStyle w:val="TOC1"/>
            <w:tabs>
              <w:tab w:val="right" w:leader="dot" w:pos="9396"/>
            </w:tabs>
            <w:rPr>
              <w:ins w:id="7" w:author="Leroy Francois" w:date="2021-09-29T15:15:00Z"/>
              <w:rFonts w:eastAsiaTheme="minorEastAsia"/>
              <w:noProof/>
              <w:sz w:val="22"/>
              <w:szCs w:val="22"/>
            </w:rPr>
          </w:pPr>
          <w:ins w:id="8" w:author="Leroy Francois" w:date="2021-09-29T15:15:00Z">
            <w:r w:rsidRPr="000E278C">
              <w:rPr>
                <w:rStyle w:val="Hyperlink"/>
                <w:noProof/>
              </w:rPr>
              <w:fldChar w:fldCharType="begin"/>
            </w:r>
            <w:r w:rsidRPr="000E278C">
              <w:rPr>
                <w:rStyle w:val="Hyperlink"/>
                <w:noProof/>
              </w:rPr>
              <w:instrText xml:space="preserve"> </w:instrText>
            </w:r>
            <w:r>
              <w:rPr>
                <w:noProof/>
              </w:rPr>
              <w:instrText>HYPERLINK \l "_Toc83820937"</w:instrText>
            </w:r>
            <w:r w:rsidRPr="000E278C">
              <w:rPr>
                <w:rStyle w:val="Hyperlink"/>
                <w:noProof/>
              </w:rPr>
              <w:instrText xml:space="preserve"> </w:instrText>
            </w:r>
            <w:r w:rsidRPr="000E278C">
              <w:rPr>
                <w:rStyle w:val="Hyperlink"/>
                <w:noProof/>
              </w:rPr>
              <w:fldChar w:fldCharType="separate"/>
            </w:r>
            <w:r w:rsidRPr="000E278C">
              <w:rPr>
                <w:rStyle w:val="Hyperlink"/>
                <w:noProof/>
              </w:rPr>
              <w:t>Quantitative literature review</w:t>
            </w:r>
            <w:r>
              <w:rPr>
                <w:noProof/>
                <w:webHidden/>
              </w:rPr>
              <w:tab/>
            </w:r>
            <w:r>
              <w:rPr>
                <w:noProof/>
                <w:webHidden/>
              </w:rPr>
              <w:fldChar w:fldCharType="begin"/>
            </w:r>
            <w:r>
              <w:rPr>
                <w:noProof/>
                <w:webHidden/>
              </w:rPr>
              <w:instrText xml:space="preserve"> PAGEREF _Toc83820937 \h </w:instrText>
            </w:r>
          </w:ins>
          <w:r>
            <w:rPr>
              <w:noProof/>
              <w:webHidden/>
            </w:rPr>
          </w:r>
          <w:r>
            <w:rPr>
              <w:noProof/>
              <w:webHidden/>
            </w:rPr>
            <w:fldChar w:fldCharType="separate"/>
          </w:r>
          <w:ins w:id="9" w:author="Leroy Francois" w:date="2021-09-29T15:15:00Z">
            <w:r>
              <w:rPr>
                <w:noProof/>
                <w:webHidden/>
              </w:rPr>
              <w:t>3</w:t>
            </w:r>
            <w:r>
              <w:rPr>
                <w:noProof/>
                <w:webHidden/>
              </w:rPr>
              <w:fldChar w:fldCharType="end"/>
            </w:r>
            <w:r w:rsidRPr="000E278C">
              <w:rPr>
                <w:rStyle w:val="Hyperlink"/>
                <w:noProof/>
              </w:rPr>
              <w:fldChar w:fldCharType="end"/>
            </w:r>
          </w:ins>
        </w:p>
        <w:p w14:paraId="225164E3" w14:textId="121F8CCE" w:rsidR="00F46451" w:rsidRDefault="00F46451">
          <w:pPr>
            <w:pStyle w:val="TOC1"/>
            <w:tabs>
              <w:tab w:val="right" w:leader="dot" w:pos="9396"/>
            </w:tabs>
            <w:rPr>
              <w:ins w:id="10" w:author="Leroy Francois" w:date="2021-09-29T15:15:00Z"/>
              <w:rFonts w:eastAsiaTheme="minorEastAsia"/>
              <w:noProof/>
              <w:sz w:val="22"/>
              <w:szCs w:val="22"/>
            </w:rPr>
          </w:pPr>
          <w:ins w:id="11" w:author="Leroy Francois" w:date="2021-09-29T15:15:00Z">
            <w:r w:rsidRPr="000E278C">
              <w:rPr>
                <w:rStyle w:val="Hyperlink"/>
                <w:noProof/>
              </w:rPr>
              <w:fldChar w:fldCharType="begin"/>
            </w:r>
            <w:r w:rsidRPr="000E278C">
              <w:rPr>
                <w:rStyle w:val="Hyperlink"/>
                <w:noProof/>
              </w:rPr>
              <w:instrText xml:space="preserve"> </w:instrText>
            </w:r>
            <w:r>
              <w:rPr>
                <w:noProof/>
              </w:rPr>
              <w:instrText>HYPERLINK \l "_Toc83820938"</w:instrText>
            </w:r>
            <w:r w:rsidRPr="000E278C">
              <w:rPr>
                <w:rStyle w:val="Hyperlink"/>
                <w:noProof/>
              </w:rPr>
              <w:instrText xml:space="preserve"> </w:instrText>
            </w:r>
            <w:r w:rsidRPr="000E278C">
              <w:rPr>
                <w:rStyle w:val="Hyperlink"/>
                <w:noProof/>
              </w:rPr>
              <w:fldChar w:fldCharType="separate"/>
            </w:r>
            <w:r w:rsidRPr="000E278C">
              <w:rPr>
                <w:rStyle w:val="Hyperlink"/>
                <w:noProof/>
              </w:rPr>
              <w:t>Spatial scale vs temporal trends</w:t>
            </w:r>
            <w:r>
              <w:rPr>
                <w:noProof/>
                <w:webHidden/>
              </w:rPr>
              <w:tab/>
            </w:r>
            <w:r>
              <w:rPr>
                <w:noProof/>
                <w:webHidden/>
              </w:rPr>
              <w:fldChar w:fldCharType="begin"/>
            </w:r>
            <w:r>
              <w:rPr>
                <w:noProof/>
                <w:webHidden/>
              </w:rPr>
              <w:instrText xml:space="preserve"> PAGEREF _Toc83820938 \h </w:instrText>
            </w:r>
          </w:ins>
          <w:r>
            <w:rPr>
              <w:noProof/>
              <w:webHidden/>
            </w:rPr>
          </w:r>
          <w:r>
            <w:rPr>
              <w:noProof/>
              <w:webHidden/>
            </w:rPr>
            <w:fldChar w:fldCharType="separate"/>
          </w:r>
          <w:ins w:id="12" w:author="Leroy Francois" w:date="2021-09-29T15:15:00Z">
            <w:r>
              <w:rPr>
                <w:noProof/>
                <w:webHidden/>
              </w:rPr>
              <w:t>7</w:t>
            </w:r>
            <w:r>
              <w:rPr>
                <w:noProof/>
                <w:webHidden/>
              </w:rPr>
              <w:fldChar w:fldCharType="end"/>
            </w:r>
            <w:r w:rsidRPr="000E278C">
              <w:rPr>
                <w:rStyle w:val="Hyperlink"/>
                <w:noProof/>
              </w:rPr>
              <w:fldChar w:fldCharType="end"/>
            </w:r>
          </w:ins>
        </w:p>
        <w:p w14:paraId="27980A25" w14:textId="7F5CEF8C" w:rsidR="00F46451" w:rsidRDefault="00F46451">
          <w:pPr>
            <w:pStyle w:val="TOC1"/>
            <w:tabs>
              <w:tab w:val="right" w:leader="dot" w:pos="9396"/>
            </w:tabs>
            <w:rPr>
              <w:ins w:id="13" w:author="Leroy Francois" w:date="2021-09-29T15:15:00Z"/>
              <w:rFonts w:eastAsiaTheme="minorEastAsia"/>
              <w:noProof/>
              <w:sz w:val="22"/>
              <w:szCs w:val="22"/>
            </w:rPr>
          </w:pPr>
          <w:ins w:id="14" w:author="Leroy Francois" w:date="2021-09-29T15:15:00Z">
            <w:r w:rsidRPr="000E278C">
              <w:rPr>
                <w:rStyle w:val="Hyperlink"/>
                <w:noProof/>
              </w:rPr>
              <w:fldChar w:fldCharType="begin"/>
            </w:r>
            <w:r w:rsidRPr="000E278C">
              <w:rPr>
                <w:rStyle w:val="Hyperlink"/>
                <w:noProof/>
              </w:rPr>
              <w:instrText xml:space="preserve"> </w:instrText>
            </w:r>
            <w:r>
              <w:rPr>
                <w:noProof/>
              </w:rPr>
              <w:instrText>HYPERLINK \l "_Toc83820939"</w:instrText>
            </w:r>
            <w:r w:rsidRPr="000E278C">
              <w:rPr>
                <w:rStyle w:val="Hyperlink"/>
                <w:noProof/>
              </w:rPr>
              <w:instrText xml:space="preserve"> </w:instrText>
            </w:r>
            <w:r w:rsidRPr="000E278C">
              <w:rPr>
                <w:rStyle w:val="Hyperlink"/>
                <w:noProof/>
              </w:rPr>
              <w:fldChar w:fldCharType="separate"/>
            </w:r>
            <w:r w:rsidRPr="000E278C">
              <w:rPr>
                <w:rStyle w:val="Hyperlink"/>
                <w:noProof/>
              </w:rPr>
              <w:t>Temporal scale vs temporal trends</w:t>
            </w:r>
            <w:r>
              <w:rPr>
                <w:noProof/>
                <w:webHidden/>
              </w:rPr>
              <w:tab/>
            </w:r>
            <w:r>
              <w:rPr>
                <w:noProof/>
                <w:webHidden/>
              </w:rPr>
              <w:fldChar w:fldCharType="begin"/>
            </w:r>
            <w:r>
              <w:rPr>
                <w:noProof/>
                <w:webHidden/>
              </w:rPr>
              <w:instrText xml:space="preserve"> PAGEREF _Toc83820939 \h </w:instrText>
            </w:r>
          </w:ins>
          <w:r>
            <w:rPr>
              <w:noProof/>
              <w:webHidden/>
            </w:rPr>
          </w:r>
          <w:r>
            <w:rPr>
              <w:noProof/>
              <w:webHidden/>
            </w:rPr>
            <w:fldChar w:fldCharType="separate"/>
          </w:r>
          <w:ins w:id="15" w:author="Leroy Francois" w:date="2021-09-29T15:15:00Z">
            <w:r>
              <w:rPr>
                <w:noProof/>
                <w:webHidden/>
              </w:rPr>
              <w:t>9</w:t>
            </w:r>
            <w:r>
              <w:rPr>
                <w:noProof/>
                <w:webHidden/>
              </w:rPr>
              <w:fldChar w:fldCharType="end"/>
            </w:r>
            <w:r w:rsidRPr="000E278C">
              <w:rPr>
                <w:rStyle w:val="Hyperlink"/>
                <w:noProof/>
              </w:rPr>
              <w:fldChar w:fldCharType="end"/>
            </w:r>
          </w:ins>
        </w:p>
        <w:p w14:paraId="0EC9F154" w14:textId="5613B941" w:rsidR="00F46451" w:rsidRDefault="00F46451">
          <w:pPr>
            <w:pStyle w:val="TOC1"/>
            <w:tabs>
              <w:tab w:val="right" w:leader="dot" w:pos="9396"/>
            </w:tabs>
            <w:rPr>
              <w:ins w:id="16" w:author="Leroy Francois" w:date="2021-09-29T15:15:00Z"/>
              <w:rFonts w:eastAsiaTheme="minorEastAsia"/>
              <w:noProof/>
              <w:sz w:val="22"/>
              <w:szCs w:val="22"/>
            </w:rPr>
          </w:pPr>
          <w:ins w:id="17" w:author="Leroy Francois" w:date="2021-09-29T15:15:00Z">
            <w:r w:rsidRPr="000E278C">
              <w:rPr>
                <w:rStyle w:val="Hyperlink"/>
                <w:noProof/>
              </w:rPr>
              <w:fldChar w:fldCharType="begin"/>
            </w:r>
            <w:r w:rsidRPr="000E278C">
              <w:rPr>
                <w:rStyle w:val="Hyperlink"/>
                <w:noProof/>
              </w:rPr>
              <w:instrText xml:space="preserve"> </w:instrText>
            </w:r>
            <w:r>
              <w:rPr>
                <w:noProof/>
              </w:rPr>
              <w:instrText>HYPERLINK \l "_Toc83820940"</w:instrText>
            </w:r>
            <w:r w:rsidRPr="000E278C">
              <w:rPr>
                <w:rStyle w:val="Hyperlink"/>
                <w:noProof/>
              </w:rPr>
              <w:instrText xml:space="preserve"> </w:instrText>
            </w:r>
            <w:r w:rsidRPr="000E278C">
              <w:rPr>
                <w:rStyle w:val="Hyperlink"/>
                <w:noProof/>
              </w:rPr>
              <w:fldChar w:fldCharType="separate"/>
            </w:r>
            <w:r w:rsidRPr="000E278C">
              <w:rPr>
                <w:rStyle w:val="Hyperlink"/>
                <w:noProof/>
              </w:rPr>
              <w:t>Lack of</w:t>
            </w:r>
            <w:r>
              <w:rPr>
                <w:noProof/>
                <w:webHidden/>
              </w:rPr>
              <w:tab/>
            </w:r>
            <w:r>
              <w:rPr>
                <w:noProof/>
                <w:webHidden/>
              </w:rPr>
              <w:fldChar w:fldCharType="begin"/>
            </w:r>
            <w:r>
              <w:rPr>
                <w:noProof/>
                <w:webHidden/>
              </w:rPr>
              <w:instrText xml:space="preserve"> PAGEREF _Toc83820940 \h </w:instrText>
            </w:r>
          </w:ins>
          <w:r>
            <w:rPr>
              <w:noProof/>
              <w:webHidden/>
            </w:rPr>
          </w:r>
          <w:r>
            <w:rPr>
              <w:noProof/>
              <w:webHidden/>
            </w:rPr>
            <w:fldChar w:fldCharType="separate"/>
          </w:r>
          <w:ins w:id="18" w:author="Leroy Francois" w:date="2021-09-29T15:15:00Z">
            <w:r>
              <w:rPr>
                <w:noProof/>
                <w:webHidden/>
              </w:rPr>
              <w:t>11</w:t>
            </w:r>
            <w:r>
              <w:rPr>
                <w:noProof/>
                <w:webHidden/>
              </w:rPr>
              <w:fldChar w:fldCharType="end"/>
            </w:r>
            <w:r w:rsidRPr="000E278C">
              <w:rPr>
                <w:rStyle w:val="Hyperlink"/>
                <w:noProof/>
              </w:rPr>
              <w:fldChar w:fldCharType="end"/>
            </w:r>
          </w:ins>
        </w:p>
        <w:p w14:paraId="743BECB8" w14:textId="3F8780B8" w:rsidR="00F46451" w:rsidRDefault="00F46451">
          <w:pPr>
            <w:pStyle w:val="TOC1"/>
            <w:tabs>
              <w:tab w:val="right" w:leader="dot" w:pos="9396"/>
            </w:tabs>
            <w:rPr>
              <w:ins w:id="19" w:author="Leroy Francois" w:date="2021-09-29T15:15:00Z"/>
              <w:rFonts w:eastAsiaTheme="minorEastAsia"/>
              <w:noProof/>
              <w:sz w:val="22"/>
              <w:szCs w:val="22"/>
            </w:rPr>
          </w:pPr>
          <w:ins w:id="20" w:author="Leroy Francois" w:date="2021-09-29T15:15:00Z">
            <w:r w:rsidRPr="000E278C">
              <w:rPr>
                <w:rStyle w:val="Hyperlink"/>
                <w:noProof/>
              </w:rPr>
              <w:fldChar w:fldCharType="begin"/>
            </w:r>
            <w:r w:rsidRPr="000E278C">
              <w:rPr>
                <w:rStyle w:val="Hyperlink"/>
                <w:noProof/>
              </w:rPr>
              <w:instrText xml:space="preserve"> </w:instrText>
            </w:r>
            <w:r>
              <w:rPr>
                <w:noProof/>
              </w:rPr>
              <w:instrText>HYPERLINK \l "_Toc83820941"</w:instrText>
            </w:r>
            <w:r w:rsidRPr="000E278C">
              <w:rPr>
                <w:rStyle w:val="Hyperlink"/>
                <w:noProof/>
              </w:rPr>
              <w:instrText xml:space="preserve"> </w:instrText>
            </w:r>
            <w:r w:rsidRPr="000E278C">
              <w:rPr>
                <w:rStyle w:val="Hyperlink"/>
                <w:noProof/>
              </w:rPr>
              <w:fldChar w:fldCharType="separate"/>
            </w:r>
            <w:r w:rsidRPr="000E278C">
              <w:rPr>
                <w:rStyle w:val="Hyperlink"/>
                <w:noProof/>
              </w:rPr>
              <w:t>spatial replication</w:t>
            </w:r>
            <w:r>
              <w:rPr>
                <w:noProof/>
                <w:webHidden/>
              </w:rPr>
              <w:tab/>
            </w:r>
            <w:r>
              <w:rPr>
                <w:noProof/>
                <w:webHidden/>
              </w:rPr>
              <w:fldChar w:fldCharType="begin"/>
            </w:r>
            <w:r>
              <w:rPr>
                <w:noProof/>
                <w:webHidden/>
              </w:rPr>
              <w:instrText xml:space="preserve"> PAGEREF _Toc83820941 \h </w:instrText>
            </w:r>
          </w:ins>
          <w:r>
            <w:rPr>
              <w:noProof/>
              <w:webHidden/>
            </w:rPr>
          </w:r>
          <w:r>
            <w:rPr>
              <w:noProof/>
              <w:webHidden/>
            </w:rPr>
            <w:fldChar w:fldCharType="separate"/>
          </w:r>
          <w:ins w:id="21" w:author="Leroy Francois" w:date="2021-09-29T15:15:00Z">
            <w:r>
              <w:rPr>
                <w:noProof/>
                <w:webHidden/>
              </w:rPr>
              <w:t>11</w:t>
            </w:r>
            <w:r>
              <w:rPr>
                <w:noProof/>
                <w:webHidden/>
              </w:rPr>
              <w:fldChar w:fldCharType="end"/>
            </w:r>
            <w:r w:rsidRPr="000E278C">
              <w:rPr>
                <w:rStyle w:val="Hyperlink"/>
                <w:noProof/>
              </w:rPr>
              <w:fldChar w:fldCharType="end"/>
            </w:r>
          </w:ins>
        </w:p>
        <w:p w14:paraId="39F53A71" w14:textId="5DE2D12D" w:rsidR="00F46451" w:rsidRDefault="00F46451">
          <w:pPr>
            <w:pStyle w:val="TOC1"/>
            <w:tabs>
              <w:tab w:val="right" w:leader="dot" w:pos="9396"/>
            </w:tabs>
            <w:rPr>
              <w:ins w:id="22" w:author="Leroy Francois" w:date="2021-09-29T15:15:00Z"/>
              <w:rFonts w:eastAsiaTheme="minorEastAsia"/>
              <w:noProof/>
              <w:sz w:val="22"/>
              <w:szCs w:val="22"/>
            </w:rPr>
          </w:pPr>
          <w:ins w:id="23" w:author="Leroy Francois" w:date="2021-09-29T15:15:00Z">
            <w:r w:rsidRPr="000E278C">
              <w:rPr>
                <w:rStyle w:val="Hyperlink"/>
                <w:noProof/>
              </w:rPr>
              <w:fldChar w:fldCharType="begin"/>
            </w:r>
            <w:r w:rsidRPr="000E278C">
              <w:rPr>
                <w:rStyle w:val="Hyperlink"/>
                <w:noProof/>
              </w:rPr>
              <w:instrText xml:space="preserve"> </w:instrText>
            </w:r>
            <w:r>
              <w:rPr>
                <w:noProof/>
              </w:rPr>
              <w:instrText>HYPERLINK \l "_Toc83820942"</w:instrText>
            </w:r>
            <w:r w:rsidRPr="000E278C">
              <w:rPr>
                <w:rStyle w:val="Hyperlink"/>
                <w:noProof/>
              </w:rPr>
              <w:instrText xml:space="preserve"> </w:instrText>
            </w:r>
            <w:r w:rsidRPr="000E278C">
              <w:rPr>
                <w:rStyle w:val="Hyperlink"/>
                <w:noProof/>
              </w:rPr>
              <w:fldChar w:fldCharType="separate"/>
            </w:r>
            <w:r w:rsidRPr="000E278C">
              <w:rPr>
                <w:rStyle w:val="Hyperlink"/>
                <w:noProof/>
              </w:rPr>
              <w:t>Metric heterogeneity</w:t>
            </w:r>
            <w:r>
              <w:rPr>
                <w:noProof/>
                <w:webHidden/>
              </w:rPr>
              <w:tab/>
            </w:r>
            <w:r>
              <w:rPr>
                <w:noProof/>
                <w:webHidden/>
              </w:rPr>
              <w:fldChar w:fldCharType="begin"/>
            </w:r>
            <w:r>
              <w:rPr>
                <w:noProof/>
                <w:webHidden/>
              </w:rPr>
              <w:instrText xml:space="preserve"> PAGEREF _Toc83820942 \h </w:instrText>
            </w:r>
          </w:ins>
          <w:r>
            <w:rPr>
              <w:noProof/>
              <w:webHidden/>
            </w:rPr>
          </w:r>
          <w:r>
            <w:rPr>
              <w:noProof/>
              <w:webHidden/>
            </w:rPr>
            <w:fldChar w:fldCharType="separate"/>
          </w:r>
          <w:ins w:id="24" w:author="Leroy Francois" w:date="2021-09-29T15:15:00Z">
            <w:r>
              <w:rPr>
                <w:noProof/>
                <w:webHidden/>
              </w:rPr>
              <w:t>11</w:t>
            </w:r>
            <w:r>
              <w:rPr>
                <w:noProof/>
                <w:webHidden/>
              </w:rPr>
              <w:fldChar w:fldCharType="end"/>
            </w:r>
            <w:r w:rsidRPr="000E278C">
              <w:rPr>
                <w:rStyle w:val="Hyperlink"/>
                <w:noProof/>
              </w:rPr>
              <w:fldChar w:fldCharType="end"/>
            </w:r>
          </w:ins>
        </w:p>
        <w:p w14:paraId="0FCFD499" w14:textId="1C370A80" w:rsidR="00F46451" w:rsidRDefault="00F46451">
          <w:pPr>
            <w:pStyle w:val="TOC1"/>
            <w:tabs>
              <w:tab w:val="right" w:leader="dot" w:pos="9396"/>
            </w:tabs>
            <w:rPr>
              <w:ins w:id="25" w:author="Leroy Francois" w:date="2021-09-29T15:15:00Z"/>
              <w:rFonts w:eastAsiaTheme="minorEastAsia"/>
              <w:noProof/>
              <w:sz w:val="22"/>
              <w:szCs w:val="22"/>
            </w:rPr>
          </w:pPr>
          <w:ins w:id="26" w:author="Leroy Francois" w:date="2021-09-29T15:15:00Z">
            <w:r w:rsidRPr="000E278C">
              <w:rPr>
                <w:rStyle w:val="Hyperlink"/>
                <w:noProof/>
              </w:rPr>
              <w:fldChar w:fldCharType="begin"/>
            </w:r>
            <w:r w:rsidRPr="000E278C">
              <w:rPr>
                <w:rStyle w:val="Hyperlink"/>
                <w:noProof/>
              </w:rPr>
              <w:instrText xml:space="preserve"> </w:instrText>
            </w:r>
            <w:r>
              <w:rPr>
                <w:noProof/>
              </w:rPr>
              <w:instrText>HYPERLINK \l "_Toc83820943"</w:instrText>
            </w:r>
            <w:r w:rsidRPr="000E278C">
              <w:rPr>
                <w:rStyle w:val="Hyperlink"/>
                <w:noProof/>
              </w:rPr>
              <w:instrText xml:space="preserve"> </w:instrText>
            </w:r>
            <w:r w:rsidRPr="000E278C">
              <w:rPr>
                <w:rStyle w:val="Hyperlink"/>
                <w:noProof/>
              </w:rPr>
              <w:fldChar w:fldCharType="separate"/>
            </w:r>
            <w:r w:rsidRPr="000E278C">
              <w:rPr>
                <w:rStyle w:val="Hyperlink"/>
                <w:noProof/>
              </w:rPr>
              <w:t>Future directions</w:t>
            </w:r>
            <w:r>
              <w:rPr>
                <w:noProof/>
                <w:webHidden/>
              </w:rPr>
              <w:tab/>
            </w:r>
            <w:r>
              <w:rPr>
                <w:noProof/>
                <w:webHidden/>
              </w:rPr>
              <w:fldChar w:fldCharType="begin"/>
            </w:r>
            <w:r>
              <w:rPr>
                <w:noProof/>
                <w:webHidden/>
              </w:rPr>
              <w:instrText xml:space="preserve"> PAGEREF _Toc83820943 \h </w:instrText>
            </w:r>
          </w:ins>
          <w:r>
            <w:rPr>
              <w:noProof/>
              <w:webHidden/>
            </w:rPr>
          </w:r>
          <w:r>
            <w:rPr>
              <w:noProof/>
              <w:webHidden/>
            </w:rPr>
            <w:fldChar w:fldCharType="separate"/>
          </w:r>
          <w:ins w:id="27" w:author="Leroy Francois" w:date="2021-09-29T15:15:00Z">
            <w:r>
              <w:rPr>
                <w:noProof/>
                <w:webHidden/>
              </w:rPr>
              <w:t>11</w:t>
            </w:r>
            <w:r>
              <w:rPr>
                <w:noProof/>
                <w:webHidden/>
              </w:rPr>
              <w:fldChar w:fldCharType="end"/>
            </w:r>
            <w:r w:rsidRPr="000E278C">
              <w:rPr>
                <w:rStyle w:val="Hyperlink"/>
                <w:noProof/>
              </w:rPr>
              <w:fldChar w:fldCharType="end"/>
            </w:r>
          </w:ins>
        </w:p>
        <w:p w14:paraId="331BB95D" w14:textId="5E400282" w:rsidR="00F46451" w:rsidRDefault="00F46451">
          <w:pPr>
            <w:pStyle w:val="TOC1"/>
            <w:tabs>
              <w:tab w:val="right" w:leader="dot" w:pos="9396"/>
            </w:tabs>
            <w:rPr>
              <w:ins w:id="28" w:author="Leroy Francois" w:date="2021-09-29T15:15:00Z"/>
              <w:rFonts w:eastAsiaTheme="minorEastAsia"/>
              <w:noProof/>
              <w:sz w:val="22"/>
              <w:szCs w:val="22"/>
            </w:rPr>
          </w:pPr>
          <w:ins w:id="29" w:author="Leroy Francois" w:date="2021-09-29T15:15:00Z">
            <w:r w:rsidRPr="000E278C">
              <w:rPr>
                <w:rStyle w:val="Hyperlink"/>
                <w:noProof/>
              </w:rPr>
              <w:fldChar w:fldCharType="begin"/>
            </w:r>
            <w:r w:rsidRPr="000E278C">
              <w:rPr>
                <w:rStyle w:val="Hyperlink"/>
                <w:noProof/>
              </w:rPr>
              <w:instrText xml:space="preserve"> </w:instrText>
            </w:r>
            <w:r>
              <w:rPr>
                <w:noProof/>
              </w:rPr>
              <w:instrText>HYPERLINK \l "_Toc83820944"</w:instrText>
            </w:r>
            <w:r w:rsidRPr="000E278C">
              <w:rPr>
                <w:rStyle w:val="Hyperlink"/>
                <w:noProof/>
              </w:rPr>
              <w:instrText xml:space="preserve"> </w:instrText>
            </w:r>
            <w:r w:rsidRPr="000E278C">
              <w:rPr>
                <w:rStyle w:val="Hyperlink"/>
                <w:noProof/>
              </w:rPr>
              <w:fldChar w:fldCharType="separate"/>
            </w:r>
            <w:r w:rsidRPr="000E278C">
              <w:rPr>
                <w:rStyle w:val="Hyperlink"/>
                <w:noProof/>
              </w:rPr>
              <w:t>Conclusion</w:t>
            </w:r>
            <w:r>
              <w:rPr>
                <w:noProof/>
                <w:webHidden/>
              </w:rPr>
              <w:tab/>
            </w:r>
            <w:r>
              <w:rPr>
                <w:noProof/>
                <w:webHidden/>
              </w:rPr>
              <w:fldChar w:fldCharType="begin"/>
            </w:r>
            <w:r>
              <w:rPr>
                <w:noProof/>
                <w:webHidden/>
              </w:rPr>
              <w:instrText xml:space="preserve"> PAGEREF _Toc83820944 \h </w:instrText>
            </w:r>
          </w:ins>
          <w:r>
            <w:rPr>
              <w:noProof/>
              <w:webHidden/>
            </w:rPr>
          </w:r>
          <w:r>
            <w:rPr>
              <w:noProof/>
              <w:webHidden/>
            </w:rPr>
            <w:fldChar w:fldCharType="separate"/>
          </w:r>
          <w:ins w:id="30" w:author="Leroy Francois" w:date="2021-09-29T15:15:00Z">
            <w:r>
              <w:rPr>
                <w:noProof/>
                <w:webHidden/>
              </w:rPr>
              <w:t>13</w:t>
            </w:r>
            <w:r>
              <w:rPr>
                <w:noProof/>
                <w:webHidden/>
              </w:rPr>
              <w:fldChar w:fldCharType="end"/>
            </w:r>
            <w:r w:rsidRPr="000E278C">
              <w:rPr>
                <w:rStyle w:val="Hyperlink"/>
                <w:noProof/>
              </w:rPr>
              <w:fldChar w:fldCharType="end"/>
            </w:r>
          </w:ins>
        </w:p>
        <w:p w14:paraId="49A2FF13" w14:textId="260F0167" w:rsidR="00F46451" w:rsidRDefault="00F46451">
          <w:pPr>
            <w:pStyle w:val="TOC1"/>
            <w:tabs>
              <w:tab w:val="right" w:leader="dot" w:pos="9396"/>
            </w:tabs>
            <w:rPr>
              <w:ins w:id="31" w:author="Leroy Francois" w:date="2021-09-29T15:15:00Z"/>
              <w:rFonts w:eastAsiaTheme="minorEastAsia"/>
              <w:noProof/>
              <w:sz w:val="22"/>
              <w:szCs w:val="22"/>
            </w:rPr>
          </w:pPr>
          <w:ins w:id="32" w:author="Leroy Francois" w:date="2021-09-29T15:15:00Z">
            <w:r w:rsidRPr="000E278C">
              <w:rPr>
                <w:rStyle w:val="Hyperlink"/>
                <w:noProof/>
              </w:rPr>
              <w:fldChar w:fldCharType="begin"/>
            </w:r>
            <w:r w:rsidRPr="000E278C">
              <w:rPr>
                <w:rStyle w:val="Hyperlink"/>
                <w:noProof/>
              </w:rPr>
              <w:instrText xml:space="preserve"> </w:instrText>
            </w:r>
            <w:r>
              <w:rPr>
                <w:noProof/>
              </w:rPr>
              <w:instrText>HYPERLINK \l "_Toc83820945"</w:instrText>
            </w:r>
            <w:r w:rsidRPr="000E278C">
              <w:rPr>
                <w:rStyle w:val="Hyperlink"/>
                <w:noProof/>
              </w:rPr>
              <w:instrText xml:space="preserve"> </w:instrText>
            </w:r>
            <w:r w:rsidRPr="000E278C">
              <w:rPr>
                <w:rStyle w:val="Hyperlink"/>
                <w:noProof/>
              </w:rPr>
              <w:fldChar w:fldCharType="separate"/>
            </w:r>
            <w:r w:rsidRPr="000E278C">
              <w:rPr>
                <w:rStyle w:val="Hyperlink"/>
                <w:noProof/>
              </w:rPr>
              <w:t>Supplementary materials</w:t>
            </w:r>
            <w:r>
              <w:rPr>
                <w:noProof/>
                <w:webHidden/>
              </w:rPr>
              <w:tab/>
            </w:r>
            <w:r>
              <w:rPr>
                <w:noProof/>
                <w:webHidden/>
              </w:rPr>
              <w:fldChar w:fldCharType="begin"/>
            </w:r>
            <w:r>
              <w:rPr>
                <w:noProof/>
                <w:webHidden/>
              </w:rPr>
              <w:instrText xml:space="preserve"> PAGEREF _Toc83820945 \h </w:instrText>
            </w:r>
          </w:ins>
          <w:r>
            <w:rPr>
              <w:noProof/>
              <w:webHidden/>
            </w:rPr>
          </w:r>
          <w:r>
            <w:rPr>
              <w:noProof/>
              <w:webHidden/>
            </w:rPr>
            <w:fldChar w:fldCharType="separate"/>
          </w:r>
          <w:ins w:id="33" w:author="Leroy Francois" w:date="2021-09-29T15:15:00Z">
            <w:r>
              <w:rPr>
                <w:noProof/>
                <w:webHidden/>
              </w:rPr>
              <w:t>13</w:t>
            </w:r>
            <w:r>
              <w:rPr>
                <w:noProof/>
                <w:webHidden/>
              </w:rPr>
              <w:fldChar w:fldCharType="end"/>
            </w:r>
            <w:r w:rsidRPr="000E278C">
              <w:rPr>
                <w:rStyle w:val="Hyperlink"/>
                <w:noProof/>
              </w:rPr>
              <w:fldChar w:fldCharType="end"/>
            </w:r>
          </w:ins>
        </w:p>
        <w:p w14:paraId="0D205106" w14:textId="0FE5A090" w:rsidR="00F46451" w:rsidRDefault="00F46451">
          <w:pPr>
            <w:pStyle w:val="TOC1"/>
            <w:tabs>
              <w:tab w:val="right" w:leader="dot" w:pos="9396"/>
            </w:tabs>
            <w:rPr>
              <w:ins w:id="34" w:author="Leroy Francois" w:date="2021-09-29T15:15:00Z"/>
              <w:rFonts w:eastAsiaTheme="minorEastAsia"/>
              <w:noProof/>
              <w:sz w:val="22"/>
              <w:szCs w:val="22"/>
            </w:rPr>
          </w:pPr>
          <w:ins w:id="35" w:author="Leroy Francois" w:date="2021-09-29T15:15:00Z">
            <w:r w:rsidRPr="000E278C">
              <w:rPr>
                <w:rStyle w:val="Hyperlink"/>
                <w:noProof/>
              </w:rPr>
              <w:fldChar w:fldCharType="begin"/>
            </w:r>
            <w:r w:rsidRPr="000E278C">
              <w:rPr>
                <w:rStyle w:val="Hyperlink"/>
                <w:noProof/>
              </w:rPr>
              <w:instrText xml:space="preserve"> </w:instrText>
            </w:r>
            <w:r>
              <w:rPr>
                <w:noProof/>
              </w:rPr>
              <w:instrText>HYPERLINK \l "_Toc83820946"</w:instrText>
            </w:r>
            <w:r w:rsidRPr="000E278C">
              <w:rPr>
                <w:rStyle w:val="Hyperlink"/>
                <w:noProof/>
              </w:rPr>
              <w:instrText xml:space="preserve"> </w:instrText>
            </w:r>
            <w:r w:rsidRPr="000E278C">
              <w:rPr>
                <w:rStyle w:val="Hyperlink"/>
                <w:noProof/>
              </w:rPr>
              <w:fldChar w:fldCharType="separate"/>
            </w:r>
            <w:r w:rsidRPr="000E278C">
              <w:rPr>
                <w:rStyle w:val="Hyperlink"/>
                <w:noProof/>
              </w:rPr>
              <w:t>References</w:t>
            </w:r>
            <w:r>
              <w:rPr>
                <w:noProof/>
                <w:webHidden/>
              </w:rPr>
              <w:tab/>
            </w:r>
            <w:r>
              <w:rPr>
                <w:noProof/>
                <w:webHidden/>
              </w:rPr>
              <w:fldChar w:fldCharType="begin"/>
            </w:r>
            <w:r>
              <w:rPr>
                <w:noProof/>
                <w:webHidden/>
              </w:rPr>
              <w:instrText xml:space="preserve"> PAGEREF _Toc83820946 \h </w:instrText>
            </w:r>
          </w:ins>
          <w:r>
            <w:rPr>
              <w:noProof/>
              <w:webHidden/>
            </w:rPr>
          </w:r>
          <w:r>
            <w:rPr>
              <w:noProof/>
              <w:webHidden/>
            </w:rPr>
            <w:fldChar w:fldCharType="separate"/>
          </w:r>
          <w:ins w:id="36" w:author="Leroy Francois" w:date="2021-09-29T15:15:00Z">
            <w:r>
              <w:rPr>
                <w:noProof/>
                <w:webHidden/>
              </w:rPr>
              <w:t>18</w:t>
            </w:r>
            <w:r>
              <w:rPr>
                <w:noProof/>
                <w:webHidden/>
              </w:rPr>
              <w:fldChar w:fldCharType="end"/>
            </w:r>
            <w:r w:rsidRPr="000E278C">
              <w:rPr>
                <w:rStyle w:val="Hyperlink"/>
                <w:noProof/>
              </w:rPr>
              <w:fldChar w:fldCharType="end"/>
            </w:r>
          </w:ins>
        </w:p>
        <w:p w14:paraId="0953F2D7" w14:textId="2BD113D8" w:rsidR="00AE267A" w:rsidDel="00A960C6" w:rsidRDefault="00AE267A">
          <w:pPr>
            <w:pStyle w:val="TOC1"/>
            <w:tabs>
              <w:tab w:val="left" w:pos="440"/>
              <w:tab w:val="right" w:leader="dot" w:pos="9396"/>
            </w:tabs>
            <w:rPr>
              <w:del w:id="37" w:author="Leroy Francois" w:date="2021-09-29T13:24:00Z"/>
              <w:noProof/>
            </w:rPr>
          </w:pPr>
          <w:del w:id="38" w:author="Leroy Francois" w:date="2021-09-29T13:24:00Z">
            <w:r w:rsidRPr="00A960C6" w:rsidDel="00A960C6">
              <w:rPr>
                <w:rPrChange w:id="39" w:author="Leroy Francois" w:date="2021-09-29T13:24:00Z">
                  <w:rPr>
                    <w:rStyle w:val="Hyperlink"/>
                    <w:noProof/>
                  </w:rPr>
                </w:rPrChange>
              </w:rPr>
              <w:delText>1</w:delText>
            </w:r>
            <w:r w:rsidDel="00A960C6">
              <w:rPr>
                <w:noProof/>
              </w:rPr>
              <w:tab/>
            </w:r>
            <w:r w:rsidRPr="00A960C6" w:rsidDel="00A960C6">
              <w:rPr>
                <w:rPrChange w:id="40" w:author="Leroy Francois" w:date="2021-09-29T13:24:00Z">
                  <w:rPr>
                    <w:rStyle w:val="Hyperlink"/>
                    <w:noProof/>
                  </w:rPr>
                </w:rPrChange>
              </w:rPr>
              <w:delText>Introduction</w:delText>
            </w:r>
            <w:r w:rsidDel="00A960C6">
              <w:rPr>
                <w:noProof/>
                <w:webHidden/>
              </w:rPr>
              <w:tab/>
              <w:delText>1</w:delText>
            </w:r>
          </w:del>
        </w:p>
        <w:p w14:paraId="7497D6B4" w14:textId="12A337DA" w:rsidR="00AE267A" w:rsidDel="00A960C6" w:rsidRDefault="00AE267A">
          <w:pPr>
            <w:pStyle w:val="TOC1"/>
            <w:tabs>
              <w:tab w:val="left" w:pos="440"/>
              <w:tab w:val="right" w:leader="dot" w:pos="9396"/>
            </w:tabs>
            <w:rPr>
              <w:del w:id="41" w:author="Leroy Francois" w:date="2021-09-29T13:24:00Z"/>
              <w:noProof/>
            </w:rPr>
          </w:pPr>
          <w:del w:id="42" w:author="Leroy Francois" w:date="2021-09-29T13:24:00Z">
            <w:r w:rsidRPr="00A960C6" w:rsidDel="00A960C6">
              <w:rPr>
                <w:rPrChange w:id="43" w:author="Leroy Francois" w:date="2021-09-29T13:24:00Z">
                  <w:rPr>
                    <w:rStyle w:val="Hyperlink"/>
                    <w:noProof/>
                  </w:rPr>
                </w:rPrChange>
              </w:rPr>
              <w:delText>2</w:delText>
            </w:r>
            <w:r w:rsidDel="00A960C6">
              <w:rPr>
                <w:noProof/>
              </w:rPr>
              <w:tab/>
            </w:r>
            <w:r w:rsidRPr="00A960C6" w:rsidDel="00A960C6">
              <w:rPr>
                <w:rPrChange w:id="44" w:author="Leroy Francois" w:date="2021-09-29T13:24:00Z">
                  <w:rPr>
                    <w:rStyle w:val="Hyperlink"/>
                    <w:noProof/>
                  </w:rPr>
                </w:rPrChange>
              </w:rPr>
              <w:delText>Materials and Methods</w:delText>
            </w:r>
            <w:r w:rsidDel="00A960C6">
              <w:rPr>
                <w:noProof/>
                <w:webHidden/>
              </w:rPr>
              <w:tab/>
              <w:delText>3</w:delText>
            </w:r>
          </w:del>
        </w:p>
        <w:p w14:paraId="0014A4DD" w14:textId="33F4BC56" w:rsidR="00AE267A" w:rsidDel="00A960C6" w:rsidRDefault="00AE267A">
          <w:pPr>
            <w:pStyle w:val="TOC1"/>
            <w:tabs>
              <w:tab w:val="left" w:pos="440"/>
              <w:tab w:val="right" w:leader="dot" w:pos="9396"/>
            </w:tabs>
            <w:rPr>
              <w:del w:id="45" w:author="Leroy Francois" w:date="2021-09-29T13:24:00Z"/>
              <w:noProof/>
            </w:rPr>
          </w:pPr>
          <w:del w:id="46" w:author="Leroy Francois" w:date="2021-09-29T13:24:00Z">
            <w:r w:rsidRPr="00A960C6" w:rsidDel="00A960C6">
              <w:rPr>
                <w:rPrChange w:id="47" w:author="Leroy Francois" w:date="2021-09-29T13:24:00Z">
                  <w:rPr>
                    <w:rStyle w:val="Hyperlink"/>
                    <w:noProof/>
                  </w:rPr>
                </w:rPrChange>
              </w:rPr>
              <w:delText>3</w:delText>
            </w:r>
            <w:r w:rsidDel="00A960C6">
              <w:rPr>
                <w:noProof/>
              </w:rPr>
              <w:tab/>
            </w:r>
            <w:r w:rsidRPr="00A960C6" w:rsidDel="00A960C6">
              <w:rPr>
                <w:rPrChange w:id="48" w:author="Leroy Francois" w:date="2021-09-29T13:24:00Z">
                  <w:rPr>
                    <w:rStyle w:val="Hyperlink"/>
                    <w:noProof/>
                  </w:rPr>
                </w:rPrChange>
              </w:rPr>
              <w:delText>On the link between spatial grain and trends of biodiversity</w:delText>
            </w:r>
            <w:r w:rsidDel="00A960C6">
              <w:rPr>
                <w:noProof/>
                <w:webHidden/>
              </w:rPr>
              <w:tab/>
              <w:delText>6</w:delText>
            </w:r>
          </w:del>
        </w:p>
        <w:p w14:paraId="3305744C" w14:textId="4F457158" w:rsidR="00AE267A" w:rsidDel="00A960C6" w:rsidRDefault="00AE267A">
          <w:pPr>
            <w:pStyle w:val="TOC1"/>
            <w:tabs>
              <w:tab w:val="left" w:pos="440"/>
              <w:tab w:val="right" w:leader="dot" w:pos="9396"/>
            </w:tabs>
            <w:rPr>
              <w:del w:id="49" w:author="Leroy Francois" w:date="2021-09-29T13:24:00Z"/>
              <w:noProof/>
            </w:rPr>
          </w:pPr>
          <w:del w:id="50" w:author="Leroy Francois" w:date="2021-09-29T13:24:00Z">
            <w:r w:rsidRPr="00A960C6" w:rsidDel="00A960C6">
              <w:rPr>
                <w:rPrChange w:id="51" w:author="Leroy Francois" w:date="2021-09-29T13:24:00Z">
                  <w:rPr>
                    <w:rStyle w:val="Hyperlink"/>
                    <w:noProof/>
                  </w:rPr>
                </w:rPrChange>
              </w:rPr>
              <w:delText>4</w:delText>
            </w:r>
            <w:r w:rsidDel="00A960C6">
              <w:rPr>
                <w:noProof/>
              </w:rPr>
              <w:tab/>
            </w:r>
            <w:r w:rsidRPr="00A960C6" w:rsidDel="00A960C6">
              <w:rPr>
                <w:rPrChange w:id="52" w:author="Leroy Francois" w:date="2021-09-29T13:24:00Z">
                  <w:rPr>
                    <w:rStyle w:val="Hyperlink"/>
                    <w:noProof/>
                  </w:rPr>
                </w:rPrChange>
              </w:rPr>
              <w:delText>A lack of consistency</w:delText>
            </w:r>
            <w:r w:rsidDel="00A960C6">
              <w:rPr>
                <w:noProof/>
                <w:webHidden/>
              </w:rPr>
              <w:tab/>
              <w:delText>9</w:delText>
            </w:r>
          </w:del>
        </w:p>
        <w:p w14:paraId="734B626C" w14:textId="3A7B4027" w:rsidR="00AE267A" w:rsidDel="00A960C6" w:rsidRDefault="00AE267A">
          <w:pPr>
            <w:pStyle w:val="TOC2"/>
            <w:tabs>
              <w:tab w:val="left" w:pos="880"/>
              <w:tab w:val="right" w:leader="dot" w:pos="9396"/>
            </w:tabs>
            <w:rPr>
              <w:del w:id="53" w:author="Leroy Francois" w:date="2021-09-29T13:24:00Z"/>
              <w:noProof/>
            </w:rPr>
          </w:pPr>
          <w:del w:id="54" w:author="Leroy Francois" w:date="2021-09-29T13:24:00Z">
            <w:r w:rsidRPr="00A960C6" w:rsidDel="00A960C6">
              <w:rPr>
                <w:rPrChange w:id="55" w:author="Leroy Francois" w:date="2021-09-29T13:24:00Z">
                  <w:rPr>
                    <w:rStyle w:val="Hyperlink"/>
                    <w:noProof/>
                  </w:rPr>
                </w:rPrChange>
              </w:rPr>
              <w:delText>4.1</w:delText>
            </w:r>
            <w:r w:rsidDel="00A960C6">
              <w:rPr>
                <w:noProof/>
              </w:rPr>
              <w:tab/>
            </w:r>
            <w:r w:rsidRPr="00A960C6" w:rsidDel="00A960C6">
              <w:rPr>
                <w:rPrChange w:id="56" w:author="Leroy Francois" w:date="2021-09-29T13:24:00Z">
                  <w:rPr>
                    <w:rStyle w:val="Hyperlink"/>
                    <w:noProof/>
                  </w:rPr>
                </w:rPrChange>
              </w:rPr>
              <w:delText>Spatial replicates are not a standard</w:delText>
            </w:r>
            <w:r w:rsidDel="00A960C6">
              <w:rPr>
                <w:noProof/>
                <w:webHidden/>
              </w:rPr>
              <w:tab/>
              <w:delText>9</w:delText>
            </w:r>
          </w:del>
        </w:p>
        <w:p w14:paraId="2E0BB668" w14:textId="2738F528" w:rsidR="00AE267A" w:rsidDel="00A960C6" w:rsidRDefault="00AE267A">
          <w:pPr>
            <w:pStyle w:val="TOC2"/>
            <w:tabs>
              <w:tab w:val="left" w:pos="880"/>
              <w:tab w:val="right" w:leader="dot" w:pos="9396"/>
            </w:tabs>
            <w:rPr>
              <w:del w:id="57" w:author="Leroy Francois" w:date="2021-09-29T13:24:00Z"/>
              <w:noProof/>
            </w:rPr>
          </w:pPr>
          <w:del w:id="58" w:author="Leroy Francois" w:date="2021-09-29T13:24:00Z">
            <w:r w:rsidRPr="00A960C6" w:rsidDel="00A960C6">
              <w:rPr>
                <w:rPrChange w:id="59" w:author="Leroy Francois" w:date="2021-09-29T13:24:00Z">
                  <w:rPr>
                    <w:rStyle w:val="Hyperlink"/>
                    <w:noProof/>
                  </w:rPr>
                </w:rPrChange>
              </w:rPr>
              <w:delText>4.2</w:delText>
            </w:r>
            <w:r w:rsidDel="00A960C6">
              <w:rPr>
                <w:noProof/>
              </w:rPr>
              <w:tab/>
            </w:r>
            <w:r w:rsidRPr="00A960C6" w:rsidDel="00A960C6">
              <w:rPr>
                <w:rPrChange w:id="60" w:author="Leroy Francois" w:date="2021-09-29T13:24:00Z">
                  <w:rPr>
                    <w:rStyle w:val="Hyperlink"/>
                    <w:noProof/>
                  </w:rPr>
                </w:rPrChange>
              </w:rPr>
              <w:delText>Metric heterogeneity</w:delText>
            </w:r>
            <w:r w:rsidDel="00A960C6">
              <w:rPr>
                <w:noProof/>
                <w:webHidden/>
              </w:rPr>
              <w:tab/>
              <w:delText>10</w:delText>
            </w:r>
          </w:del>
        </w:p>
        <w:p w14:paraId="12618049" w14:textId="6385F5E0" w:rsidR="00AE267A" w:rsidDel="00A960C6" w:rsidRDefault="00AE267A">
          <w:pPr>
            <w:pStyle w:val="TOC2"/>
            <w:tabs>
              <w:tab w:val="left" w:pos="880"/>
              <w:tab w:val="right" w:leader="dot" w:pos="9396"/>
            </w:tabs>
            <w:rPr>
              <w:del w:id="61" w:author="Leroy Francois" w:date="2021-09-29T13:24:00Z"/>
              <w:noProof/>
            </w:rPr>
          </w:pPr>
          <w:del w:id="62" w:author="Leroy Francois" w:date="2021-09-29T13:24:00Z">
            <w:r w:rsidRPr="00A960C6" w:rsidDel="00A960C6">
              <w:rPr>
                <w:rPrChange w:id="63" w:author="Leroy Francois" w:date="2021-09-29T13:24:00Z">
                  <w:rPr>
                    <w:rStyle w:val="Hyperlink"/>
                    <w:noProof/>
                  </w:rPr>
                </w:rPrChange>
              </w:rPr>
              <w:delText>4.3</w:delText>
            </w:r>
            <w:r w:rsidDel="00A960C6">
              <w:rPr>
                <w:noProof/>
              </w:rPr>
              <w:tab/>
            </w:r>
            <w:r w:rsidRPr="00A960C6" w:rsidDel="00A960C6">
              <w:rPr>
                <w:rPrChange w:id="64" w:author="Leroy Francois" w:date="2021-09-29T13:24:00Z">
                  <w:rPr>
                    <w:rStyle w:val="Hyperlink"/>
                    <w:noProof/>
                  </w:rPr>
                </w:rPrChange>
              </w:rPr>
              <w:delText>On the temporal scale</w:delText>
            </w:r>
            <w:r w:rsidDel="00A960C6">
              <w:rPr>
                <w:noProof/>
                <w:webHidden/>
              </w:rPr>
              <w:tab/>
              <w:delText>10</w:delText>
            </w:r>
          </w:del>
        </w:p>
        <w:p w14:paraId="41833574" w14:textId="6C7E16F7" w:rsidR="00AE267A" w:rsidDel="00A960C6" w:rsidRDefault="00AE267A">
          <w:pPr>
            <w:pStyle w:val="TOC1"/>
            <w:tabs>
              <w:tab w:val="left" w:pos="440"/>
              <w:tab w:val="right" w:leader="dot" w:pos="9396"/>
            </w:tabs>
            <w:rPr>
              <w:del w:id="65" w:author="Leroy Francois" w:date="2021-09-29T13:24:00Z"/>
              <w:noProof/>
            </w:rPr>
          </w:pPr>
          <w:del w:id="66" w:author="Leroy Francois" w:date="2021-09-29T13:24:00Z">
            <w:r w:rsidRPr="00A960C6" w:rsidDel="00A960C6">
              <w:rPr>
                <w:rPrChange w:id="67" w:author="Leroy Francois" w:date="2021-09-29T13:24:00Z">
                  <w:rPr>
                    <w:rStyle w:val="Hyperlink"/>
                    <w:noProof/>
                  </w:rPr>
                </w:rPrChange>
              </w:rPr>
              <w:delText>5</w:delText>
            </w:r>
            <w:r w:rsidDel="00A960C6">
              <w:rPr>
                <w:noProof/>
              </w:rPr>
              <w:tab/>
            </w:r>
            <w:r w:rsidRPr="00A960C6" w:rsidDel="00A960C6">
              <w:rPr>
                <w:rPrChange w:id="68" w:author="Leroy Francois" w:date="2021-09-29T13:24:00Z">
                  <w:rPr>
                    <w:rStyle w:val="Hyperlink"/>
                    <w:noProof/>
                  </w:rPr>
                </w:rPrChange>
              </w:rPr>
              <w:delText>Future directions</w:delText>
            </w:r>
            <w:r w:rsidDel="00A960C6">
              <w:rPr>
                <w:noProof/>
                <w:webHidden/>
              </w:rPr>
              <w:tab/>
              <w:delText>12</w:delText>
            </w:r>
          </w:del>
        </w:p>
        <w:p w14:paraId="61A6812D" w14:textId="26AF9233" w:rsidR="00AE267A" w:rsidDel="00A960C6" w:rsidRDefault="00AE267A">
          <w:pPr>
            <w:pStyle w:val="TOC1"/>
            <w:tabs>
              <w:tab w:val="left" w:pos="440"/>
              <w:tab w:val="right" w:leader="dot" w:pos="9396"/>
            </w:tabs>
            <w:rPr>
              <w:del w:id="69" w:author="Leroy Francois" w:date="2021-09-29T13:24:00Z"/>
              <w:noProof/>
            </w:rPr>
          </w:pPr>
          <w:del w:id="70" w:author="Leroy Francois" w:date="2021-09-29T13:24:00Z">
            <w:r w:rsidRPr="00A960C6" w:rsidDel="00A960C6">
              <w:rPr>
                <w:rPrChange w:id="71" w:author="Leroy Francois" w:date="2021-09-29T13:24:00Z">
                  <w:rPr>
                    <w:rStyle w:val="Hyperlink"/>
                    <w:noProof/>
                  </w:rPr>
                </w:rPrChange>
              </w:rPr>
              <w:delText>6</w:delText>
            </w:r>
            <w:r w:rsidDel="00A960C6">
              <w:rPr>
                <w:noProof/>
              </w:rPr>
              <w:tab/>
            </w:r>
            <w:r w:rsidRPr="00A960C6" w:rsidDel="00A960C6">
              <w:rPr>
                <w:rPrChange w:id="72" w:author="Leroy Francois" w:date="2021-09-29T13:24:00Z">
                  <w:rPr>
                    <w:rStyle w:val="Hyperlink"/>
                    <w:noProof/>
                  </w:rPr>
                </w:rPrChange>
              </w:rPr>
              <w:delText>Conclusion</w:delText>
            </w:r>
            <w:r w:rsidDel="00A960C6">
              <w:rPr>
                <w:noProof/>
                <w:webHidden/>
              </w:rPr>
              <w:tab/>
              <w:delText>13</w:delText>
            </w:r>
          </w:del>
        </w:p>
        <w:p w14:paraId="4BB6739D" w14:textId="44ED1C77" w:rsidR="00AE267A" w:rsidDel="00A960C6" w:rsidRDefault="00AE267A">
          <w:pPr>
            <w:pStyle w:val="TOC1"/>
            <w:tabs>
              <w:tab w:val="right" w:leader="dot" w:pos="9396"/>
            </w:tabs>
            <w:rPr>
              <w:del w:id="73" w:author="Leroy Francois" w:date="2021-09-29T13:24:00Z"/>
              <w:noProof/>
            </w:rPr>
          </w:pPr>
          <w:del w:id="74" w:author="Leroy Francois" w:date="2021-09-29T13:24:00Z">
            <w:r w:rsidRPr="00A960C6" w:rsidDel="00A960C6">
              <w:rPr>
                <w:rPrChange w:id="75" w:author="Leroy Francois" w:date="2021-09-29T13:24:00Z">
                  <w:rPr>
                    <w:rStyle w:val="Hyperlink"/>
                    <w:noProof/>
                  </w:rPr>
                </w:rPrChange>
              </w:rPr>
              <w:delText>Supplementary materials</w:delText>
            </w:r>
            <w:r w:rsidDel="00A960C6">
              <w:rPr>
                <w:noProof/>
                <w:webHidden/>
              </w:rPr>
              <w:tab/>
              <w:delText>14</w:delText>
            </w:r>
          </w:del>
        </w:p>
        <w:p w14:paraId="317E26D4" w14:textId="317A1BCD" w:rsidR="00AE267A" w:rsidDel="00A960C6" w:rsidRDefault="00AE267A">
          <w:pPr>
            <w:pStyle w:val="TOC1"/>
            <w:tabs>
              <w:tab w:val="right" w:leader="dot" w:pos="9396"/>
            </w:tabs>
            <w:rPr>
              <w:del w:id="76" w:author="Leroy Francois" w:date="2021-09-29T13:24:00Z"/>
              <w:noProof/>
            </w:rPr>
          </w:pPr>
          <w:del w:id="77" w:author="Leroy Francois" w:date="2021-09-29T13:24:00Z">
            <w:r w:rsidRPr="00A960C6" w:rsidDel="00A960C6">
              <w:rPr>
                <w:rPrChange w:id="78" w:author="Leroy Francois" w:date="2021-09-29T13:24:00Z">
                  <w:rPr>
                    <w:rStyle w:val="Hyperlink"/>
                    <w:noProof/>
                  </w:rPr>
                </w:rPrChange>
              </w:rPr>
              <w:delText>References</w:delText>
            </w:r>
            <w:r w:rsidDel="00A960C6">
              <w:rPr>
                <w:noProof/>
                <w:webHidden/>
              </w:rPr>
              <w:tab/>
              <w:delText>18</w:delText>
            </w:r>
          </w:del>
        </w:p>
        <w:p w14:paraId="4FA44FDB" w14:textId="77777777" w:rsidR="006902CA" w:rsidRDefault="00006B48">
          <w:r>
            <w:fldChar w:fldCharType="end"/>
          </w:r>
        </w:p>
      </w:sdtContent>
    </w:sdt>
    <w:p w14:paraId="20AC6A20" w14:textId="676EEA69" w:rsidR="005679E2" w:rsidRDefault="00006B48" w:rsidP="005679E2">
      <w:pPr>
        <w:pStyle w:val="BodyText"/>
      </w:pPr>
      <w:bookmarkStart w:id="79" w:name="introduction"/>
      <w:del w:id="80" w:author="Keil Petr" w:date="2021-09-24T10:51:00Z">
        <w:r w:rsidDel="0045631E">
          <w:rPr>
            <w:rStyle w:val="SectionNumber"/>
          </w:rPr>
          <w:delText>1</w:delText>
        </w:r>
      </w:del>
      <w:del w:id="81" w:author="Keil Petr" w:date="2021-09-24T10:50:00Z">
        <w:r w:rsidDel="00AD0893">
          <w:tab/>
        </w:r>
      </w:del>
      <w:r w:rsidR="005679E2" w:rsidRPr="005679E2">
        <w:rPr>
          <w:b/>
          <w:bCs/>
        </w:rPr>
        <w:t>To ease the shock from my edits</w:t>
      </w:r>
      <w:r w:rsidR="005679E2">
        <w:rPr>
          <w:b/>
          <w:bCs/>
        </w:rPr>
        <w:t>, see this</w:t>
      </w:r>
      <w:r w:rsidR="005679E2" w:rsidRPr="005679E2">
        <w:rPr>
          <w:b/>
          <w:bCs/>
        </w:rPr>
        <w:t>:</w:t>
      </w:r>
      <w:r w:rsidR="005679E2">
        <w:t xml:space="preserve"> </w:t>
      </w:r>
      <w:hyperlink r:id="rId12" w:history="1">
        <w:r w:rsidR="005679E2" w:rsidRPr="007D134B">
          <w:rPr>
            <w:rStyle w:val="Hyperlink"/>
          </w:rPr>
          <w:t>https://twitter.com/JulesBass6/status/1355281902463148033</w:t>
        </w:r>
      </w:hyperlink>
    </w:p>
    <w:p w14:paraId="03E454C9" w14:textId="77777777" w:rsidR="005679E2" w:rsidRDefault="005679E2" w:rsidP="005679E2">
      <w:pPr>
        <w:pStyle w:val="BodyText"/>
      </w:pPr>
    </w:p>
    <w:p w14:paraId="6D987147" w14:textId="251B3AD3" w:rsidR="006902CA" w:rsidRDefault="00006B48">
      <w:pPr>
        <w:pStyle w:val="Heading1"/>
      </w:pPr>
      <w:bookmarkStart w:id="82" w:name="_Toc83820935"/>
      <w:r>
        <w:t>Introduction</w:t>
      </w:r>
      <w:bookmarkEnd w:id="82"/>
    </w:p>
    <w:p w14:paraId="0C3EA024" w14:textId="16B4AC86" w:rsidR="006902CA" w:rsidRDefault="00006B48">
      <w:pPr>
        <w:pStyle w:val="FirstParagraph"/>
      </w:pPr>
      <w:del w:id="83" w:author="Keil Petr" w:date="2021-09-24T09:21:00Z">
        <w:r w:rsidDel="00697D46">
          <w:delText xml:space="preserve">Human </w:delText>
        </w:r>
      </w:del>
      <w:ins w:id="84" w:author="Keil Petr" w:date="2021-09-24T09:21:00Z">
        <w:r w:rsidR="00697D46">
          <w:t xml:space="preserve">Our </w:t>
        </w:r>
      </w:ins>
      <w:r>
        <w:t xml:space="preserve">life quality is intrinsically linked to </w:t>
      </w:r>
      <w:ins w:id="85" w:author="Keil Petr" w:date="2021-09-24T09:21:00Z">
        <w:r w:rsidR="00697D46">
          <w:t xml:space="preserve">the state of </w:t>
        </w:r>
      </w:ins>
      <w:r>
        <w:t xml:space="preserve">ecosystems </w:t>
      </w:r>
      <w:del w:id="86" w:author="Keil Petr" w:date="2021-09-24T09:21:00Z">
        <w:r w:rsidDel="00697D46">
          <w:delText xml:space="preserve">state </w:delText>
        </w:r>
      </w:del>
      <w:r>
        <w:t xml:space="preserve">that </w:t>
      </w:r>
      <w:commentRangeStart w:id="87"/>
      <w:del w:id="88" w:author="Keil Petr" w:date="2021-09-24T09:21:00Z">
        <w:r w:rsidDel="00697D46">
          <w:delText>he</w:delText>
        </w:r>
      </w:del>
      <w:commentRangeEnd w:id="87"/>
      <w:r w:rsidR="00697D46">
        <w:rPr>
          <w:rStyle w:val="CommentReference"/>
        </w:rPr>
        <w:commentReference w:id="87"/>
      </w:r>
      <w:del w:id="89" w:author="Keil Petr" w:date="2021-09-24T09:21:00Z">
        <w:r w:rsidDel="00697D46">
          <w:delText xml:space="preserve"> </w:delText>
        </w:r>
      </w:del>
      <w:ins w:id="90" w:author="Keil Petr" w:date="2021-09-24T09:21:00Z">
        <w:r w:rsidR="00697D46">
          <w:t xml:space="preserve">we </w:t>
        </w:r>
      </w:ins>
      <w:del w:id="91" w:author="Keil Petr" w:date="2021-09-24T09:21:00Z">
        <w:r w:rsidDel="00697D46">
          <w:delText>is living in</w:delText>
        </w:r>
      </w:del>
      <w:ins w:id="92" w:author="Keil Petr" w:date="2021-09-24T09:21:00Z">
        <w:r w:rsidR="00697D46">
          <w:t>live in</w:t>
        </w:r>
      </w:ins>
      <w:r>
        <w:t xml:space="preserve">. </w:t>
      </w:r>
      <w:del w:id="93" w:author="Keil Petr" w:date="2021-09-24T09:23:00Z">
        <w:r w:rsidDel="00697D46">
          <w:delText xml:space="preserve">Indeed, </w:delText>
        </w:r>
        <w:commentRangeStart w:id="94"/>
        <w:r w:rsidDel="00697D46">
          <w:delText>e</w:delText>
        </w:r>
      </w:del>
      <w:ins w:id="95" w:author="Keil Petr" w:date="2021-09-24T09:23:00Z">
        <w:r w:rsidR="00697D46">
          <w:t>E</w:t>
        </w:r>
      </w:ins>
      <w:r>
        <w:t>cosystem</w:t>
      </w:r>
      <w:del w:id="96" w:author="Keil Petr" w:date="2021-09-24T09:34:00Z">
        <w:r w:rsidDel="000D007E">
          <w:delText>s</w:delText>
        </w:r>
      </w:del>
      <w:r>
        <w:t xml:space="preserve"> services</w:t>
      </w:r>
      <w:ins w:id="97" w:author="Keil Petr" w:date="2021-09-24T09:31:00Z">
        <w:r w:rsidR="000D007E">
          <w:t xml:space="preserve"> to humans (Diaz et al. 2018), as well as</w:t>
        </w:r>
      </w:ins>
      <w:ins w:id="98" w:author="Keil Petr" w:date="2021-09-24T09:23:00Z">
        <w:r w:rsidR="00697D46">
          <w:t xml:space="preserve"> </w:t>
        </w:r>
        <w:commentRangeEnd w:id="94"/>
        <w:r w:rsidR="00697D46">
          <w:rPr>
            <w:rStyle w:val="CommentReference"/>
          </w:rPr>
          <w:commentReference w:id="94"/>
        </w:r>
      </w:ins>
      <w:ins w:id="99" w:author="Keil Petr" w:date="2021-09-24T09:31:00Z">
        <w:r w:rsidR="000D007E">
          <w:t xml:space="preserve">their </w:t>
        </w:r>
      </w:ins>
      <w:ins w:id="100" w:author="Keil Petr" w:date="2021-09-24T09:32:00Z">
        <w:r w:rsidR="000D007E">
          <w:t>inner functioning</w:t>
        </w:r>
      </w:ins>
      <w:ins w:id="101" w:author="Keil Petr" w:date="2021-09-24T09:34:00Z">
        <w:r w:rsidR="000D007E">
          <w:t>,</w:t>
        </w:r>
      </w:ins>
      <w:r>
        <w:t xml:space="preserve"> </w:t>
      </w:r>
      <w:del w:id="102" w:author="Keil Petr" w:date="2021-09-24T09:32:00Z">
        <w:r w:rsidDel="000D007E">
          <w:delText xml:space="preserve">extend </w:delText>
        </w:r>
      </w:del>
      <w:ins w:id="103" w:author="Keil Petr" w:date="2021-09-24T09:32:00Z">
        <w:r w:rsidR="000D007E">
          <w:t xml:space="preserve">involve </w:t>
        </w:r>
      </w:ins>
      <w:del w:id="104" w:author="Keil Petr" w:date="2021-09-24T09:32:00Z">
        <w:r w:rsidDel="000D007E">
          <w:delText xml:space="preserve">in </w:delText>
        </w:r>
      </w:del>
      <w:r>
        <w:t xml:space="preserve">a </w:t>
      </w:r>
      <w:del w:id="105" w:author="Keil Petr" w:date="2021-09-24T09:33:00Z">
        <w:r w:rsidDel="000D007E">
          <w:delText xml:space="preserve">large </w:delText>
        </w:r>
      </w:del>
      <w:r>
        <w:t>spectrum of mechanisms including nutrient cycle</w:t>
      </w:r>
      <w:ins w:id="106" w:author="Keil Petr" w:date="2021-09-24T09:24:00Z">
        <w:r w:rsidR="00697D46">
          <w:t>s</w:t>
        </w:r>
      </w:ins>
      <w:ins w:id="107" w:author="Keil Petr" w:date="2021-09-24T09:46:00Z">
        <w:r w:rsidR="00E0294B">
          <w:t xml:space="preserve"> or</w:t>
        </w:r>
      </w:ins>
      <w:del w:id="108" w:author="Keil Petr" w:date="2021-09-24T09:46:00Z">
        <w:r w:rsidDel="00E0294B">
          <w:delText>,</w:delText>
        </w:r>
      </w:del>
      <w:r>
        <w:t xml:space="preserve"> </w:t>
      </w:r>
      <w:ins w:id="109" w:author="Keil Petr" w:date="2021-09-24T09:25:00Z">
        <w:r w:rsidR="00697D46">
          <w:t xml:space="preserve">ecosystem </w:t>
        </w:r>
      </w:ins>
      <w:ins w:id="110" w:author="Keil Petr" w:date="2021-09-24T09:33:00Z">
        <w:r w:rsidR="000D007E">
          <w:t>stability</w:t>
        </w:r>
      </w:ins>
      <w:del w:id="111" w:author="Keil Petr" w:date="2021-09-24T09:46:00Z">
        <w:r w:rsidDel="00E0294B">
          <w:delText>food production, or climate and water cycle regulation</w:delText>
        </w:r>
      </w:del>
      <w:r>
        <w:t xml:space="preserve"> (</w:t>
      </w:r>
      <w:hyperlink w:anchor="ref-pereira_global_2012">
        <w:r>
          <w:rPr>
            <w:rStyle w:val="Hyperlink"/>
          </w:rPr>
          <w:t>Pereira, Navarro, and Martins 2012</w:t>
        </w:r>
      </w:hyperlink>
      <w:r>
        <w:t>). Some of th</w:t>
      </w:r>
      <w:ins w:id="112" w:author="Keil Petr" w:date="2021-09-24T09:25:00Z">
        <w:r w:rsidR="00697D46">
          <w:t>e</w:t>
        </w:r>
      </w:ins>
      <w:del w:id="113" w:author="Keil Petr" w:date="2021-09-24T09:25:00Z">
        <w:r w:rsidDel="00697D46">
          <w:delText>o</w:delText>
        </w:r>
      </w:del>
      <w:r>
        <w:t xml:space="preserve">se </w:t>
      </w:r>
      <w:del w:id="114" w:author="Keil Petr" w:date="2021-09-24T09:33:00Z">
        <w:r w:rsidDel="000D007E">
          <w:delText xml:space="preserve">ecosystem </w:delText>
        </w:r>
      </w:del>
      <w:r>
        <w:t>functions</w:t>
      </w:r>
      <w:ins w:id="115" w:author="Keil Petr" w:date="2021-09-24T09:37:00Z">
        <w:r w:rsidR="000D007E">
          <w:t>,</w:t>
        </w:r>
      </w:ins>
      <w:del w:id="116" w:author="Keil Petr" w:date="2021-09-24T09:37:00Z">
        <w:r w:rsidDel="000D007E">
          <w:delText xml:space="preserve"> </w:delText>
        </w:r>
      </w:del>
      <w:del w:id="117" w:author="Keil Petr" w:date="2021-09-24T09:34:00Z">
        <w:r w:rsidDel="000D007E">
          <w:delText>are managed by</w:delText>
        </w:r>
      </w:del>
      <w:del w:id="118" w:author="Keil Petr" w:date="2021-09-24T09:37:00Z">
        <w:r w:rsidDel="000D007E">
          <w:delText xml:space="preserve"> bird</w:delText>
        </w:r>
      </w:del>
      <w:r>
        <w:t xml:space="preserve"> </w:t>
      </w:r>
      <w:del w:id="119" w:author="Keil Petr" w:date="2021-09-24T09:33:00Z">
        <w:r w:rsidDel="000D007E">
          <w:delText xml:space="preserve">biodiversity </w:delText>
        </w:r>
      </w:del>
      <w:r>
        <w:t>such as seed dispersal, control</w:t>
      </w:r>
      <w:del w:id="120" w:author="Keil Petr" w:date="2021-09-24T09:33:00Z">
        <w:r w:rsidDel="000D007E">
          <w:delText>s</w:delText>
        </w:r>
      </w:del>
      <w:ins w:id="121" w:author="Keil Petr" w:date="2021-09-24T09:33:00Z">
        <w:r w:rsidR="000D007E">
          <w:t xml:space="preserve"> of</w:t>
        </w:r>
      </w:ins>
      <w:r>
        <w:t xml:space="preserve"> pests</w:t>
      </w:r>
      <w:ins w:id="122" w:author="Keil Petr" w:date="2021-09-24T09:33:00Z">
        <w:r w:rsidR="000D007E">
          <w:t>,</w:t>
        </w:r>
      </w:ins>
      <w:r>
        <w:t xml:space="preserve"> </w:t>
      </w:r>
      <w:ins w:id="123" w:author="Keil Petr" w:date="2021-09-24T09:35:00Z">
        <w:r w:rsidR="000D007E">
          <w:t xml:space="preserve">scavenging, </w:t>
        </w:r>
      </w:ins>
      <w:r>
        <w:t xml:space="preserve">or </w:t>
      </w:r>
      <w:del w:id="124" w:author="Keil Petr" w:date="2021-09-24T09:33:00Z">
        <w:r w:rsidDel="000D007E">
          <w:delText xml:space="preserve">pollinate </w:delText>
        </w:r>
      </w:del>
      <w:del w:id="125" w:author="Keil Petr" w:date="2021-09-24T09:34:00Z">
        <w:r w:rsidDel="000D007E">
          <w:delText>plant</w:delText>
        </w:r>
      </w:del>
      <w:ins w:id="126" w:author="Keil Petr" w:date="2021-09-24T09:34:00Z">
        <w:r w:rsidR="000D007E">
          <w:t>pollination</w:t>
        </w:r>
      </w:ins>
      <w:ins w:id="127" w:author="Keil Petr" w:date="2021-09-24T09:37:00Z">
        <w:r w:rsidR="000D007E">
          <w:t>, depend on birds and their diversity</w:t>
        </w:r>
      </w:ins>
      <w:ins w:id="128" w:author="Keil Petr" w:date="2021-09-24T09:40:00Z">
        <w:r w:rsidR="00091F03">
          <w:t>. B</w:t>
        </w:r>
      </w:ins>
      <w:ins w:id="129" w:author="Keil Petr" w:date="2021-09-24T09:38:00Z">
        <w:r w:rsidR="000D007E">
          <w:t>irds also have a significant esthetical</w:t>
        </w:r>
      </w:ins>
      <w:ins w:id="130" w:author="Keil Petr" w:date="2021-09-24T09:41:00Z">
        <w:r w:rsidR="00E0294B">
          <w:t xml:space="preserve"> </w:t>
        </w:r>
      </w:ins>
      <w:ins w:id="131" w:author="Keil Petr" w:date="2021-09-24T09:38:00Z">
        <w:r w:rsidR="000D007E">
          <w:t>value</w:t>
        </w:r>
        <w:r w:rsidR="00091F03">
          <w:t xml:space="preserve">, </w:t>
        </w:r>
      </w:ins>
      <w:ins w:id="132" w:author="Keil Petr" w:date="2021-09-24T09:42:00Z">
        <w:r w:rsidR="00E0294B">
          <w:t xml:space="preserve">with </w:t>
        </w:r>
      </w:ins>
      <w:ins w:id="133" w:author="Keil Petr" w:date="2021-09-24T09:54:00Z">
        <w:r w:rsidR="000C30BE">
          <w:t>most countries</w:t>
        </w:r>
      </w:ins>
      <w:ins w:id="134" w:author="Keil Petr" w:date="2021-09-24T09:42:00Z">
        <w:r w:rsidR="00E0294B">
          <w:t xml:space="preserve"> having </w:t>
        </w:r>
      </w:ins>
      <w:ins w:id="135" w:author="Keil Petr" w:date="2021-09-24T09:54:00Z">
        <w:r w:rsidR="000C30BE">
          <w:t>numerous</w:t>
        </w:r>
      </w:ins>
      <w:ins w:id="136" w:author="Keil Petr" w:date="2021-09-24T09:42:00Z">
        <w:r w:rsidR="00E0294B">
          <w:t xml:space="preserve"> </w:t>
        </w:r>
      </w:ins>
      <w:ins w:id="137" w:author="Keil Petr" w:date="2021-09-24T09:39:00Z">
        <w:r w:rsidR="00091F03">
          <w:t>iconic</w:t>
        </w:r>
      </w:ins>
      <w:ins w:id="138" w:author="Keil Petr" w:date="2021-09-24T09:42:00Z">
        <w:r w:rsidR="00E0294B">
          <w:t>/charismatic</w:t>
        </w:r>
      </w:ins>
      <w:ins w:id="139" w:author="Keil Petr" w:date="2021-09-24T09:40:00Z">
        <w:r w:rsidR="00E0294B">
          <w:t xml:space="preserve"> species of conservation interest</w:t>
        </w:r>
      </w:ins>
      <w:ins w:id="140" w:author="Keil Petr" w:date="2021-09-24T09:48:00Z">
        <w:r w:rsidR="00E0200D">
          <w:t xml:space="preserve"> (</w:t>
        </w:r>
      </w:ins>
      <w:ins w:id="141" w:author="Leroy Francois" w:date="2021-09-29T10:44:00Z">
        <w:r w:rsidR="00D63B35">
          <w:fldChar w:fldCharType="begin"/>
        </w:r>
        <w:r w:rsidR="00D63B35">
          <w:instrText xml:space="preserve"> HYPERLINK "</w:instrText>
        </w:r>
      </w:ins>
      <w:ins w:id="142" w:author="Keil Petr" w:date="2021-09-24T09:48:00Z">
        <w:r w:rsidR="00D63B35" w:rsidRPr="00E0200D">
          <w:instrText>https://www.iucnredlist.org/</w:instrText>
        </w:r>
      </w:ins>
      <w:ins w:id="143" w:author="Leroy Francois" w:date="2021-09-29T10:44:00Z">
        <w:r w:rsidR="00D63B35">
          <w:instrText xml:space="preserve">" </w:instrText>
        </w:r>
        <w:r w:rsidR="00D63B35">
          <w:fldChar w:fldCharType="separate"/>
        </w:r>
      </w:ins>
      <w:ins w:id="144" w:author="Keil Petr" w:date="2021-09-24T09:48:00Z">
        <w:r w:rsidR="00D63B35" w:rsidRPr="0047652C">
          <w:rPr>
            <w:rStyle w:val="Hyperlink"/>
          </w:rPr>
          <w:t>https://www.iucnredlist.org/</w:t>
        </w:r>
      </w:ins>
      <w:ins w:id="145" w:author="Leroy Francois" w:date="2021-09-29T10:44:00Z">
        <w:r w:rsidR="00D63B35">
          <w:fldChar w:fldCharType="end"/>
        </w:r>
      </w:ins>
      <w:ins w:id="146" w:author="Keil Petr" w:date="2021-09-24T09:48:00Z">
        <w:r w:rsidR="00E0200D">
          <w:t>)</w:t>
        </w:r>
      </w:ins>
      <w:ins w:id="147" w:author="Keil Petr" w:date="2021-09-24T09:38:00Z">
        <w:r w:rsidR="000D007E">
          <w:t>.</w:t>
        </w:r>
      </w:ins>
      <w:ins w:id="148" w:author="Leroy Francois" w:date="2021-09-29T10:44:00Z">
        <w:r w:rsidR="00D63B35">
          <w:t xml:space="preserve"> Moreover, given their ability to quickly move between locations, their presence is also a good indicator for ecosystem health</w:t>
        </w:r>
      </w:ins>
      <w:ins w:id="149" w:author="Leroy Francois" w:date="2021-09-29T10:45:00Z">
        <w:r w:rsidR="00D63B35">
          <w:t xml:space="preserve">. </w:t>
        </w:r>
      </w:ins>
      <w:ins w:id="150" w:author="Keil Petr" w:date="2021-09-24T09:40:00Z">
        <w:del w:id="151" w:author="Leroy Francois" w:date="2021-09-29T10:45:00Z">
          <w:r w:rsidR="00091F03" w:rsidDel="00D63B35">
            <w:delText xml:space="preserve"> </w:delText>
          </w:r>
        </w:del>
      </w:ins>
      <w:del w:id="152" w:author="Keil Petr" w:date="2021-09-24T09:38:00Z">
        <w:r w:rsidDel="000D007E">
          <w:delText xml:space="preserve">. </w:delText>
        </w:r>
      </w:del>
      <w:r>
        <w:t>Unfortunately, anthropogenic stressors like habitat loss, over</w:t>
      </w:r>
      <w:del w:id="153" w:author="Keil Petr" w:date="2021-09-24T09:43:00Z">
        <w:r w:rsidDel="00E0294B">
          <w:delText xml:space="preserve"> </w:delText>
        </w:r>
      </w:del>
      <w:ins w:id="154" w:author="Keil Petr" w:date="2021-09-24T09:43:00Z">
        <w:r w:rsidR="00E0294B">
          <w:t>-</w:t>
        </w:r>
      </w:ins>
      <w:r>
        <w:t>exploitation, pollution</w:t>
      </w:r>
      <w:ins w:id="155" w:author="Keil Petr" w:date="2021-09-24T09:43:00Z">
        <w:r w:rsidR="00E0294B">
          <w:t>,</w:t>
        </w:r>
      </w:ins>
      <w:r>
        <w:t xml:space="preserve"> or introduction of invasive species </w:t>
      </w:r>
      <w:del w:id="156" w:author="Keil Petr" w:date="2021-09-24T09:43:00Z">
        <w:r w:rsidDel="00E0294B">
          <w:delText>could lead</w:delText>
        </w:r>
      </w:del>
      <w:ins w:id="157" w:author="Keil Petr" w:date="2021-09-24T09:45:00Z">
        <w:r w:rsidR="00E0294B">
          <w:t>are a threat to</w:t>
        </w:r>
      </w:ins>
      <w:ins w:id="158" w:author="Keil Petr" w:date="2021-09-24T09:43:00Z">
        <w:r w:rsidR="00E0294B">
          <w:t xml:space="preserve"> birds and their</w:t>
        </w:r>
      </w:ins>
      <w:r>
        <w:t xml:space="preserve"> biodiversity</w:t>
      </w:r>
      <w:ins w:id="159" w:author="Keil Petr" w:date="2021-09-24T09:45:00Z">
        <w:r w:rsidR="00E0294B">
          <w:t xml:space="preserve"> (</w:t>
        </w:r>
      </w:ins>
      <w:ins w:id="160" w:author="Leroy Francois" w:date="2021-09-29T09:19:00Z">
        <w:r w:rsidR="00E21159">
          <w:t xml:space="preserve">Donald et al. 2001, </w:t>
        </w:r>
      </w:ins>
      <w:proofErr w:type="spellStart"/>
      <w:ins w:id="161" w:author="Leroy Francois" w:date="2021-09-29T09:20:00Z">
        <w:r w:rsidR="00E21159">
          <w:t>Jiguet</w:t>
        </w:r>
        <w:proofErr w:type="spellEnd"/>
        <w:r w:rsidR="00E21159">
          <w:t xml:space="preserve"> et al. 2010</w:t>
        </w:r>
      </w:ins>
      <w:ins w:id="162" w:author="Keil Petr" w:date="2021-09-24T09:46:00Z">
        <w:del w:id="163" w:author="Leroy Francois" w:date="2021-09-29T09:19:00Z">
          <w:r w:rsidR="00E0294B" w:rsidRPr="00E0294B" w:rsidDel="00E21159">
            <w:rPr>
              <w:highlight w:val="yellow"/>
              <w:rPrChange w:id="164" w:author="Keil Petr" w:date="2021-09-24T09:46:00Z">
                <w:rPr/>
              </w:rPrChange>
            </w:rPr>
            <w:delText>1-2 REFS</w:delText>
          </w:r>
        </w:del>
      </w:ins>
      <w:ins w:id="165" w:author="Keil Petr" w:date="2021-09-24T09:45:00Z">
        <w:r w:rsidR="00E0294B">
          <w:t>),</w:t>
        </w:r>
      </w:ins>
      <w:r>
        <w:t xml:space="preserve"> </w:t>
      </w:r>
      <w:del w:id="166" w:author="Keil Petr" w:date="2021-09-24T09:45:00Z">
        <w:r w:rsidDel="00E0294B">
          <w:delText xml:space="preserve">to its </w:delText>
        </w:r>
      </w:del>
      <w:ins w:id="167" w:author="Keil Petr" w:date="2021-09-24T09:45:00Z">
        <w:r w:rsidR="00E0294B">
          <w:t>with concerns that they coul</w:t>
        </w:r>
      </w:ins>
      <w:ins w:id="168" w:author="Keil Petr" w:date="2021-09-24T09:46:00Z">
        <w:r w:rsidR="00E0294B">
          <w:t xml:space="preserve">d </w:t>
        </w:r>
      </w:ins>
      <w:ins w:id="169" w:author="Keil Petr" w:date="2021-09-24T09:45:00Z">
        <w:r w:rsidR="00E0294B">
          <w:t xml:space="preserve">face a </w:t>
        </w:r>
      </w:ins>
      <w:r>
        <w:t>sixth mass extinction (</w:t>
      </w:r>
      <w:proofErr w:type="spellStart"/>
      <w:r w:rsidR="00502844">
        <w:fldChar w:fldCharType="begin"/>
      </w:r>
      <w:r w:rsidR="00502844">
        <w:instrText xml:space="preserve"> HYPERLINK \l "ref-barnosky_has_2011" \h </w:instrText>
      </w:r>
      <w:r w:rsidR="00502844">
        <w:fldChar w:fldCharType="separate"/>
      </w:r>
      <w:r>
        <w:rPr>
          <w:rStyle w:val="Hyperlink"/>
        </w:rPr>
        <w:t>Barnosky</w:t>
      </w:r>
      <w:proofErr w:type="spellEnd"/>
      <w:r>
        <w:rPr>
          <w:rStyle w:val="Hyperlink"/>
        </w:rPr>
        <w:t xml:space="preserve"> et al. 2011</w:t>
      </w:r>
      <w:r w:rsidR="00502844">
        <w:rPr>
          <w:rStyle w:val="Hyperlink"/>
        </w:rPr>
        <w:fldChar w:fldCharType="end"/>
      </w:r>
      <w:r>
        <w:t>).</w:t>
      </w:r>
    </w:p>
    <w:p w14:paraId="5992358E" w14:textId="1348F70B" w:rsidR="006902CA" w:rsidRDefault="002F1787">
      <w:pPr>
        <w:pStyle w:val="BodyText"/>
      </w:pPr>
      <w:ins w:id="170" w:author="Keil Petr" w:date="2021-09-24T14:49:00Z">
        <w:del w:id="171" w:author="Leroy Francois" w:date="2021-09-29T09:23:00Z">
          <w:r w:rsidRPr="002F1787" w:rsidDel="00AA3C86">
            <w:rPr>
              <w:b/>
              <w:bCs/>
              <w:rPrChange w:id="172" w:author="Keil Petr" w:date="2021-09-24T14:49:00Z">
                <w:rPr/>
              </w:rPrChange>
            </w:rPr>
            <w:delText>Problems</w:delText>
          </w:r>
        </w:del>
      </w:ins>
      <w:ins w:id="173" w:author="Keil Petr" w:date="2021-09-24T14:50:00Z">
        <w:del w:id="174" w:author="Leroy Francois" w:date="2021-09-29T09:23:00Z">
          <w:r w:rsidDel="00AA3C86">
            <w:rPr>
              <w:b/>
              <w:bCs/>
            </w:rPr>
            <w:delText xml:space="preserve"> &amp; challenges</w:delText>
          </w:r>
        </w:del>
      </w:ins>
      <w:ins w:id="175" w:author="Keil Petr" w:date="2021-09-24T14:49:00Z">
        <w:del w:id="176" w:author="Leroy Francois" w:date="2021-09-29T09:23:00Z">
          <w:r w:rsidRPr="002F1787" w:rsidDel="00AA3C86">
            <w:rPr>
              <w:b/>
              <w:bCs/>
              <w:rPrChange w:id="177" w:author="Keil Petr" w:date="2021-09-24T14:49:00Z">
                <w:rPr/>
              </w:rPrChange>
            </w:rPr>
            <w:delText xml:space="preserve">. </w:delText>
          </w:r>
        </w:del>
      </w:ins>
      <w:commentRangeStart w:id="178"/>
      <w:r w:rsidR="00006B48">
        <w:t xml:space="preserve">We </w:t>
      </w:r>
      <w:commentRangeEnd w:id="178"/>
      <w:r w:rsidR="006B3CFF">
        <w:rPr>
          <w:rStyle w:val="CommentReference"/>
        </w:rPr>
        <w:commentReference w:id="178"/>
      </w:r>
      <w:del w:id="179" w:author="Keil Petr" w:date="2021-09-24T09:49:00Z">
        <w:r w:rsidR="00006B48" w:rsidDel="00E0200D">
          <w:delText>now know that the loss of</w:delText>
        </w:r>
      </w:del>
      <w:ins w:id="180" w:author="Keil Petr" w:date="2021-09-24T09:49:00Z">
        <w:r w:rsidR="00E0200D">
          <w:t>have reasons to suspect that</w:t>
        </w:r>
      </w:ins>
      <w:ins w:id="181" w:author="Keil Petr" w:date="2021-09-24T09:50:00Z">
        <w:r w:rsidR="00E0200D">
          <w:t xml:space="preserve"> the</w:t>
        </w:r>
      </w:ins>
      <w:ins w:id="182" w:author="Keil Petr" w:date="2021-09-24T09:49:00Z">
        <w:r w:rsidR="00E0200D">
          <w:t xml:space="preserve"> </w:t>
        </w:r>
      </w:ins>
      <w:del w:id="183" w:author="Keil Petr" w:date="2021-09-24T09:49:00Z">
        <w:r w:rsidR="00006B48" w:rsidDel="00E0200D">
          <w:delText xml:space="preserve"> </w:delText>
        </w:r>
      </w:del>
      <w:r w:rsidR="00006B48">
        <w:t>global</w:t>
      </w:r>
      <w:ins w:id="184" w:author="Keil Petr" w:date="2021-09-24T09:49:00Z">
        <w:r w:rsidR="00E0200D">
          <w:t xml:space="preserve"> alteration of</w:t>
        </w:r>
      </w:ins>
      <w:r w:rsidR="00006B48">
        <w:t xml:space="preserve"> biodiversity</w:t>
      </w:r>
      <w:ins w:id="185" w:author="Keil Petr" w:date="2021-09-24T09:50:00Z">
        <w:r w:rsidR="00E0200D">
          <w:t xml:space="preserve"> due to anthropogenic stressors</w:t>
        </w:r>
      </w:ins>
      <w:r w:rsidR="00006B48">
        <w:t xml:space="preserve"> is unprecedented</w:t>
      </w:r>
      <w:ins w:id="186" w:author="Keil Petr" w:date="2021-09-24T09:49:00Z">
        <w:r w:rsidR="00E0200D">
          <w:t>,</w:t>
        </w:r>
      </w:ins>
      <w:r w:rsidR="00006B48">
        <w:t xml:space="preserve"> and political </w:t>
      </w:r>
      <w:del w:id="187" w:author="Keil Petr" w:date="2021-09-24T09:50:00Z">
        <w:r w:rsidR="00006B48" w:rsidDel="000C30BE">
          <w:delText xml:space="preserve">decisions </w:delText>
        </w:r>
      </w:del>
      <w:ins w:id="188" w:author="Keil Petr" w:date="2021-09-24T09:50:00Z">
        <w:r w:rsidR="000C30BE">
          <w:t xml:space="preserve">goals </w:t>
        </w:r>
      </w:ins>
      <w:r w:rsidR="00006B48">
        <w:t>ha</w:t>
      </w:r>
      <w:ins w:id="189" w:author="Keil Petr" w:date="2021-09-24T09:50:00Z">
        <w:r w:rsidR="000C30BE">
          <w:t>v</w:t>
        </w:r>
      </w:ins>
      <w:del w:id="190" w:author="Keil Petr" w:date="2021-09-24T09:50:00Z">
        <w:r w:rsidR="00006B48" w:rsidDel="000C30BE">
          <w:delText>s</w:delText>
        </w:r>
      </w:del>
      <w:ins w:id="191" w:author="Keil Petr" w:date="2021-09-24T09:50:00Z">
        <w:r w:rsidR="000C30BE">
          <w:t>e</w:t>
        </w:r>
      </w:ins>
      <w:r w:rsidR="00006B48">
        <w:t xml:space="preserve"> been </w:t>
      </w:r>
      <w:del w:id="192" w:author="Keil Petr" w:date="2021-09-24T09:50:00Z">
        <w:r w:rsidR="00006B48" w:rsidDel="000C30BE">
          <w:delText xml:space="preserve">stated </w:delText>
        </w:r>
      </w:del>
      <w:ins w:id="193" w:author="Keil Petr" w:date="2021-09-24T09:50:00Z">
        <w:r w:rsidR="000C30BE">
          <w:t xml:space="preserve">declared </w:t>
        </w:r>
      </w:ins>
      <w:r w:rsidR="00006B48">
        <w:t>in order to limit it (</w:t>
      </w:r>
      <w:r w:rsidR="00006B48">
        <w:rPr>
          <w:i/>
          <w:iCs/>
        </w:rPr>
        <w:t>e.g.</w:t>
      </w:r>
      <w:r w:rsidR="00006B48">
        <w:t xml:space="preserve"> </w:t>
      </w:r>
      <w:hyperlink w:anchor="X9d9998b2a18109011522d670b75978c5cd32ed0">
        <w:r w:rsidR="00006B48">
          <w:rPr>
            <w:rStyle w:val="Hyperlink"/>
          </w:rPr>
          <w:t>Convention on Biological Diversity and Centre 2006, 2010, 2002</w:t>
        </w:r>
      </w:hyperlink>
      <w:r w:rsidR="00006B48">
        <w:t xml:space="preserve">). However, </w:t>
      </w:r>
      <w:ins w:id="194" w:author="Keil Petr" w:date="2021-09-24T10:04:00Z">
        <w:r w:rsidR="00FF432A">
          <w:t xml:space="preserve">data-driven </w:t>
        </w:r>
        <w:r w:rsidR="00FF432A">
          <w:lastRenderedPageBreak/>
          <w:t>basis for these policies remains a challenge</w:t>
        </w:r>
      </w:ins>
      <w:ins w:id="195" w:author="Keil Petr" w:date="2021-09-24T10:05:00Z">
        <w:r w:rsidR="006B3CFF">
          <w:t>, mainly</w:t>
        </w:r>
        <w:r w:rsidR="00FF432A">
          <w:t xml:space="preserve"> </w:t>
        </w:r>
      </w:ins>
      <w:ins w:id="196" w:author="Keil Petr" w:date="2021-09-24T09:53:00Z">
        <w:r w:rsidR="000C30BE">
          <w:t>due to severe gaps and biases</w:t>
        </w:r>
      </w:ins>
      <w:ins w:id="197" w:author="Keil Petr" w:date="2021-09-24T10:05:00Z">
        <w:r w:rsidR="00FF432A">
          <w:t xml:space="preserve"> in empirical biodiversity data</w:t>
        </w:r>
      </w:ins>
      <w:ins w:id="198" w:author="Keil Petr" w:date="2021-09-24T09:53:00Z">
        <w:r w:rsidR="000C30BE">
          <w:t xml:space="preserve"> (</w:t>
        </w:r>
      </w:ins>
      <w:commentRangeStart w:id="199"/>
      <w:ins w:id="200" w:author="Keil Petr" w:date="2021-09-24T09:55:00Z">
        <w:r w:rsidR="000C30BE" w:rsidRPr="000C30BE">
          <w:rPr>
            <w:highlight w:val="yellow"/>
            <w:rPrChange w:id="201" w:author="Keil Petr" w:date="2021-09-24T09:56:00Z">
              <w:rPr/>
            </w:rPrChange>
          </w:rPr>
          <w:t>Meyer et al. 2015</w:t>
        </w:r>
        <w:commentRangeEnd w:id="199"/>
        <w:r w:rsidR="000C30BE" w:rsidRPr="000C30BE">
          <w:rPr>
            <w:rStyle w:val="CommentReference"/>
            <w:highlight w:val="yellow"/>
            <w:rPrChange w:id="202" w:author="Keil Petr" w:date="2021-09-24T09:56:00Z">
              <w:rPr>
                <w:rStyle w:val="CommentReference"/>
              </w:rPr>
            </w:rPrChange>
          </w:rPr>
          <w:commentReference w:id="199"/>
        </w:r>
      </w:ins>
      <w:ins w:id="203" w:author="Keil Petr" w:date="2021-09-24T09:53:00Z">
        <w:r w:rsidR="000C30BE">
          <w:t>).</w:t>
        </w:r>
      </w:ins>
      <w:ins w:id="204" w:author="Keil Petr" w:date="2021-09-24T09:52:00Z">
        <w:r w:rsidR="000C30BE">
          <w:t xml:space="preserve"> </w:t>
        </w:r>
      </w:ins>
      <w:ins w:id="205" w:author="Keil Petr" w:date="2021-09-24T09:56:00Z">
        <w:r w:rsidR="000C30BE">
          <w:t>To complicate matters f</w:t>
        </w:r>
      </w:ins>
      <w:ins w:id="206" w:author="Keil Petr" w:date="2021-09-24T09:52:00Z">
        <w:r w:rsidR="000C30BE">
          <w:t>urther,</w:t>
        </w:r>
      </w:ins>
      <w:del w:id="207" w:author="Keil Petr" w:date="2021-09-24T09:52:00Z">
        <w:r w:rsidR="00006B48" w:rsidDel="000C30BE">
          <w:delText>c</w:delText>
        </w:r>
      </w:del>
      <w:ins w:id="208" w:author="Keil Petr" w:date="2021-09-24T09:52:00Z">
        <w:r w:rsidR="000C30BE">
          <w:t xml:space="preserve"> c</w:t>
        </w:r>
      </w:ins>
      <w:r w:rsidR="00006B48">
        <w:t xml:space="preserve">urrent scientific literature has </w:t>
      </w:r>
      <w:del w:id="209" w:author="Keil Petr" w:date="2021-09-24T09:56:00Z">
        <w:r w:rsidR="00006B48" w:rsidDel="000C30BE">
          <w:delText xml:space="preserve">also </w:delText>
        </w:r>
      </w:del>
      <w:r w:rsidR="00006B48">
        <w:t xml:space="preserve">shown that temporal trends </w:t>
      </w:r>
      <w:del w:id="210" w:author="Keil Petr" w:date="2021-09-24T09:56:00Z">
        <w:r w:rsidR="00006B48" w:rsidDel="000C30BE">
          <w:delText xml:space="preserve">in </w:delText>
        </w:r>
      </w:del>
      <w:ins w:id="211" w:author="Keil Petr" w:date="2021-09-24T09:56:00Z">
        <w:r w:rsidR="000C30BE">
          <w:t xml:space="preserve">of </w:t>
        </w:r>
      </w:ins>
      <w:r w:rsidR="00006B48">
        <w:t xml:space="preserve">local </w:t>
      </w:r>
      <w:del w:id="212" w:author="Keil Petr" w:date="2021-09-24T09:56:00Z">
        <w:r w:rsidR="00006B48" w:rsidDel="000C30BE">
          <w:delText xml:space="preserve">changes of </w:delText>
        </w:r>
      </w:del>
      <w:r w:rsidR="00006B48">
        <w:t>biodiversity can be opposite to trends at larger</w:t>
      </w:r>
      <w:ins w:id="213" w:author="Keil Petr" w:date="2021-09-24T10:07:00Z">
        <w:r w:rsidR="00C17CD2">
          <w:t xml:space="preserve"> spatial</w:t>
        </w:r>
      </w:ins>
      <w:r w:rsidR="00006B48">
        <w:t xml:space="preserve"> scales (</w:t>
      </w:r>
      <w:r w:rsidR="00006B48">
        <w:rPr>
          <w:i/>
          <w:iCs/>
        </w:rPr>
        <w:t>e.g.</w:t>
      </w:r>
      <w:r w:rsidR="00006B48">
        <w:t xml:space="preserve"> </w:t>
      </w:r>
      <w:commentRangeStart w:id="214"/>
      <w:ins w:id="215" w:author="Keil Petr" w:date="2021-09-24T09:56:00Z">
        <w:r w:rsidR="000C30BE" w:rsidRPr="000C30BE">
          <w:rPr>
            <w:highlight w:val="yellow"/>
            <w:rPrChange w:id="216" w:author="Keil Petr" w:date="2021-09-24T09:58:00Z">
              <w:rPr/>
            </w:rPrChange>
          </w:rPr>
          <w:t>Keil et al. 2011</w:t>
        </w:r>
      </w:ins>
      <w:commentRangeEnd w:id="214"/>
      <w:ins w:id="217" w:author="Keil Petr" w:date="2021-09-24T09:57:00Z">
        <w:r w:rsidR="000C30BE" w:rsidRPr="000C30BE">
          <w:rPr>
            <w:rStyle w:val="CommentReference"/>
            <w:highlight w:val="yellow"/>
            <w:rPrChange w:id="218" w:author="Keil Petr" w:date="2021-09-24T09:58:00Z">
              <w:rPr>
                <w:rStyle w:val="CommentReference"/>
              </w:rPr>
            </w:rPrChange>
          </w:rPr>
          <w:commentReference w:id="214"/>
        </w:r>
      </w:ins>
      <w:ins w:id="219" w:author="Keil Petr" w:date="2021-09-24T09:56:00Z">
        <w:r w:rsidR="000C30BE" w:rsidRPr="000C30BE">
          <w:rPr>
            <w:highlight w:val="yellow"/>
            <w:rPrChange w:id="220" w:author="Keil Petr" w:date="2021-09-24T09:58:00Z">
              <w:rPr/>
            </w:rPrChange>
          </w:rPr>
          <w:t>,</w:t>
        </w:r>
      </w:ins>
      <w:ins w:id="221" w:author="Keil Petr" w:date="2021-09-24T09:57:00Z">
        <w:r w:rsidR="000C30BE">
          <w:t xml:space="preserve"> </w:t>
        </w:r>
        <w:commentRangeStart w:id="222"/>
        <w:r w:rsidR="000C30BE" w:rsidRPr="000C30BE">
          <w:rPr>
            <w:highlight w:val="yellow"/>
            <w:rPrChange w:id="223" w:author="Keil Petr" w:date="2021-09-24T09:58:00Z">
              <w:rPr/>
            </w:rPrChange>
          </w:rPr>
          <w:t>201</w:t>
        </w:r>
      </w:ins>
      <w:ins w:id="224" w:author="Keil Petr" w:date="2021-09-24T09:58:00Z">
        <w:r w:rsidR="000C30BE" w:rsidRPr="000C30BE">
          <w:rPr>
            <w:highlight w:val="yellow"/>
            <w:rPrChange w:id="225" w:author="Keil Petr" w:date="2021-09-24T09:58:00Z">
              <w:rPr/>
            </w:rPrChange>
          </w:rPr>
          <w:t>8</w:t>
        </w:r>
        <w:commentRangeEnd w:id="222"/>
        <w:r w:rsidR="000C30BE" w:rsidRPr="000C30BE">
          <w:rPr>
            <w:rStyle w:val="CommentReference"/>
            <w:highlight w:val="yellow"/>
            <w:rPrChange w:id="226" w:author="Keil Petr" w:date="2021-09-24T09:58:00Z">
              <w:rPr>
                <w:rStyle w:val="CommentReference"/>
              </w:rPr>
            </w:rPrChange>
          </w:rPr>
          <w:commentReference w:id="222"/>
        </w:r>
        <w:r w:rsidR="000C30BE">
          <w:t>,</w:t>
        </w:r>
      </w:ins>
      <w:ins w:id="227" w:author="Keil Petr" w:date="2021-09-24T09:56:00Z">
        <w:r w:rsidR="000C30BE">
          <w:t xml:space="preserve"> </w:t>
        </w:r>
      </w:ins>
      <w:hyperlink w:anchor="ref-chase_species_2019">
        <w:r w:rsidR="00006B48">
          <w:rPr>
            <w:rStyle w:val="Hyperlink"/>
          </w:rPr>
          <w:t>Chase et al. 2019</w:t>
        </w:r>
      </w:hyperlink>
      <w:r w:rsidR="00006B48">
        <w:t xml:space="preserve">). Thus, </w:t>
      </w:r>
      <w:del w:id="228" w:author="Keil Petr" w:date="2021-09-24T09:58:00Z">
        <w:r w:rsidR="00006B48" w:rsidDel="000C30BE">
          <w:delText xml:space="preserve">current </w:delText>
        </w:r>
      </w:del>
      <w:ins w:id="229" w:author="Keil Petr" w:date="2021-09-24T09:58:00Z">
        <w:r w:rsidR="000C30BE">
          <w:t>we sho</w:t>
        </w:r>
      </w:ins>
      <w:ins w:id="230" w:author="Keil Petr" w:date="2021-09-24T09:59:00Z">
        <w:r w:rsidR="000C30BE">
          <w:t>uld expect</w:t>
        </w:r>
      </w:ins>
      <w:ins w:id="231" w:author="Keil Petr" w:date="2021-09-24T09:58:00Z">
        <w:r w:rsidR="000C30BE">
          <w:t xml:space="preserve"> </w:t>
        </w:r>
      </w:ins>
      <w:r w:rsidR="00006B48">
        <w:t xml:space="preserve">changes in biodiversity </w:t>
      </w:r>
      <w:del w:id="232" w:author="Keil Petr" w:date="2021-09-24T09:59:00Z">
        <w:r w:rsidR="00006B48" w:rsidDel="000C30BE">
          <w:delText xml:space="preserve">is </w:delText>
        </w:r>
      </w:del>
      <w:ins w:id="233" w:author="Keil Petr" w:date="2021-09-24T09:59:00Z">
        <w:r w:rsidR="000C30BE">
          <w:t xml:space="preserve">to be </w:t>
        </w:r>
      </w:ins>
      <w:r w:rsidR="00006B48">
        <w:t>far more complex than a simple global decrease</w:t>
      </w:r>
      <w:del w:id="234" w:author="Keil Petr" w:date="2021-09-24T10:00:00Z">
        <w:r w:rsidR="00006B48" w:rsidDel="00FF432A">
          <w:delText>:</w:delText>
        </w:r>
      </w:del>
      <w:ins w:id="235" w:author="Keil Petr" w:date="2021-09-24T10:00:00Z">
        <w:r w:rsidR="00FF432A">
          <w:t xml:space="preserve">. Finally, </w:t>
        </w:r>
      </w:ins>
      <w:ins w:id="236" w:author="Keil Petr" w:date="2021-09-24T10:01:00Z">
        <w:r w:rsidR="00FF432A">
          <w:t>biodiversity can be measured by many metrics, and these can diff</w:t>
        </w:r>
      </w:ins>
      <w:ins w:id="237" w:author="Keil Petr" w:date="2021-09-24T10:02:00Z">
        <w:r w:rsidR="00FF432A">
          <w:t>er in their temporal trends (McGill et al. 2015); for instance, while</w:t>
        </w:r>
      </w:ins>
      <w:ins w:id="238" w:author="Keil Petr" w:date="2021-09-24T10:03:00Z">
        <w:r w:rsidR="00FF432A">
          <w:t xml:space="preserve"> there may be small average net change in local species richness, </w:t>
        </w:r>
      </w:ins>
      <w:del w:id="239" w:author="Keil Petr" w:date="2021-09-24T10:03:00Z">
        <w:r w:rsidR="00006B48" w:rsidDel="00FF432A">
          <w:delText xml:space="preserve"> most of the </w:delText>
        </w:r>
      </w:del>
      <w:r w:rsidR="00006B48">
        <w:t xml:space="preserve">ecosystems </w:t>
      </w:r>
      <w:ins w:id="240" w:author="Keil Petr" w:date="2021-09-24T10:03:00Z">
        <w:r w:rsidR="00FF432A">
          <w:t xml:space="preserve">can still </w:t>
        </w:r>
      </w:ins>
      <w:r w:rsidR="00006B48">
        <w:t xml:space="preserve">undergo </w:t>
      </w:r>
      <w:ins w:id="241" w:author="Keil Petr" w:date="2021-09-24T10:03:00Z">
        <w:r w:rsidR="00FF432A">
          <w:t xml:space="preserve">significant </w:t>
        </w:r>
      </w:ins>
      <w:del w:id="242" w:author="Keil Petr" w:date="2021-09-24T10:03:00Z">
        <w:r w:rsidR="00006B48" w:rsidDel="00FF432A">
          <w:delText xml:space="preserve">alterations of their communities with </w:delText>
        </w:r>
      </w:del>
      <w:r w:rsidR="00006B48">
        <w:t>changes in species composition (</w:t>
      </w:r>
      <w:proofErr w:type="spellStart"/>
      <w:r w:rsidR="00502844">
        <w:fldChar w:fldCharType="begin"/>
      </w:r>
      <w:r w:rsidR="00502844">
        <w:instrText xml:space="preserve"> HYPERLINK \l "ref-blowes_geography_2019" \h </w:instrText>
      </w:r>
      <w:r w:rsidR="00502844">
        <w:fldChar w:fldCharType="separate"/>
      </w:r>
      <w:r w:rsidR="00006B48">
        <w:rPr>
          <w:rStyle w:val="Hyperlink"/>
        </w:rPr>
        <w:t>Blowes</w:t>
      </w:r>
      <w:proofErr w:type="spellEnd"/>
      <w:r w:rsidR="00006B48">
        <w:rPr>
          <w:rStyle w:val="Hyperlink"/>
        </w:rPr>
        <w:t xml:space="preserve"> et al. 2019</w:t>
      </w:r>
      <w:r w:rsidR="00502844">
        <w:rPr>
          <w:rStyle w:val="Hyperlink"/>
        </w:rPr>
        <w:fldChar w:fldCharType="end"/>
      </w:r>
      <w:r w:rsidR="00006B48">
        <w:t xml:space="preserve">; </w:t>
      </w:r>
      <w:hyperlink w:anchor="ref-dornelas_quantifying_2013">
        <w:proofErr w:type="spellStart"/>
        <w:r w:rsidR="00006B48">
          <w:rPr>
            <w:rStyle w:val="Hyperlink"/>
          </w:rPr>
          <w:t>Dornelas</w:t>
        </w:r>
        <w:proofErr w:type="spellEnd"/>
        <w:r w:rsidR="00006B48">
          <w:rPr>
            <w:rStyle w:val="Hyperlink"/>
          </w:rPr>
          <w:t xml:space="preserve"> et al. 2013</w:t>
        </w:r>
      </w:hyperlink>
      <w:r w:rsidR="00006B48">
        <w:t xml:space="preserve">; </w:t>
      </w:r>
      <w:hyperlink w:anchor="ref-vaidyanathan_worlds_2021">
        <w:r w:rsidR="00006B48">
          <w:rPr>
            <w:rStyle w:val="Hyperlink"/>
          </w:rPr>
          <w:t>Vaidyanathan 2021</w:t>
        </w:r>
      </w:hyperlink>
      <w:r w:rsidR="00006B48">
        <w:t>).</w:t>
      </w:r>
    </w:p>
    <w:p w14:paraId="3F75685B" w14:textId="27422365" w:rsidR="00391EB0" w:rsidRDefault="00391EB0">
      <w:pPr>
        <w:pStyle w:val="BodyText"/>
      </w:pPr>
      <w:r w:rsidRPr="00391EB0">
        <w:rPr>
          <w:highlight w:val="yellow"/>
        </w:rPr>
        <w:t>***For a publication, I’d put a conceptual figure/cartoon illustrating the scaling concepts here, i.e. grain, extent, SAR, TAR, STAR, and maybe a re-print of the scale-dependent change form a paper.***</w:t>
      </w:r>
    </w:p>
    <w:p w14:paraId="591D766E" w14:textId="2C763912" w:rsidR="006902CA" w:rsidDel="00EA166F" w:rsidRDefault="002F1787">
      <w:pPr>
        <w:pStyle w:val="BodyText"/>
        <w:rPr>
          <w:del w:id="243" w:author="Keil Petr" w:date="2021-09-24T10:09:00Z"/>
        </w:rPr>
      </w:pPr>
      <w:ins w:id="244" w:author="Keil Petr" w:date="2021-09-24T14:50:00Z">
        <w:del w:id="245" w:author="Leroy Francois" w:date="2021-09-29T09:29:00Z">
          <w:r w:rsidRPr="002F1787" w:rsidDel="00EB3A5A">
            <w:rPr>
              <w:b/>
              <w:bCs/>
              <w:rPrChange w:id="246" w:author="Keil Petr" w:date="2021-09-24T14:50:00Z">
                <w:rPr/>
              </w:rPrChange>
            </w:rPr>
            <w:delText xml:space="preserve">Scale. </w:delText>
          </w:r>
        </w:del>
      </w:ins>
      <w:ins w:id="247" w:author="Keil Petr" w:date="2021-09-24T09:59:00Z">
        <w:r w:rsidR="000C30BE">
          <w:t>Part</w:t>
        </w:r>
      </w:ins>
      <w:ins w:id="248" w:author="Keil Petr" w:date="2021-09-24T10:00:00Z">
        <w:r w:rsidR="000C30BE">
          <w:t>icular</w:t>
        </w:r>
        <w:r w:rsidR="009E7F51">
          <w:t>l</w:t>
        </w:r>
        <w:r w:rsidR="000C30BE">
          <w:t>y</w:t>
        </w:r>
      </w:ins>
      <w:ins w:id="249" w:author="Keil Petr" w:date="2021-09-24T09:59:00Z">
        <w:r w:rsidR="000C30BE">
          <w:t xml:space="preserve"> the issue of scale is critical</w:t>
        </w:r>
      </w:ins>
      <w:ins w:id="250" w:author="Keil Petr" w:date="2021-09-24T10:17:00Z">
        <w:r w:rsidR="00AA7794">
          <w:t xml:space="preserve"> </w:t>
        </w:r>
        <w:r w:rsidR="00AA7794" w:rsidRPr="00AA7794">
          <w:rPr>
            <w:highlight w:val="yellow"/>
            <w:rPrChange w:id="251" w:author="Keil Petr" w:date="2021-09-24T10:17:00Z">
              <w:rPr/>
            </w:rPrChange>
          </w:rPr>
          <w:t>(</w:t>
        </w:r>
        <w:commentRangeStart w:id="252"/>
        <w:r w:rsidR="00AA7794" w:rsidRPr="00AA7794">
          <w:rPr>
            <w:highlight w:val="yellow"/>
            <w:rPrChange w:id="253" w:author="Keil Petr" w:date="2021-09-24T10:17:00Z">
              <w:rPr/>
            </w:rPrChange>
          </w:rPr>
          <w:t>Levin 1992</w:t>
        </w:r>
        <w:commentRangeEnd w:id="252"/>
        <w:r w:rsidR="00AA7794" w:rsidRPr="00AA7794">
          <w:rPr>
            <w:rStyle w:val="CommentReference"/>
            <w:highlight w:val="yellow"/>
            <w:rPrChange w:id="254" w:author="Keil Petr" w:date="2021-09-24T10:17:00Z">
              <w:rPr>
                <w:rStyle w:val="CommentReference"/>
              </w:rPr>
            </w:rPrChange>
          </w:rPr>
          <w:commentReference w:id="252"/>
        </w:r>
        <w:r w:rsidR="00AA7794">
          <w:t>)</w:t>
        </w:r>
      </w:ins>
      <w:ins w:id="255" w:author="Keil Petr" w:date="2021-09-24T09:59:00Z">
        <w:r w:rsidR="000C30BE">
          <w:t xml:space="preserve">. </w:t>
        </w:r>
      </w:ins>
      <w:r w:rsidR="00006B48">
        <w:t xml:space="preserve">Since </w:t>
      </w:r>
      <w:hyperlink w:anchor="ref-arrhenius_species_1921">
        <w:r w:rsidR="00006B48">
          <w:rPr>
            <w:rStyle w:val="Hyperlink"/>
          </w:rPr>
          <w:t>Arrhenius</w:t>
        </w:r>
      </w:hyperlink>
      <w:r w:rsidR="00006B48">
        <w:t xml:space="preserve"> (</w:t>
      </w:r>
      <w:hyperlink w:anchor="ref-arrhenius_species_1921">
        <w:r w:rsidR="00006B48">
          <w:rPr>
            <w:rStyle w:val="Hyperlink"/>
          </w:rPr>
          <w:t>1921</w:t>
        </w:r>
      </w:hyperlink>
      <w:r w:rsidR="00006B48">
        <w:t xml:space="preserve">) and </w:t>
      </w:r>
      <w:hyperlink w:anchor="ref-grinnell_role_1922">
        <w:r w:rsidR="00006B48">
          <w:rPr>
            <w:rStyle w:val="Hyperlink"/>
          </w:rPr>
          <w:t>Grinnell</w:t>
        </w:r>
      </w:hyperlink>
      <w:r w:rsidR="00006B48">
        <w:t xml:space="preserve"> (</w:t>
      </w:r>
      <w:hyperlink w:anchor="ref-grinnell_role_1922">
        <w:r w:rsidR="00006B48">
          <w:rPr>
            <w:rStyle w:val="Hyperlink"/>
          </w:rPr>
          <w:t>1922</w:t>
        </w:r>
      </w:hyperlink>
      <w:r w:rsidR="00006B48">
        <w:t xml:space="preserve">), we know that spatial and temporal scaling of biodiversity </w:t>
      </w:r>
      <w:commentRangeStart w:id="256"/>
      <w:del w:id="257" w:author="Keil Petr" w:date="2021-09-24T10:08:00Z">
        <w:r w:rsidR="00006B48" w:rsidDel="000F70AE">
          <w:delText>can drive</w:delText>
        </w:r>
      </w:del>
      <w:ins w:id="258" w:author="Keil Petr" w:date="2021-09-24T10:08:00Z">
        <w:r w:rsidR="000F70AE">
          <w:t>affects</w:t>
        </w:r>
        <w:commentRangeEnd w:id="256"/>
        <w:r w:rsidR="000F70AE">
          <w:rPr>
            <w:rStyle w:val="CommentReference"/>
          </w:rPr>
          <w:commentReference w:id="256"/>
        </w:r>
      </w:ins>
      <w:r w:rsidR="00006B48">
        <w:t xml:space="preserve"> macroecological patterns. </w:t>
      </w:r>
      <w:del w:id="259" w:author="Keil Petr" w:date="2021-09-24T10:09:00Z">
        <w:r w:rsidR="00006B48" w:rsidDel="00EA166F">
          <w:delText xml:space="preserve">If </w:delText>
        </w:r>
      </w:del>
      <w:ins w:id="260" w:author="Keil Petr" w:date="2021-09-24T10:09:00Z">
        <w:r w:rsidR="00EA166F">
          <w:t xml:space="preserve">Even though </w:t>
        </w:r>
      </w:ins>
      <w:del w:id="261" w:author="Keil Petr" w:date="2021-09-24T10:10:00Z">
        <w:r w:rsidR="00006B48" w:rsidDel="00EA166F">
          <w:delText xml:space="preserve">the </w:delText>
        </w:r>
      </w:del>
      <w:ins w:id="262" w:author="Keil Petr" w:date="2021-09-24T10:10:00Z">
        <w:r w:rsidR="00EA166F">
          <w:t xml:space="preserve">particularly the </w:t>
        </w:r>
        <w:r w:rsidR="00EA166F" w:rsidRPr="00EA166F">
          <w:rPr>
            <w:i/>
            <w:iCs/>
            <w:rPrChange w:id="263" w:author="Keil Petr" w:date="2021-09-24T10:10:00Z">
              <w:rPr/>
            </w:rPrChange>
          </w:rPr>
          <w:t>static</w:t>
        </w:r>
        <w:r w:rsidR="00EA166F">
          <w:t xml:space="preserve"> </w:t>
        </w:r>
        <w:r w:rsidR="00EA166F" w:rsidRPr="003C4EBA">
          <w:t>spatial</w:t>
        </w:r>
        <w:r w:rsidR="00EA166F">
          <w:t xml:space="preserve"> </w:t>
        </w:r>
      </w:ins>
      <w:r w:rsidR="00006B48">
        <w:t xml:space="preserve">scaling of biodiversity has been of great interest </w:t>
      </w:r>
      <w:del w:id="264" w:author="Keil Petr" w:date="2021-09-24T10:09:00Z">
        <w:r w:rsidR="00006B48" w:rsidDel="00EA166F">
          <w:delText xml:space="preserve">these last decades </w:delText>
        </w:r>
      </w:del>
      <w:r w:rsidR="00006B48">
        <w:t>(</w:t>
      </w:r>
      <w:r w:rsidR="00006B48">
        <w:rPr>
          <w:i/>
          <w:iCs/>
        </w:rPr>
        <w:t>e.g.</w:t>
      </w:r>
      <w:r w:rsidR="00006B48">
        <w:t xml:space="preserve"> </w:t>
      </w:r>
      <w:hyperlink w:anchor="ref-storch_scaling_2007">
        <w:r w:rsidR="00006B48">
          <w:rPr>
            <w:rStyle w:val="Hyperlink"/>
          </w:rPr>
          <w:t xml:space="preserve">Storch, </w:t>
        </w:r>
        <w:proofErr w:type="spellStart"/>
        <w:r w:rsidR="00006B48">
          <w:rPr>
            <w:rStyle w:val="Hyperlink"/>
          </w:rPr>
          <w:t>Marquet</w:t>
        </w:r>
        <w:proofErr w:type="spellEnd"/>
        <w:r w:rsidR="00006B48">
          <w:rPr>
            <w:rStyle w:val="Hyperlink"/>
          </w:rPr>
          <w:t>, and Brown 2007</w:t>
        </w:r>
      </w:hyperlink>
      <w:r w:rsidR="00006B48">
        <w:t xml:space="preserve">), wonders persist about how </w:t>
      </w:r>
      <w:del w:id="265" w:author="Keil Petr" w:date="2021-09-24T10:10:00Z">
        <w:r w:rsidR="00006B48" w:rsidRPr="00EA166F" w:rsidDel="00EA166F">
          <w:rPr>
            <w:i/>
            <w:iCs/>
            <w:rPrChange w:id="266" w:author="Keil Petr" w:date="2021-09-24T10:10:00Z">
              <w:rPr/>
            </w:rPrChange>
          </w:rPr>
          <w:delText xml:space="preserve">the </w:delText>
        </w:r>
      </w:del>
      <w:ins w:id="267" w:author="Keil Petr" w:date="2021-09-24T10:10:00Z">
        <w:r w:rsidR="00EA166F" w:rsidRPr="00EA166F">
          <w:rPr>
            <w:i/>
            <w:iCs/>
            <w:rPrChange w:id="268" w:author="Keil Petr" w:date="2021-09-24T10:10:00Z">
              <w:rPr/>
            </w:rPrChange>
          </w:rPr>
          <w:t>temporal</w:t>
        </w:r>
        <w:r w:rsidR="00EA166F">
          <w:t xml:space="preserve"> </w:t>
        </w:r>
      </w:ins>
      <w:r w:rsidR="00006B48">
        <w:t>trends of biodiversity are linked to the spatial and temporal scales. In other words</w:t>
      </w:r>
      <w:commentRangeStart w:id="269"/>
      <w:r w:rsidR="00006B48">
        <w:t xml:space="preserve">: </w:t>
      </w:r>
      <w:ins w:id="270" w:author="Leroy Francois" w:date="2021-09-29T09:29:00Z">
        <w:r w:rsidR="00EB3A5A">
          <w:t xml:space="preserve">does the observed biodiversity trends differ if we zoom out from local communities to </w:t>
        </w:r>
      </w:ins>
      <w:ins w:id="271" w:author="Leroy Francois" w:date="2021-09-29T09:30:00Z">
        <w:r w:rsidR="00EB3A5A">
          <w:t xml:space="preserve">regions, </w:t>
        </w:r>
      </w:ins>
      <w:ins w:id="272" w:author="Leroy Francois" w:date="2021-09-29T09:29:00Z">
        <w:r w:rsidR="00EB3A5A">
          <w:t>countries</w:t>
        </w:r>
      </w:ins>
      <w:ins w:id="273" w:author="Leroy Francois" w:date="2021-09-29T09:30:00Z">
        <w:r w:rsidR="00EB3A5A">
          <w:t xml:space="preserve"> or continents</w:t>
        </w:r>
      </w:ins>
      <w:ins w:id="274" w:author="Leroy Francois" w:date="2021-09-29T09:29:00Z">
        <w:r w:rsidR="00EB3A5A">
          <w:t>?</w:t>
        </w:r>
      </w:ins>
      <w:del w:id="275" w:author="Leroy Francois" w:date="2021-09-29T09:29:00Z">
        <w:r w:rsidR="00006B48" w:rsidDel="00EB3A5A">
          <w:delText>why and how is the scaling of biodiversity trends important</w:delText>
        </w:r>
        <w:commentRangeEnd w:id="269"/>
        <w:r w:rsidR="00EA166F" w:rsidDel="00EB3A5A">
          <w:rPr>
            <w:rStyle w:val="CommentReference"/>
          </w:rPr>
          <w:commentReference w:id="269"/>
        </w:r>
        <w:r w:rsidR="00006B48" w:rsidDel="00EB3A5A">
          <w:delText>?</w:delText>
        </w:r>
      </w:del>
    </w:p>
    <w:p w14:paraId="5A553EBD" w14:textId="2FF285DD" w:rsidR="006902CA" w:rsidRDefault="00EA166F">
      <w:pPr>
        <w:pStyle w:val="BodyText"/>
      </w:pPr>
      <w:ins w:id="276" w:author="Keil Petr" w:date="2021-09-24T10:09:00Z">
        <w:r>
          <w:t xml:space="preserve"> </w:t>
        </w:r>
      </w:ins>
      <w:r w:rsidR="00006B48">
        <w:t xml:space="preserve">Here, the term “spatial grain” is also used to refer to the spatial scale of biodiversity, </w:t>
      </w:r>
      <w:r w:rsidR="00006B48">
        <w:rPr>
          <w:i/>
          <w:iCs/>
        </w:rPr>
        <w:t>i.e.</w:t>
      </w:r>
      <w:r w:rsidR="00006B48">
        <w:t xml:space="preserve"> the area at which the metric of biodiversity is assessed</w:t>
      </w:r>
      <w:ins w:id="277" w:author="Leroy Francois" w:date="2021-09-29T09:44:00Z">
        <w:r w:rsidR="008B5AC7">
          <w:t xml:space="preserve">. </w:t>
        </w:r>
      </w:ins>
      <w:ins w:id="278" w:author="Keil Petr" w:date="2021-09-24T10:18:00Z">
        <w:del w:id="279" w:author="Leroy Francois" w:date="2021-09-29T09:44:00Z">
          <w:r w:rsidR="00AA7794" w:rsidDel="008B5AC7">
            <w:delText xml:space="preserve"> </w:delText>
          </w:r>
        </w:del>
      </w:ins>
      <w:moveFromRangeStart w:id="280" w:author="Leroy Francois" w:date="2021-09-29T09:44:00Z" w:name="move83801067"/>
      <w:moveFrom w:id="281" w:author="Leroy Francois" w:date="2021-09-29T09:44:00Z">
        <w:ins w:id="282" w:author="Keil Petr" w:date="2021-09-24T10:18:00Z">
          <w:r w:rsidR="00AA7794" w:rsidDel="008B5AC7">
            <w:t>(</w:t>
          </w:r>
          <w:commentRangeStart w:id="283"/>
          <w:r w:rsidR="00AA7794" w:rsidRPr="00AA7794" w:rsidDel="008B5AC7">
            <w:rPr>
              <w:highlight w:val="yellow"/>
              <w:rPrChange w:id="284" w:author="Keil Petr" w:date="2021-09-24T10:19:00Z">
                <w:rPr/>
              </w:rPrChange>
            </w:rPr>
            <w:t>Dungan et al. 2002</w:t>
          </w:r>
        </w:ins>
        <w:commentRangeEnd w:id="283"/>
        <w:ins w:id="285" w:author="Keil Petr" w:date="2021-09-24T10:19:00Z">
          <w:r w:rsidR="00AA7794" w:rsidRPr="00AA7794" w:rsidDel="008B5AC7">
            <w:rPr>
              <w:rStyle w:val="CommentReference"/>
              <w:highlight w:val="yellow"/>
              <w:rPrChange w:id="286" w:author="Keil Petr" w:date="2021-09-24T10:19:00Z">
                <w:rPr>
                  <w:rStyle w:val="CommentReference"/>
                </w:rPr>
              </w:rPrChange>
            </w:rPr>
            <w:commentReference w:id="283"/>
          </w:r>
        </w:ins>
        <w:ins w:id="287" w:author="Keil Petr" w:date="2021-09-24T10:18:00Z">
          <w:r w:rsidR="00AA7794" w:rsidDel="008B5AC7">
            <w:t>)</w:t>
          </w:r>
        </w:ins>
        <w:r w:rsidR="00006B48" w:rsidDel="008B5AC7">
          <w:t xml:space="preserve">. </w:t>
        </w:r>
      </w:moveFrom>
      <w:moveFromRangeEnd w:id="280"/>
      <w:r w:rsidR="00006B48">
        <w:t xml:space="preserve">One should be careful to not confuse spatial grain with the spatial extent of a study, </w:t>
      </w:r>
      <w:r w:rsidR="00006B48">
        <w:rPr>
          <w:i/>
          <w:iCs/>
        </w:rPr>
        <w:t>i.e.</w:t>
      </w:r>
      <w:r w:rsidR="00006B48">
        <w:t xml:space="preserve"> the </w:t>
      </w:r>
      <w:commentRangeStart w:id="288"/>
      <w:r w:rsidR="00006B48">
        <w:t xml:space="preserve">total area of the ecosystem </w:t>
      </w:r>
      <w:commentRangeEnd w:id="288"/>
      <w:r w:rsidR="00AA7794">
        <w:rPr>
          <w:rStyle w:val="CommentReference"/>
        </w:rPr>
        <w:commentReference w:id="288"/>
      </w:r>
      <w:ins w:id="289" w:author="Leroy Francois" w:date="2021-09-29T09:42:00Z">
        <w:r w:rsidR="008B5AC7">
          <w:t>which is</w:t>
        </w:r>
      </w:ins>
      <w:ins w:id="290" w:author="Leroy Francois" w:date="2021-09-29T09:43:00Z">
        <w:r w:rsidR="008B5AC7">
          <w:t xml:space="preserve"> observed or analyzed</w:t>
        </w:r>
      </w:ins>
      <w:ins w:id="291" w:author="Leroy Francois" w:date="2021-09-29T09:44:00Z">
        <w:r w:rsidR="008B5AC7">
          <w:t xml:space="preserve"> </w:t>
        </w:r>
      </w:ins>
      <w:moveToRangeStart w:id="292" w:author="Leroy Francois" w:date="2021-09-29T09:44:00Z" w:name="move83801067"/>
      <w:moveTo w:id="293" w:author="Leroy Francois" w:date="2021-09-29T09:44:00Z">
        <w:r w:rsidR="008B5AC7">
          <w:t>(</w:t>
        </w:r>
        <w:commentRangeStart w:id="294"/>
        <w:r w:rsidR="008B5AC7" w:rsidRPr="00571367">
          <w:rPr>
            <w:highlight w:val="yellow"/>
          </w:rPr>
          <w:t>Dungan et al. 2002</w:t>
        </w:r>
        <w:commentRangeEnd w:id="294"/>
        <w:r w:rsidR="008B5AC7" w:rsidRPr="00571367">
          <w:rPr>
            <w:rStyle w:val="CommentReference"/>
            <w:highlight w:val="yellow"/>
          </w:rPr>
          <w:commentReference w:id="294"/>
        </w:r>
        <w:r w:rsidR="008B5AC7">
          <w:t>)</w:t>
        </w:r>
        <w:del w:id="295" w:author="Leroy Francois" w:date="2021-09-29T09:44:00Z">
          <w:r w:rsidR="008B5AC7" w:rsidDel="008B5AC7">
            <w:delText xml:space="preserve">. </w:delText>
          </w:r>
        </w:del>
      </w:moveTo>
      <w:moveToRangeEnd w:id="292"/>
      <w:del w:id="296" w:author="Leroy Francois" w:date="2021-09-29T09:42:00Z">
        <w:r w:rsidR="00006B48" w:rsidDel="008B5AC7">
          <w:delText>studied</w:delText>
        </w:r>
      </w:del>
      <w:ins w:id="297" w:author="Keil Petr" w:date="2021-09-24T10:11:00Z">
        <w:del w:id="298" w:author="Leroy Francois" w:date="2021-09-29T09:36:00Z">
          <w:r w:rsidDel="008B5AC7">
            <w:delText xml:space="preserve"> </w:delText>
          </w:r>
        </w:del>
      </w:ins>
      <w:ins w:id="299" w:author="Keil Petr" w:date="2021-09-24T10:19:00Z">
        <w:del w:id="300" w:author="Leroy Francois" w:date="2021-09-29T09:36:00Z">
          <w:r w:rsidR="00AA7794" w:rsidDel="008B5AC7">
            <w:delText>(Dungan et al. 2002)</w:delText>
          </w:r>
        </w:del>
      </w:ins>
      <w:r w:rsidR="00006B48">
        <w:t xml:space="preserve">. The same terminology is applied for the </w:t>
      </w:r>
      <w:commentRangeStart w:id="301"/>
      <w:r w:rsidR="00006B48">
        <w:t>temporal scale</w:t>
      </w:r>
      <w:commentRangeEnd w:id="301"/>
      <w:r w:rsidR="0057246C">
        <w:rPr>
          <w:rStyle w:val="CommentReference"/>
        </w:rPr>
        <w:commentReference w:id="301"/>
      </w:r>
      <w:r w:rsidR="00006B48">
        <w:t>: temporal grain refers to the temporal unit of the measured biodiversity</w:t>
      </w:r>
      <w:ins w:id="302" w:author="Leroy Francois" w:date="2021-09-29T09:53:00Z">
        <w:r w:rsidR="0051534B">
          <w:t xml:space="preserve"> (Adler and </w:t>
        </w:r>
        <w:proofErr w:type="spellStart"/>
        <w:r w:rsidR="0051534B">
          <w:t>Lauenroth</w:t>
        </w:r>
        <w:proofErr w:type="spellEnd"/>
        <w:r w:rsidR="0051534B">
          <w:t>, 2003)</w:t>
        </w:r>
      </w:ins>
      <w:r w:rsidR="00006B48">
        <w:t>.</w:t>
      </w:r>
      <w:ins w:id="303" w:author="Leroy Francois" w:date="2021-09-29T09:53:00Z">
        <w:r w:rsidR="00850895">
          <w:t xml:space="preserve"> </w:t>
        </w:r>
      </w:ins>
      <w:ins w:id="304" w:author="Leroy Francois" w:date="2021-09-29T09:54:00Z">
        <w:r w:rsidR="00850895">
          <w:t>C</w:t>
        </w:r>
        <w:r w:rsidR="00850895" w:rsidRPr="00850895">
          <w:t xml:space="preserve">ompared to spatial scaling, the temporal scaling is much less studied, which is mostly </w:t>
        </w:r>
      </w:ins>
      <w:ins w:id="305" w:author="Leroy Francois" w:date="2021-09-29T09:55:00Z">
        <w:r w:rsidR="005C4B4C">
          <w:t xml:space="preserve">due to the </w:t>
        </w:r>
      </w:ins>
      <w:ins w:id="306" w:author="Leroy Francois" w:date="2021-09-29T09:54:00Z">
        <w:r w:rsidR="00850895" w:rsidRPr="00850895">
          <w:t>lack of temporally replicated data</w:t>
        </w:r>
      </w:ins>
      <w:ins w:id="307" w:author="Leroy Francois" w:date="2021-09-29T09:55:00Z">
        <w:r w:rsidR="005C4B4C">
          <w:t>.</w:t>
        </w:r>
        <w:r w:rsidR="00D55218">
          <w:t xml:space="preserve"> </w:t>
        </w:r>
      </w:ins>
      <w:del w:id="308" w:author="Leroy Francois" w:date="2021-09-29T09:55:00Z">
        <w:r w:rsidR="00006B48" w:rsidDel="00D55218">
          <w:delText xml:space="preserve"> </w:delText>
        </w:r>
      </w:del>
      <w:r w:rsidR="00006B48">
        <w:t xml:space="preserve">This review will, in part, show how </w:t>
      </w:r>
      <w:ins w:id="309" w:author="Leroy Francois" w:date="2021-09-29T09:56:00Z">
        <w:r w:rsidR="00D55218">
          <w:t xml:space="preserve">the </w:t>
        </w:r>
      </w:ins>
      <w:del w:id="310" w:author="Leroy Francois" w:date="2021-09-29T09:56:00Z">
        <w:r w:rsidR="00006B48" w:rsidDel="00D55218">
          <w:delText xml:space="preserve">this </w:delText>
        </w:r>
      </w:del>
      <w:r w:rsidR="00006B48">
        <w:t xml:space="preserve">definition </w:t>
      </w:r>
      <w:ins w:id="311" w:author="Leroy Francois" w:date="2021-09-29T09:56:00Z">
        <w:r w:rsidR="00D55218">
          <w:t xml:space="preserve">of temporal grain </w:t>
        </w:r>
      </w:ins>
      <w:r w:rsidR="00006B48">
        <w:t>has still no consensus in the scientific literature.</w:t>
      </w:r>
    </w:p>
    <w:p w14:paraId="1354BE44" w14:textId="1FCA92DB" w:rsidR="006902CA" w:rsidRDefault="00006B48">
      <w:pPr>
        <w:pStyle w:val="BodyText"/>
      </w:pPr>
      <w:del w:id="312" w:author="Keil Petr" w:date="2021-09-24T11:02:00Z">
        <w:r w:rsidDel="00AD05A6">
          <w:delText>In order t</w:delText>
        </w:r>
      </w:del>
      <w:ins w:id="313" w:author="Keil Petr" w:date="2021-09-24T11:02:00Z">
        <w:r w:rsidR="00AD05A6">
          <w:t>T</w:t>
        </w:r>
      </w:ins>
      <w:r>
        <w:t>o investigate th</w:t>
      </w:r>
      <w:del w:id="314" w:author="Keil Petr" w:date="2021-09-24T11:02:00Z">
        <w:r w:rsidDel="00AD05A6">
          <w:delText>is</w:delText>
        </w:r>
      </w:del>
      <w:ins w:id="315" w:author="Keil Petr" w:date="2021-09-24T11:02:00Z">
        <w:r w:rsidR="00AD05A6">
          <w:t>e</w:t>
        </w:r>
      </w:ins>
      <w:r>
        <w:t xml:space="preserve"> link between </w:t>
      </w:r>
      <w:proofErr w:type="spellStart"/>
      <w:r>
        <w:t>spatio</w:t>
      </w:r>
      <w:proofErr w:type="spellEnd"/>
      <w:r>
        <w:t xml:space="preserve">-temporal grains and trends of biodiversity, birds </w:t>
      </w:r>
      <w:del w:id="316" w:author="Keil Petr" w:date="2021-09-24T10:26:00Z">
        <w:r w:rsidDel="003C4EBA">
          <w:delText xml:space="preserve">is </w:delText>
        </w:r>
      </w:del>
      <w:ins w:id="317" w:author="Keil Petr" w:date="2021-09-24T10:26:00Z">
        <w:r w:rsidR="003C4EBA">
          <w:t xml:space="preserve">are </w:t>
        </w:r>
      </w:ins>
      <w:r>
        <w:t xml:space="preserve">a relevant taxon. </w:t>
      </w:r>
      <w:del w:id="318" w:author="Keil Petr" w:date="2021-09-24T10:26:00Z">
        <w:r w:rsidDel="003C4EBA">
          <w:delText>As a matter of fact, t</w:delText>
        </w:r>
      </w:del>
      <w:ins w:id="319" w:author="Keil Petr" w:date="2021-09-24T10:26:00Z">
        <w:r w:rsidR="003C4EBA">
          <w:t>T</w:t>
        </w:r>
      </w:ins>
      <w:r>
        <w:t xml:space="preserve">hanks to the many ornithological monitoring </w:t>
      </w:r>
      <w:ins w:id="320" w:author="Keil Petr" w:date="2021-09-24T10:26:00Z">
        <w:r w:rsidR="003C4EBA">
          <w:t xml:space="preserve">initiatives </w:t>
        </w:r>
      </w:ins>
      <w:r>
        <w:t xml:space="preserve">and surveys, we </w:t>
      </w:r>
      <w:del w:id="321" w:author="Keil Petr" w:date="2021-09-24T10:26:00Z">
        <w:r w:rsidDel="003C4EBA">
          <w:delText xml:space="preserve">now </w:delText>
        </w:r>
      </w:del>
      <w:r>
        <w:t xml:space="preserve">have a large number of </w:t>
      </w:r>
      <w:ins w:id="322" w:author="Keil Petr" w:date="2021-09-24T11:03:00Z">
        <w:r w:rsidR="00AD05A6">
          <w:t xml:space="preserve">high-quality </w:t>
        </w:r>
      </w:ins>
      <w:del w:id="323" w:author="Keil Petr" w:date="2021-09-24T11:02:00Z">
        <w:r w:rsidDel="00AD05A6">
          <w:delText xml:space="preserve">long, structured </w:delText>
        </w:r>
      </w:del>
      <w:r>
        <w:t>time series on bird populations (</w:t>
      </w:r>
      <w:proofErr w:type="spellStart"/>
      <w:r w:rsidR="00502844">
        <w:fldChar w:fldCharType="begin"/>
      </w:r>
      <w:r w:rsidR="00502844">
        <w:instrText xml:space="preserve"> HYPERLINK \l "ref-bejcek_velke_2016" \h </w:instrText>
      </w:r>
      <w:r w:rsidR="00502844">
        <w:fldChar w:fldCharType="separate"/>
      </w:r>
      <w:r>
        <w:rPr>
          <w:rStyle w:val="Hyperlink"/>
        </w:rPr>
        <w:t>Bejček</w:t>
      </w:r>
      <w:proofErr w:type="spellEnd"/>
      <w:r>
        <w:rPr>
          <w:rStyle w:val="Hyperlink"/>
        </w:rPr>
        <w:t xml:space="preserve"> and </w:t>
      </w:r>
      <w:proofErr w:type="spellStart"/>
      <w:r>
        <w:rPr>
          <w:rStyle w:val="Hyperlink"/>
        </w:rPr>
        <w:t>Stastný</w:t>
      </w:r>
      <w:proofErr w:type="spellEnd"/>
      <w:r>
        <w:rPr>
          <w:rStyle w:val="Hyperlink"/>
        </w:rPr>
        <w:t xml:space="preserve"> 2016</w:t>
      </w:r>
      <w:r w:rsidR="00502844">
        <w:rPr>
          <w:rStyle w:val="Hyperlink"/>
        </w:rPr>
        <w:fldChar w:fldCharType="end"/>
      </w:r>
      <w:r>
        <w:t xml:space="preserve">; </w:t>
      </w:r>
      <w:hyperlink w:anchor="ref-sauer_north_2013">
        <w:r>
          <w:rPr>
            <w:rStyle w:val="Hyperlink"/>
          </w:rPr>
          <w:t>Sauer et al. 2013</w:t>
        </w:r>
      </w:hyperlink>
      <w:r>
        <w:t xml:space="preserve">; </w:t>
      </w:r>
      <w:hyperlink w:anchor="ref-kamp_population_2021">
        <w:r>
          <w:rPr>
            <w:rStyle w:val="Hyperlink"/>
          </w:rPr>
          <w:t>Kamp et al. 2021</w:t>
        </w:r>
      </w:hyperlink>
      <w:r>
        <w:t xml:space="preserve">…). </w:t>
      </w:r>
      <w:ins w:id="324" w:author="Keil Petr" w:date="2021-09-24T11:03:00Z">
        <w:r w:rsidR="00B2197C">
          <w:t xml:space="preserve">This is because </w:t>
        </w:r>
      </w:ins>
      <w:del w:id="325" w:author="Keil Petr" w:date="2021-09-24T11:03:00Z">
        <w:r w:rsidDel="00B2197C">
          <w:delText>B</w:delText>
        </w:r>
      </w:del>
      <w:ins w:id="326" w:author="Keil Petr" w:date="2021-09-24T11:03:00Z">
        <w:r w:rsidR="00B2197C">
          <w:t>b</w:t>
        </w:r>
      </w:ins>
      <w:r>
        <w:t xml:space="preserve">irds are easy to observe, easy to identify and thus many volunteers are motivated to </w:t>
      </w:r>
      <w:ins w:id="327" w:author="Keil Petr" w:date="2021-09-24T10:27:00Z">
        <w:r w:rsidR="003C4EBA">
          <w:t>participate on citizen-science projects (</w:t>
        </w:r>
        <w:r w:rsidR="003C4EBA" w:rsidRPr="003C4EBA">
          <w:rPr>
            <w:highlight w:val="yellow"/>
            <w:rPrChange w:id="328" w:author="Keil Petr" w:date="2021-09-24T10:27:00Z">
              <w:rPr/>
            </w:rPrChange>
          </w:rPr>
          <w:t xml:space="preserve">cite </w:t>
        </w:r>
        <w:proofErr w:type="spellStart"/>
        <w:r w:rsidR="003C4EBA" w:rsidRPr="003C4EBA">
          <w:rPr>
            <w:highlight w:val="yellow"/>
            <w:rPrChange w:id="329" w:author="Keil Petr" w:date="2021-09-24T10:27:00Z">
              <w:rPr/>
            </w:rPrChange>
          </w:rPr>
          <w:t>eBird</w:t>
        </w:r>
        <w:proofErr w:type="spellEnd"/>
        <w:r w:rsidR="003C4EBA" w:rsidRPr="003C4EBA">
          <w:rPr>
            <w:highlight w:val="yellow"/>
            <w:rPrChange w:id="330" w:author="Keil Petr" w:date="2021-09-24T10:27:00Z">
              <w:rPr/>
            </w:rPrChange>
          </w:rPr>
          <w:t xml:space="preserve">, </w:t>
        </w:r>
        <w:proofErr w:type="spellStart"/>
        <w:r w:rsidR="003C4EBA" w:rsidRPr="003C4EBA">
          <w:rPr>
            <w:highlight w:val="yellow"/>
            <w:rPrChange w:id="331" w:author="Keil Petr" w:date="2021-09-24T10:27:00Z">
              <w:rPr/>
            </w:rPrChange>
          </w:rPr>
          <w:t>iNaturalist</w:t>
        </w:r>
        <w:proofErr w:type="spellEnd"/>
        <w:r w:rsidR="003C4EBA">
          <w:t xml:space="preserve">) or to </w:t>
        </w:r>
      </w:ins>
      <w:r>
        <w:t>conduct standardized sampling</w:t>
      </w:r>
      <w:ins w:id="332" w:author="Keil Petr" w:date="2021-09-24T10:27:00Z">
        <w:r w:rsidR="003C4EBA">
          <w:t xml:space="preserve"> (</w:t>
        </w:r>
        <w:r w:rsidR="003C4EBA" w:rsidRPr="00D63CC3">
          <w:rPr>
            <w:i/>
            <w:iCs/>
            <w:rPrChange w:id="333" w:author="Leroy Francois" w:date="2021-09-29T10:38:00Z">
              <w:rPr/>
            </w:rPrChange>
          </w:rPr>
          <w:t>e.g.</w:t>
        </w:r>
        <w:del w:id="334" w:author="Leroy Francois" w:date="2021-09-29T10:14:00Z">
          <w:r w:rsidR="003C4EBA" w:rsidDel="00B45F98">
            <w:delText xml:space="preserve"> </w:delText>
          </w:r>
        </w:del>
      </w:ins>
      <w:ins w:id="335" w:author="Leroy Francois" w:date="2021-09-29T10:31:00Z">
        <w:r w:rsidR="002909A3">
          <w:t xml:space="preserve"> m</w:t>
        </w:r>
      </w:ins>
      <w:ins w:id="336" w:author="Leroy Francois" w:date="2021-09-29T10:14:00Z">
        <w:r w:rsidR="00B45F98">
          <w:t xml:space="preserve">ost of the breeding bird surveys </w:t>
        </w:r>
      </w:ins>
      <w:ins w:id="337" w:author="Leroy Francois" w:date="2021-09-29T10:15:00Z">
        <w:r w:rsidR="00B45F98">
          <w:t xml:space="preserve">are conducted </w:t>
        </w:r>
      </w:ins>
      <w:ins w:id="338" w:author="Leroy Francois" w:date="2021-09-29T10:31:00Z">
        <w:r w:rsidR="002909A3">
          <w:t xml:space="preserve">by </w:t>
        </w:r>
      </w:ins>
      <w:ins w:id="339" w:author="Leroy Francois" w:date="2021-09-29T10:40:00Z">
        <w:r w:rsidR="00D63CC3">
          <w:t>volunteers</w:t>
        </w:r>
      </w:ins>
      <w:ins w:id="340" w:author="Keil Petr" w:date="2021-09-24T10:27:00Z">
        <w:del w:id="341" w:author="Leroy Francois" w:date="2021-09-29T10:14:00Z">
          <w:r w:rsidR="003C4EBA" w:rsidRPr="003C4EBA" w:rsidDel="00B45F98">
            <w:rPr>
              <w:highlight w:val="yellow"/>
              <w:rPrChange w:id="342" w:author="Keil Petr" w:date="2021-09-24T10:27:00Z">
                <w:rPr/>
              </w:rPrChange>
            </w:rPr>
            <w:delText>REF</w:delText>
          </w:r>
        </w:del>
        <w:r w:rsidR="003C4EBA">
          <w:t>)</w:t>
        </w:r>
      </w:ins>
      <w:r>
        <w:t xml:space="preserve">. </w:t>
      </w:r>
      <w:commentRangeStart w:id="343"/>
      <w:del w:id="344" w:author="Leroy Francois" w:date="2021-09-29T10:44:00Z">
        <w:r w:rsidDel="00D63B35">
          <w:delText>Given their ability to change quickly</w:delText>
        </w:r>
      </w:del>
      <w:ins w:id="345" w:author="Keil Petr" w:date="2021-09-24T11:03:00Z">
        <w:del w:id="346" w:author="Leroy Francois" w:date="2021-09-29T10:44:00Z">
          <w:r w:rsidR="00F1451F" w:rsidDel="00D63B35">
            <w:delText xml:space="preserve"> move between</w:delText>
          </w:r>
        </w:del>
      </w:ins>
      <w:del w:id="347" w:author="Leroy Francois" w:date="2021-09-29T10:44:00Z">
        <w:r w:rsidDel="00D63B35">
          <w:delText xml:space="preserve"> of locations, their presence is also a good indicator for ecosystem health </w:delText>
        </w:r>
      </w:del>
      <w:del w:id="348" w:author="Leroy Francois" w:date="2021-09-29T10:52:00Z">
        <w:r w:rsidDel="001C5DCA">
          <w:delText xml:space="preserve">and </w:delText>
        </w:r>
        <w:commentRangeEnd w:id="343"/>
        <w:r w:rsidR="003971F1" w:rsidDel="001C5DCA">
          <w:rPr>
            <w:rStyle w:val="CommentReference"/>
          </w:rPr>
          <w:commentReference w:id="343"/>
        </w:r>
        <w:r w:rsidDel="001C5DCA">
          <w:delText xml:space="preserve">thus </w:delText>
        </w:r>
      </w:del>
      <w:del w:id="349" w:author="Leroy Francois" w:date="2021-09-29T10:59:00Z">
        <w:r w:rsidDel="00501389">
          <w:delText>several standardized metrics have been created to assess their populations.</w:delText>
        </w:r>
      </w:del>
    </w:p>
    <w:p w14:paraId="3513F5DE" w14:textId="57BCB511" w:rsidR="006902CA" w:rsidDel="00501389" w:rsidRDefault="00501389">
      <w:pPr>
        <w:pStyle w:val="BodyText"/>
        <w:rPr>
          <w:del w:id="350" w:author="Leroy Francois" w:date="2021-09-29T10:59:00Z"/>
        </w:rPr>
      </w:pPr>
      <w:ins w:id="351" w:author="Leroy Francois" w:date="2021-09-29T11:00:00Z">
        <w:r>
          <w:t xml:space="preserve">Given </w:t>
        </w:r>
      </w:ins>
      <w:ins w:id="352" w:author="Leroy Francois" w:date="2021-09-29T11:04:00Z">
        <w:r>
          <w:t>birds</w:t>
        </w:r>
      </w:ins>
      <w:ins w:id="353" w:author="Leroy Francois" w:date="2021-09-29T11:00:00Z">
        <w:r>
          <w:t xml:space="preserve"> importance to assess ecosystem health, several standardized metrics have been created to assess their populations. </w:t>
        </w:r>
      </w:ins>
      <w:proofErr w:type="spellStart"/>
      <w:ins w:id="354" w:author="Leroy Francois" w:date="2021-09-29T11:01:00Z">
        <w:r>
          <w:t>Fraixedas</w:t>
        </w:r>
        <w:proofErr w:type="spellEnd"/>
        <w:r>
          <w:t xml:space="preserve"> </w:t>
        </w:r>
        <w:r>
          <w:rPr>
            <w:i/>
            <w:iCs/>
          </w:rPr>
          <w:t>et al.</w:t>
        </w:r>
      </w:ins>
      <w:ins w:id="355" w:author="Leroy Francois" w:date="2021-09-29T11:03:00Z">
        <w:r>
          <w:rPr>
            <w:i/>
            <w:iCs/>
          </w:rPr>
          <w:t xml:space="preserve"> </w:t>
        </w:r>
      </w:ins>
      <w:ins w:id="356" w:author="Leroy Francois" w:date="2021-09-29T11:07:00Z">
        <w:r w:rsidR="00B3170E">
          <w:t xml:space="preserve">(2020) </w:t>
        </w:r>
      </w:ins>
      <w:ins w:id="357" w:author="Leroy Francois" w:date="2021-09-29T11:06:00Z">
        <w:r w:rsidR="002735DA">
          <w:t xml:space="preserve">reviewed this wide spectrum of bird biodiversity indicators, without </w:t>
        </w:r>
      </w:ins>
      <w:ins w:id="358" w:author="Leroy Francois" w:date="2021-09-29T11:07:00Z">
        <w:r w:rsidR="002735DA">
          <w:t>considerations to</w:t>
        </w:r>
      </w:ins>
      <w:ins w:id="359" w:author="Leroy Francois" w:date="2021-09-29T11:06:00Z">
        <w:r w:rsidR="002735DA">
          <w:t xml:space="preserve"> their link with spatial</w:t>
        </w:r>
      </w:ins>
      <w:ins w:id="360" w:author="Leroy Francois" w:date="2021-09-29T11:07:00Z">
        <w:r w:rsidR="002735DA">
          <w:t xml:space="preserve"> and temporal grains. </w:t>
        </w:r>
      </w:ins>
      <w:ins w:id="361" w:author="Keil Petr" w:date="2021-09-24T14:50:00Z">
        <w:del w:id="362" w:author="Leroy Francois" w:date="2021-09-29T10:59:00Z">
          <w:r w:rsidR="002F1787" w:rsidRPr="002F1787" w:rsidDel="00501389">
            <w:rPr>
              <w:b/>
              <w:bCs/>
              <w:rPrChange w:id="363" w:author="Keil Petr" w:date="2021-09-24T14:50:00Z">
                <w:rPr/>
              </w:rPrChange>
            </w:rPr>
            <w:delText>Objectives of this review</w:delText>
          </w:r>
          <w:r w:rsidR="002F1787" w:rsidDel="00501389">
            <w:delText xml:space="preserve">. </w:delText>
          </w:r>
        </w:del>
      </w:ins>
      <w:del w:id="364" w:author="Leroy Francois" w:date="2021-09-29T10:59:00Z">
        <w:r w:rsidR="00006B48" w:rsidDel="00501389">
          <w:delText>Studying biodiversity can be confusing, especially because several choices must be done. Firstly, the level at which you are looking at the biodiversity must be chosen (</w:delText>
        </w:r>
        <w:r w:rsidR="00006B48" w:rsidDel="00501389">
          <w:rPr>
            <w:i/>
            <w:iCs/>
          </w:rPr>
          <w:delText>e.g.</w:delText>
        </w:r>
        <w:r w:rsidR="00006B48" w:rsidDel="00501389">
          <w:delText xml:space="preserve"> taxonomic, functional, phylogenetic diversity). Secondly, one must decide which metric is the most appropriate for his study. There are many facets of biodiversity that can be measured by different metrics depending on the objective of the study. Measures of static biodiversity are commonly used such as species richness or </w:delText>
        </w:r>
      </w:del>
      <m:oMath>
        <m:r>
          <w:del w:id="365" w:author="Leroy Francois" w:date="2021-09-29T10:59:00Z">
            <w:rPr>
              <w:rFonts w:ascii="Cambria Math" w:hAnsi="Cambria Math"/>
            </w:rPr>
            <m:t>α</m:t>
          </w:del>
        </m:r>
      </m:oMath>
      <w:del w:id="366" w:author="Leroy Francois" w:date="2021-09-29T10:59:00Z">
        <w:r w:rsidR="00006B48" w:rsidDel="00501389">
          <w:delText xml:space="preserve"> diversity (</w:delText>
        </w:r>
        <w:r w:rsidR="00006B48" w:rsidDel="00501389">
          <w:rPr>
            <w:i/>
            <w:iCs/>
          </w:rPr>
          <w:delText>i.e.</w:delText>
        </w:r>
        <w:r w:rsidR="00006B48" w:rsidDel="00501389">
          <w:delText xml:space="preserve"> number of species, </w:delText>
        </w:r>
        <w:r w:rsidR="00006B48" w:rsidDel="00501389">
          <w:fldChar w:fldCharType="begin"/>
        </w:r>
        <w:r w:rsidR="00006B48" w:rsidDel="00501389">
          <w:delInstrText xml:space="preserve"> HYPERLINK \l "ref-whittaker_vegetation_1960" \h </w:delInstrText>
        </w:r>
        <w:r w:rsidR="00006B48" w:rsidDel="00501389">
          <w:fldChar w:fldCharType="separate"/>
        </w:r>
        <w:r w:rsidR="00006B48" w:rsidDel="00501389">
          <w:rPr>
            <w:rStyle w:val="Hyperlink"/>
          </w:rPr>
          <w:delText>Whittaker 1960</w:delText>
        </w:r>
        <w:r w:rsidR="00006B48" w:rsidDel="00501389">
          <w:rPr>
            <w:rStyle w:val="Hyperlink"/>
          </w:rPr>
          <w:fldChar w:fldCharType="end"/>
        </w:r>
        <w:r w:rsidR="00006B48" w:rsidDel="00501389">
          <w:delText>), the Shannon index (</w:delText>
        </w:r>
        <w:r w:rsidR="00006B48" w:rsidDel="00501389">
          <w:fldChar w:fldCharType="begin"/>
        </w:r>
        <w:r w:rsidR="00006B48" w:rsidDel="00501389">
          <w:delInstrText xml:space="preserve"> HYPERLINK \l "ref-shannon_mathematical_1948" \h </w:delInstrText>
        </w:r>
        <w:r w:rsidR="00006B48" w:rsidDel="00501389">
          <w:fldChar w:fldCharType="separate"/>
        </w:r>
        <w:r w:rsidR="00006B48" w:rsidDel="00501389">
          <w:rPr>
            <w:rStyle w:val="Hyperlink"/>
          </w:rPr>
          <w:delText>Shannon 1948</w:delText>
        </w:r>
        <w:r w:rsidR="00006B48" w:rsidDel="00501389">
          <w:rPr>
            <w:rStyle w:val="Hyperlink"/>
          </w:rPr>
          <w:fldChar w:fldCharType="end"/>
        </w:r>
        <w:r w:rsidR="00006B48" w:rsidDel="00501389">
          <w:delText>) ,the Simpson index (</w:delText>
        </w:r>
        <w:r w:rsidR="00006B48" w:rsidDel="00501389">
          <w:fldChar w:fldCharType="begin"/>
        </w:r>
        <w:r w:rsidR="00006B48" w:rsidDel="00501389">
          <w:delInstrText xml:space="preserve"> HYPERLINK \l "ref-simpson_measurement_1949" \h </w:delInstrText>
        </w:r>
        <w:r w:rsidR="00006B48" w:rsidDel="00501389">
          <w:fldChar w:fldCharType="separate"/>
        </w:r>
        <w:r w:rsidR="00006B48" w:rsidDel="00501389">
          <w:rPr>
            <w:rStyle w:val="Hyperlink"/>
          </w:rPr>
          <w:delText>Simpson 1949</w:delText>
        </w:r>
        <w:r w:rsidR="00006B48" w:rsidDel="00501389">
          <w:rPr>
            <w:rStyle w:val="Hyperlink"/>
          </w:rPr>
          <w:fldChar w:fldCharType="end"/>
        </w:r>
        <w:r w:rsidR="00006B48" w:rsidDel="00501389">
          <w:delText>) or the Hill number (</w:delText>
        </w:r>
        <w:r w:rsidR="00006B48" w:rsidDel="00501389">
          <w:fldChar w:fldCharType="begin"/>
        </w:r>
        <w:r w:rsidR="00006B48" w:rsidDel="00501389">
          <w:delInstrText xml:space="preserve"> HYPERLINK \l "ref-hill_diversity_1973" \h </w:delInstrText>
        </w:r>
        <w:r w:rsidR="00006B48" w:rsidDel="00501389">
          <w:fldChar w:fldCharType="separate"/>
        </w:r>
        <w:r w:rsidR="00006B48" w:rsidDel="00501389">
          <w:rPr>
            <w:rStyle w:val="Hyperlink"/>
          </w:rPr>
          <w:delText>M. O. Hill 1973</w:delText>
        </w:r>
        <w:r w:rsidR="00006B48" w:rsidDel="00501389">
          <w:rPr>
            <w:rStyle w:val="Hyperlink"/>
          </w:rPr>
          <w:fldChar w:fldCharType="end"/>
        </w:r>
        <w:r w:rsidR="00006B48" w:rsidDel="00501389">
          <w:delText xml:space="preserve">). </w:delText>
        </w:r>
        <w:commentRangeStart w:id="367"/>
        <w:r w:rsidR="00006B48" w:rsidDel="00501389">
          <w:delText xml:space="preserve">The later three biodiversity indexes take into account the relative abundances of the species and thus can be considered as </w:delText>
        </w:r>
        <w:r w:rsidR="00006B48" w:rsidDel="00501389">
          <w:rPr>
            <w:i/>
            <w:iCs/>
          </w:rPr>
          <w:delText>qualitative indexes</w:delText>
        </w:r>
        <w:r w:rsidR="00006B48" w:rsidDel="00501389">
          <w:delText xml:space="preserve"> of biodiversity. </w:delText>
        </w:r>
        <w:commentRangeEnd w:id="367"/>
        <w:r w:rsidR="003971F1" w:rsidDel="00501389">
          <w:rPr>
            <w:rStyle w:val="CommentReference"/>
          </w:rPr>
          <w:commentReference w:id="367"/>
        </w:r>
        <w:r w:rsidR="00006B48" w:rsidDel="00501389">
          <w:delText xml:space="preserve">On an other hand, the spatial and temporal </w:delText>
        </w:r>
      </w:del>
      <m:oMath>
        <m:r>
          <w:del w:id="368" w:author="Leroy Francois" w:date="2021-09-29T10:59:00Z">
            <w:rPr>
              <w:rFonts w:ascii="Cambria Math" w:hAnsi="Cambria Math"/>
            </w:rPr>
            <m:t>β</m:t>
          </w:del>
        </m:r>
      </m:oMath>
      <w:del w:id="369" w:author="Leroy Francois" w:date="2021-09-29T10:59:00Z">
        <w:r w:rsidR="00006B48" w:rsidDel="00501389">
          <w:delText xml:space="preserve"> diversity will measure the species turnover and can be measured thanks to Whittaker’s (</w:delText>
        </w:r>
        <w:r w:rsidR="00006B48" w:rsidDel="00501389">
          <w:fldChar w:fldCharType="begin"/>
        </w:r>
        <w:r w:rsidR="00006B48" w:rsidDel="00501389">
          <w:delInstrText xml:space="preserve"> HYPERLINK \l "ref-whittaker_evolution_1972" \h </w:delInstrText>
        </w:r>
        <w:r w:rsidR="00006B48" w:rsidDel="00501389">
          <w:fldChar w:fldCharType="separate"/>
        </w:r>
        <w:r w:rsidR="00006B48" w:rsidDel="00501389">
          <w:rPr>
            <w:rStyle w:val="Hyperlink"/>
          </w:rPr>
          <w:delText>Whittaker 1972</w:delText>
        </w:r>
        <w:r w:rsidR="00006B48" w:rsidDel="00501389">
          <w:rPr>
            <w:rStyle w:val="Hyperlink"/>
          </w:rPr>
          <w:fldChar w:fldCharType="end"/>
        </w:r>
        <w:r w:rsidR="00006B48" w:rsidDel="00501389">
          <w:delText>), Sørensen’s (</w:delText>
        </w:r>
        <w:r w:rsidR="00006B48" w:rsidDel="00501389">
          <w:fldChar w:fldCharType="begin"/>
        </w:r>
        <w:r w:rsidR="00006B48" w:rsidDel="00501389">
          <w:delInstrText xml:space="preserve"> HYPERLINK \l "ref-sorensen_method_1948" \h </w:delInstrText>
        </w:r>
        <w:r w:rsidR="00006B48" w:rsidDel="00501389">
          <w:fldChar w:fldCharType="separate"/>
        </w:r>
        <w:r w:rsidR="00006B48" w:rsidDel="00501389">
          <w:rPr>
            <w:rStyle w:val="Hyperlink"/>
          </w:rPr>
          <w:delText>Sørensen 1948</w:delText>
        </w:r>
        <w:r w:rsidR="00006B48" w:rsidDel="00501389">
          <w:rPr>
            <w:rStyle w:val="Hyperlink"/>
          </w:rPr>
          <w:fldChar w:fldCharType="end"/>
        </w:r>
        <w:r w:rsidR="00006B48" w:rsidDel="00501389">
          <w:delText>) or Jaccard’s (</w:delText>
        </w:r>
        <w:r w:rsidR="00006B48" w:rsidDel="00501389">
          <w:fldChar w:fldCharType="begin"/>
        </w:r>
        <w:r w:rsidR="00006B48" w:rsidDel="00501389">
          <w:delInstrText xml:space="preserve"> HYPERLINK \l "ref-jaccard_distribution_1912" \h </w:delInstrText>
        </w:r>
        <w:r w:rsidR="00006B48" w:rsidDel="00501389">
          <w:fldChar w:fldCharType="separate"/>
        </w:r>
        <w:r w:rsidR="00006B48" w:rsidDel="00501389">
          <w:rPr>
            <w:rStyle w:val="Hyperlink"/>
          </w:rPr>
          <w:delText>Jaccard 1912</w:delText>
        </w:r>
        <w:r w:rsidR="00006B48" w:rsidDel="00501389">
          <w:rPr>
            <w:rStyle w:val="Hyperlink"/>
          </w:rPr>
          <w:fldChar w:fldCharType="end"/>
        </w:r>
        <w:r w:rsidR="00006B48" w:rsidDel="00501389">
          <w:delText>) dissimilarity indexes (</w:delText>
        </w:r>
        <w:r w:rsidR="00006B48" w:rsidRPr="004671D1" w:rsidDel="00501389">
          <w:rPr>
            <w:highlight w:val="yellow"/>
            <w:rPrChange w:id="370" w:author="Keil Petr" w:date="2021-09-24T10:38:00Z">
              <w:rPr>
                <w:i/>
                <w:iCs/>
              </w:rPr>
            </w:rPrChange>
          </w:rPr>
          <w:delText>e.g.</w:delText>
        </w:r>
        <w:r w:rsidR="00006B48" w:rsidRPr="004671D1" w:rsidDel="00501389">
          <w:rPr>
            <w:highlight w:val="yellow"/>
            <w:rPrChange w:id="371" w:author="Keil Petr" w:date="2021-09-24T10:38:00Z">
              <w:rPr/>
            </w:rPrChange>
          </w:rPr>
          <w:delText xml:space="preserve"> </w:delText>
        </w:r>
        <w:r w:rsidR="00006B48" w:rsidRPr="004671D1" w:rsidDel="00501389">
          <w:rPr>
            <w:highlight w:val="yellow"/>
            <w:rPrChange w:id="372" w:author="Keil Petr" w:date="2021-09-24T10:38:00Z">
              <w:rPr/>
            </w:rPrChange>
          </w:rPr>
          <w:fldChar w:fldCharType="begin"/>
        </w:r>
        <w:r w:rsidR="00006B48" w:rsidRPr="004671D1" w:rsidDel="00501389">
          <w:rPr>
            <w:highlight w:val="yellow"/>
            <w:rPrChange w:id="373" w:author="Keil Petr" w:date="2021-09-24T10:38:00Z">
              <w:rPr/>
            </w:rPrChange>
          </w:rPr>
          <w:delInstrText xml:space="preserve"> HYPERLINK \l "ref-keil_patterns_2012" \h </w:delInstrText>
        </w:r>
        <w:r w:rsidR="00006B48" w:rsidRPr="004671D1" w:rsidDel="00501389">
          <w:rPr>
            <w:highlight w:val="yellow"/>
            <w:rPrChange w:id="374" w:author="Keil Petr" w:date="2021-09-24T10:38:00Z">
              <w:rPr>
                <w:rStyle w:val="Hyperlink"/>
              </w:rPr>
            </w:rPrChange>
          </w:rPr>
          <w:fldChar w:fldCharType="separate"/>
        </w:r>
        <w:r w:rsidR="00006B48" w:rsidRPr="004671D1" w:rsidDel="00501389">
          <w:rPr>
            <w:rStyle w:val="Hyperlink"/>
            <w:highlight w:val="yellow"/>
            <w:rPrChange w:id="375" w:author="Keil Petr" w:date="2021-09-24T10:38:00Z">
              <w:rPr>
                <w:rStyle w:val="Hyperlink"/>
              </w:rPr>
            </w:rPrChange>
          </w:rPr>
          <w:delText>Keil et al. 2012</w:delText>
        </w:r>
        <w:r w:rsidR="00006B48" w:rsidRPr="004671D1" w:rsidDel="00501389">
          <w:rPr>
            <w:rStyle w:val="Hyperlink"/>
            <w:highlight w:val="yellow"/>
            <w:rPrChange w:id="376" w:author="Keil Petr" w:date="2021-09-24T10:38:00Z">
              <w:rPr>
                <w:rStyle w:val="Hyperlink"/>
              </w:rPr>
            </w:rPrChange>
          </w:rPr>
          <w:fldChar w:fldCharType="end"/>
        </w:r>
        <w:r w:rsidR="00006B48" w:rsidDel="00501389">
          <w:delText xml:space="preserve">). All these metrics assess species-based metrics, </w:delText>
        </w:r>
        <w:r w:rsidR="00006B48" w:rsidDel="00501389">
          <w:rPr>
            <w:i/>
            <w:iCs/>
          </w:rPr>
          <w:delText>i.e.</w:delText>
        </w:r>
        <w:r w:rsidR="00006B48" w:rsidDel="00501389">
          <w:delText xml:space="preserve"> they use the species as a unit. However, it has also been shown that functional and phylogenetic diversity can provide supplementary information on the community structure and its dynamic (</w:delText>
        </w:r>
        <w:r w:rsidR="00006B48" w:rsidDel="00501389">
          <w:rPr>
            <w:i/>
            <w:iCs/>
          </w:rPr>
          <w:delText>e.g.</w:delText>
        </w:r>
        <w:r w:rsidR="00006B48" w:rsidDel="00501389">
          <w:delText xml:space="preserve"> </w:delText>
        </w:r>
        <w:r w:rsidR="00006B48" w:rsidDel="00501389">
          <w:fldChar w:fldCharType="begin"/>
        </w:r>
        <w:r w:rsidR="00006B48" w:rsidDel="00501389">
          <w:delInstrText xml:space="preserve"> HYPERLINK \l "ref-mcgill_rebuilding_2006" \h </w:delInstrText>
        </w:r>
        <w:r w:rsidR="00006B48" w:rsidDel="00501389">
          <w:fldChar w:fldCharType="separate"/>
        </w:r>
        <w:r w:rsidR="00006B48" w:rsidDel="00501389">
          <w:rPr>
            <w:rStyle w:val="Hyperlink"/>
          </w:rPr>
          <w:delText>McGill et al. 2006</w:delText>
        </w:r>
        <w:r w:rsidR="00006B48" w:rsidDel="00501389">
          <w:rPr>
            <w:rStyle w:val="Hyperlink"/>
          </w:rPr>
          <w:fldChar w:fldCharType="end"/>
        </w:r>
        <w:r w:rsidR="00006B48" w:rsidDel="00501389">
          <w:delText xml:space="preserve">; </w:delText>
        </w:r>
        <w:r w:rsidR="00006B48" w:rsidDel="00501389">
          <w:fldChar w:fldCharType="begin"/>
        </w:r>
        <w:r w:rsidR="00006B48" w:rsidDel="00501389">
          <w:delInstrText xml:space="preserve"> HYPERLINK \l "ref-mouquet_ecophylogenetics_2012" \h </w:delInstrText>
        </w:r>
        <w:r w:rsidR="00006B48" w:rsidDel="00501389">
          <w:fldChar w:fldCharType="separate"/>
        </w:r>
        <w:r w:rsidR="00006B48" w:rsidDel="00501389">
          <w:rPr>
            <w:rStyle w:val="Hyperlink"/>
          </w:rPr>
          <w:delText>Mouquet et al. 2012</w:delText>
        </w:r>
        <w:r w:rsidR="00006B48" w:rsidDel="00501389">
          <w:rPr>
            <w:rStyle w:val="Hyperlink"/>
          </w:rPr>
          <w:fldChar w:fldCharType="end"/>
        </w:r>
        <w:r w:rsidR="00006B48" w:rsidDel="00501389">
          <w:delText xml:space="preserve">; </w:delText>
        </w:r>
        <w:r w:rsidR="00006B48" w:rsidDel="00501389">
          <w:fldChar w:fldCharType="begin"/>
        </w:r>
        <w:r w:rsidR="00006B48" w:rsidDel="00501389">
          <w:delInstrText xml:space="preserve"> HYPERLINK \l "ref-webb_phylogenies_2002" \h </w:delInstrText>
        </w:r>
        <w:r w:rsidR="00006B48" w:rsidDel="00501389">
          <w:fldChar w:fldCharType="separate"/>
        </w:r>
        <w:r w:rsidR="00006B48" w:rsidDel="00501389">
          <w:rPr>
            <w:rStyle w:val="Hyperlink"/>
          </w:rPr>
          <w:delText>Webb et al. 2002</w:delText>
        </w:r>
        <w:r w:rsidR="00006B48" w:rsidDel="00501389">
          <w:rPr>
            <w:rStyle w:val="Hyperlink"/>
          </w:rPr>
          <w:fldChar w:fldCharType="end"/>
        </w:r>
        <w:r w:rsidR="00006B48" w:rsidDel="00501389">
          <w:delText>).</w:delText>
        </w:r>
      </w:del>
    </w:p>
    <w:p w14:paraId="59CC2435" w14:textId="1C49F6C4" w:rsidR="006902CA" w:rsidDel="00AD0893" w:rsidRDefault="00006B48">
      <w:pPr>
        <w:pStyle w:val="BodyText"/>
        <w:rPr>
          <w:del w:id="377" w:author="Keil Petr" w:date="2021-09-24T10:48:00Z"/>
        </w:rPr>
      </w:pPr>
      <w:del w:id="378" w:author="Keil Petr" w:date="2021-09-24T10:48:00Z">
        <w:r w:rsidDel="00AD0893">
          <w:delText>Other metrics of great interest are the abundance-based or population-based metrics. As individuals react to disturbances</w:delText>
        </w:r>
      </w:del>
      <w:del w:id="379" w:author="Keil Petr" w:date="2021-09-24T10:41:00Z">
        <w:r w:rsidDel="00F14D1F">
          <w:delText xml:space="preserve"> of ecosystems by disappearing</w:delText>
        </w:r>
      </w:del>
      <w:del w:id="380" w:author="Keil Petr" w:date="2021-09-24T10:48:00Z">
        <w:r w:rsidDel="00AD0893">
          <w:delText xml:space="preserve">, the population trends </w:delText>
        </w:r>
      </w:del>
      <w:del w:id="381" w:author="Keil Petr" w:date="2021-09-24T10:41:00Z">
        <w:r w:rsidDel="00F14D1F">
          <w:delText>are considered as resulting of</w:delText>
        </w:r>
      </w:del>
      <w:del w:id="382" w:author="Keil Petr" w:date="2021-09-24T10:48:00Z">
        <w:r w:rsidDel="00AD0893">
          <w:delText xml:space="preserve"> </w:delText>
        </w:r>
      </w:del>
      <w:del w:id="383" w:author="Keil Petr" w:date="2021-09-24T10:41:00Z">
        <w:r w:rsidDel="00F14D1F">
          <w:delText xml:space="preserve">the </w:delText>
        </w:r>
      </w:del>
      <w:del w:id="384" w:author="Keil Petr" w:date="2021-09-24T10:48:00Z">
        <w:r w:rsidDel="00AD0893">
          <w:delText xml:space="preserve">ecosystems health. </w:delText>
        </w:r>
      </w:del>
      <w:del w:id="385" w:author="Keil Petr" w:date="2021-09-24T10:42:00Z">
        <w:r w:rsidDel="00F14D1F">
          <w:delText>As a matter of fact, b</w:delText>
        </w:r>
      </w:del>
      <w:del w:id="386" w:author="Keil Petr" w:date="2021-09-24T10:48:00Z">
        <w:r w:rsidDel="00AD0893">
          <w:delText xml:space="preserve">efore going locally extinct, populations go through </w:delText>
        </w:r>
      </w:del>
      <w:del w:id="387" w:author="Keil Petr" w:date="2021-09-24T10:42:00Z">
        <w:r w:rsidDel="00F14D1F">
          <w:delText xml:space="preserve">a lot of </w:delText>
        </w:r>
      </w:del>
      <w:del w:id="388" w:author="Keil Petr" w:date="2021-09-24T10:48:00Z">
        <w:r w:rsidDel="00AD0893">
          <w:delText xml:space="preserve">steps that </w:delText>
        </w:r>
      </w:del>
      <w:del w:id="389" w:author="Keil Petr" w:date="2021-09-24T10:42:00Z">
        <w:r w:rsidDel="00F14D1F">
          <w:delText>can not be considered</w:delText>
        </w:r>
      </w:del>
      <w:commentRangeStart w:id="390"/>
      <w:del w:id="391" w:author="Keil Petr" w:date="2021-09-24T10:48:00Z">
        <w:r w:rsidDel="00AD0893">
          <w:delText xml:space="preserve"> </w:delText>
        </w:r>
      </w:del>
      <w:del w:id="392" w:author="Keil Petr" w:date="2021-09-24T10:43:00Z">
        <w:r w:rsidDel="00F14D1F">
          <w:delText xml:space="preserve">by </w:delText>
        </w:r>
      </w:del>
      <w:del w:id="393" w:author="Keil Petr" w:date="2021-09-24T10:48:00Z">
        <w:r w:rsidDel="00AD0893">
          <w:delText>species-based metric</w:delText>
        </w:r>
        <w:commentRangeEnd w:id="390"/>
        <w:r w:rsidR="00F14D1F" w:rsidDel="00AD0893">
          <w:rPr>
            <w:rStyle w:val="CommentReference"/>
          </w:rPr>
          <w:commentReference w:id="390"/>
        </w:r>
        <w:r w:rsidDel="00AD0893">
          <w:delText xml:space="preserve">. </w:delText>
        </w:r>
        <w:commentRangeStart w:id="394"/>
        <w:r w:rsidDel="00AD0893">
          <w:delText>Thus, population trends are usually efficient at assessing biodiversity declines.</w:delText>
        </w:r>
        <w:commentRangeEnd w:id="394"/>
        <w:r w:rsidR="00F14D1F" w:rsidDel="00AD0893">
          <w:rPr>
            <w:rStyle w:val="CommentReference"/>
          </w:rPr>
          <w:commentReference w:id="394"/>
        </w:r>
        <w:r w:rsidDel="00AD0893">
          <w:delText xml:space="preserve"> Although </w:delText>
        </w:r>
        <w:commentRangeStart w:id="395"/>
        <w:r w:rsidDel="00AD0893">
          <w:delText xml:space="preserve">overall populations </w:delText>
        </w:r>
        <w:commentRangeEnd w:id="395"/>
        <w:r w:rsidR="00F14D1F" w:rsidDel="00AD0893">
          <w:rPr>
            <w:rStyle w:val="CommentReference"/>
          </w:rPr>
          <w:commentReference w:id="395"/>
        </w:r>
        <w:r w:rsidDel="00AD0893">
          <w:delText xml:space="preserve">are impossible to assess, </w:delText>
        </w:r>
      </w:del>
      <w:del w:id="396" w:author="Keil Petr" w:date="2021-09-24T10:45:00Z">
        <w:r w:rsidDel="00B460B9">
          <w:delText xml:space="preserve">determining the </w:delText>
        </w:r>
      </w:del>
      <w:del w:id="397" w:author="Keil Petr" w:date="2021-09-24T10:48:00Z">
        <w:r w:rsidDel="00AD0893">
          <w:delText xml:space="preserve">abundance of few indicator species can </w:delText>
        </w:r>
      </w:del>
      <w:del w:id="398" w:author="Keil Petr" w:date="2021-09-24T10:45:00Z">
        <w:r w:rsidDel="00B460B9">
          <w:delText>give a relevant summary on how is going the</w:delText>
        </w:r>
      </w:del>
      <w:del w:id="399" w:author="Keil Petr" w:date="2021-09-24T10:48:00Z">
        <w:r w:rsidDel="00AD0893">
          <w:delText xml:space="preserve"> entire ecosystem (</w:delText>
        </w:r>
        <w:r w:rsidDel="00AD0893">
          <w:fldChar w:fldCharType="begin"/>
        </w:r>
        <w:r w:rsidDel="00AD0893">
          <w:delInstrText xml:space="preserve"> HYPERLINK \l "ref-gregory_developing_2005" \h </w:delInstrText>
        </w:r>
        <w:r w:rsidDel="00AD0893">
          <w:fldChar w:fldCharType="separate"/>
        </w:r>
        <w:r w:rsidDel="00AD0893">
          <w:rPr>
            <w:rStyle w:val="Hyperlink"/>
          </w:rPr>
          <w:delText>Richard D. Gregory et al. 2005</w:delText>
        </w:r>
        <w:r w:rsidDel="00AD0893">
          <w:rPr>
            <w:rStyle w:val="Hyperlink"/>
          </w:rPr>
          <w:fldChar w:fldCharType="end"/>
        </w:r>
        <w:r w:rsidDel="00AD0893">
          <w:delText xml:space="preserve">). </w:delText>
        </w:r>
      </w:del>
      <w:del w:id="400" w:author="Keil Petr" w:date="2021-09-24T10:46:00Z">
        <w:r w:rsidDel="00B460B9">
          <w:delText xml:space="preserve">These </w:delText>
        </w:r>
      </w:del>
      <w:del w:id="401" w:author="Keil Petr" w:date="2021-09-24T10:48:00Z">
        <w:r w:rsidDel="00AD0893">
          <w:delText xml:space="preserve">family of metrics </w:delText>
        </w:r>
      </w:del>
      <w:del w:id="402" w:author="Keil Petr" w:date="2021-09-24T10:46:00Z">
        <w:r w:rsidDel="00B460B9">
          <w:delText xml:space="preserve">are </w:delText>
        </w:r>
      </w:del>
      <w:del w:id="403" w:author="Keil Petr" w:date="2021-09-24T10:48:00Z">
        <w:r w:rsidDel="00AD0893">
          <w:delText xml:space="preserve">called the </w:delText>
        </w:r>
        <w:r w:rsidRPr="00B460B9" w:rsidDel="00AD0893">
          <w:rPr>
            <w:i/>
            <w:iCs/>
            <w:rPrChange w:id="404" w:author="Keil Petr" w:date="2021-09-24T10:46:00Z">
              <w:rPr/>
            </w:rPrChange>
          </w:rPr>
          <w:delText>multi-species indicators</w:delText>
        </w:r>
        <w:r w:rsidDel="00AD0893">
          <w:delText xml:space="preserve"> (MSI)</w:delText>
        </w:r>
      </w:del>
      <w:del w:id="405" w:author="Keil Petr" w:date="2021-09-24T10:46:00Z">
        <w:r w:rsidDel="001A2639">
          <w:delText xml:space="preserve"> and we have seen the emergence of several</w:delText>
        </w:r>
      </w:del>
      <w:del w:id="406" w:author="Keil Petr" w:date="2021-09-24T10:48:00Z">
        <w:r w:rsidDel="00AD0893">
          <w:delText xml:space="preserve">. </w:delText>
        </w:r>
      </w:del>
      <w:del w:id="407" w:author="Keil Petr" w:date="2021-09-24T10:46:00Z">
        <w:r w:rsidDel="001A2639">
          <w:delText>We can cite here the</w:delText>
        </w:r>
      </w:del>
      <w:del w:id="408" w:author="Keil Petr" w:date="2021-09-24T10:48:00Z">
        <w:r w:rsidDel="00AD0893">
          <w:delText xml:space="preserve"> farmland bird indicator, woodland bird indicator or </w:delText>
        </w:r>
      </w:del>
      <w:del w:id="409" w:author="Keil Petr" w:date="2021-09-24T10:47:00Z">
        <w:r w:rsidDel="001A2639">
          <w:delText xml:space="preserve">one of the most informative, which summarizes these two previous metrics: the </w:delText>
        </w:r>
      </w:del>
      <w:del w:id="410" w:author="Keil Petr" w:date="2021-09-24T10:48:00Z">
        <w:r w:rsidDel="00AD0893">
          <w:delText>Wildland Bird Indicator (</w:delText>
        </w:r>
        <w:r w:rsidDel="00AD0893">
          <w:fldChar w:fldCharType="begin"/>
        </w:r>
        <w:r w:rsidDel="00AD0893">
          <w:delInstrText xml:space="preserve"> HYPERLINK \l "ref-gregory_generation_1999" \h </w:delInstrText>
        </w:r>
        <w:r w:rsidDel="00AD0893">
          <w:fldChar w:fldCharType="separate"/>
        </w:r>
        <w:r w:rsidDel="00AD0893">
          <w:rPr>
            <w:rStyle w:val="Hyperlink"/>
          </w:rPr>
          <w:delText>Richard D. Gregory et al. 1999</w:delText>
        </w:r>
        <w:r w:rsidDel="00AD0893">
          <w:rPr>
            <w:rStyle w:val="Hyperlink"/>
          </w:rPr>
          <w:fldChar w:fldCharType="end"/>
        </w:r>
        <w:r w:rsidDel="00AD0893">
          <w:delText xml:space="preserve">; </w:delText>
        </w:r>
        <w:r w:rsidDel="00AD0893">
          <w:fldChar w:fldCharType="begin"/>
        </w:r>
        <w:r w:rsidDel="00AD0893">
          <w:delInstrText xml:space="preserve"> HYPERLINK \l "ref-gregory_wild_2010" \h </w:delInstrText>
        </w:r>
        <w:r w:rsidDel="00AD0893">
          <w:fldChar w:fldCharType="separate"/>
        </w:r>
        <w:r w:rsidDel="00AD0893">
          <w:rPr>
            <w:rStyle w:val="Hyperlink"/>
          </w:rPr>
          <w:delText>Richard D. Gregory and Strien 2010</w:delText>
        </w:r>
        <w:r w:rsidDel="00AD0893">
          <w:rPr>
            <w:rStyle w:val="Hyperlink"/>
          </w:rPr>
          <w:fldChar w:fldCharType="end"/>
        </w:r>
        <w:r w:rsidDel="00AD0893">
          <w:delText xml:space="preserve">). </w:delText>
        </w:r>
      </w:del>
      <w:del w:id="411" w:author="Keil Petr" w:date="2021-09-24T10:47:00Z">
        <w:r w:rsidDel="001A2639">
          <w:delText>The main idea of these</w:delText>
        </w:r>
      </w:del>
      <w:del w:id="412" w:author="Keil Petr" w:date="2021-09-24T10:48:00Z">
        <w:r w:rsidDel="00AD0893">
          <w:delText xml:space="preserve"> metrics </w:delText>
        </w:r>
      </w:del>
      <w:del w:id="413" w:author="Keil Petr" w:date="2021-09-24T10:47:00Z">
        <w:r w:rsidDel="001A2639">
          <w:delText xml:space="preserve">is to </w:delText>
        </w:r>
      </w:del>
      <w:del w:id="414" w:author="Keil Petr" w:date="2021-09-24T10:48:00Z">
        <w:r w:rsidDel="00AD0893">
          <w:delText>compute the geometric mean of abundance of few key species over time.</w:delText>
        </w:r>
      </w:del>
    </w:p>
    <w:p w14:paraId="0795E7F0" w14:textId="2753CE2A" w:rsidR="006902CA" w:rsidDel="00AD0893" w:rsidRDefault="00006B48">
      <w:pPr>
        <w:pStyle w:val="BodyText"/>
        <w:rPr>
          <w:del w:id="415" w:author="Keil Petr" w:date="2021-09-24T10:48:00Z"/>
        </w:rPr>
      </w:pPr>
      <w:del w:id="416" w:author="Keil Petr" w:date="2021-09-24T10:48:00Z">
        <w:r w:rsidDel="00AD0893">
          <w:delText>Finally a last class of indicators, not considered here, take into account both species and ecosystems feature into a summarizing index: the composite indicators. The most known ones are the Red List Index (</w:delText>
        </w:r>
        <w:r w:rsidDel="00AD0893">
          <w:fldChar w:fldCharType="begin"/>
        </w:r>
        <w:r w:rsidDel="00AD0893">
          <w:delInstrText xml:space="preserve"> HYPERLINK \l "ref-butchart_improvements_2007" \h </w:delInstrText>
        </w:r>
        <w:r w:rsidDel="00AD0893">
          <w:fldChar w:fldCharType="separate"/>
        </w:r>
        <w:r w:rsidDel="00AD0893">
          <w:rPr>
            <w:rStyle w:val="Hyperlink"/>
          </w:rPr>
          <w:delText>Stuart H. M. Butchart et al. 2007</w:delText>
        </w:r>
        <w:r w:rsidDel="00AD0893">
          <w:rPr>
            <w:rStyle w:val="Hyperlink"/>
          </w:rPr>
          <w:fldChar w:fldCharType="end"/>
        </w:r>
        <w:r w:rsidDel="00AD0893">
          <w:delText xml:space="preserve">; </w:delText>
        </w:r>
        <w:r w:rsidDel="00AD0893">
          <w:fldChar w:fldCharType="begin"/>
        </w:r>
        <w:r w:rsidDel="00AD0893">
          <w:delInstrText xml:space="preserve"> HYPERLINK \l "ref-butchart_using_2005" \h </w:delInstrText>
        </w:r>
        <w:r w:rsidDel="00AD0893">
          <w:fldChar w:fldCharType="separate"/>
        </w:r>
        <w:r w:rsidDel="00AD0893">
          <w:rPr>
            <w:rStyle w:val="Hyperlink"/>
          </w:rPr>
          <w:delText>S. h. m. Butchart et al. 2005</w:delText>
        </w:r>
        <w:r w:rsidDel="00AD0893">
          <w:rPr>
            <w:rStyle w:val="Hyperlink"/>
          </w:rPr>
          <w:fldChar w:fldCharType="end"/>
        </w:r>
        <w:r w:rsidDel="00AD0893">
          <w:delText xml:space="preserve">; </w:delText>
        </w:r>
        <w:r w:rsidDel="00AD0893">
          <w:fldChar w:fldCharType="begin"/>
        </w:r>
        <w:r w:rsidDel="00AD0893">
          <w:delInstrText xml:space="preserve"> HYPERLINK \l "ref-butchart_measuring_2004" \h </w:delInstrText>
        </w:r>
        <w:r w:rsidDel="00AD0893">
          <w:fldChar w:fldCharType="separate"/>
        </w:r>
        <w:r w:rsidDel="00AD0893">
          <w:rPr>
            <w:rStyle w:val="Hyperlink"/>
          </w:rPr>
          <w:delText>Stuart H. M. Butchart et al. 2004</w:delText>
        </w:r>
        <w:r w:rsidDel="00AD0893">
          <w:rPr>
            <w:rStyle w:val="Hyperlink"/>
          </w:rPr>
          <w:fldChar w:fldCharType="end"/>
        </w:r>
        <w:r w:rsidDel="00AD0893">
          <w:delText>) or the Biodiversity Change Index (</w:delText>
        </w:r>
        <w:r w:rsidDel="00AD0893">
          <w:fldChar w:fldCharType="begin"/>
        </w:r>
        <w:r w:rsidDel="00AD0893">
          <w:delInstrText xml:space="preserve"> HYPERLINK \l "ref-normander_indicator_2012" \h </w:delInstrText>
        </w:r>
        <w:r w:rsidDel="00AD0893">
          <w:fldChar w:fldCharType="separate"/>
        </w:r>
        <w:r w:rsidDel="00AD0893">
          <w:rPr>
            <w:rStyle w:val="Hyperlink"/>
          </w:rPr>
          <w:delText>Normander et al. 2012</w:delText>
        </w:r>
        <w:r w:rsidDel="00AD0893">
          <w:rPr>
            <w:rStyle w:val="Hyperlink"/>
          </w:rPr>
          <w:fldChar w:fldCharType="end"/>
        </w:r>
        <w:r w:rsidDel="00AD0893">
          <w:delText>).</w:delText>
        </w:r>
      </w:del>
    </w:p>
    <w:p w14:paraId="1CEF9E22" w14:textId="7AC9314B" w:rsidR="006902CA" w:rsidRDefault="00006B48">
      <w:pPr>
        <w:pStyle w:val="BodyText"/>
        <w:rPr>
          <w:ins w:id="417" w:author="Keil Petr" w:date="2021-09-24T10:49:00Z"/>
        </w:rPr>
      </w:pPr>
      <w:commentRangeStart w:id="418"/>
      <w:del w:id="419" w:author="Keil Petr" w:date="2021-09-24T10:52:00Z">
        <w:r w:rsidDel="00533335">
          <w:delText>H</w:delText>
        </w:r>
      </w:del>
      <w:ins w:id="420" w:author="Keil Petr" w:date="2021-09-24T10:53:00Z">
        <w:r w:rsidR="00533335">
          <w:t>H</w:t>
        </w:r>
      </w:ins>
      <w:r>
        <w:t>ere</w:t>
      </w:r>
      <w:commentRangeEnd w:id="418"/>
      <w:r w:rsidR="00701D26">
        <w:rPr>
          <w:rStyle w:val="CommentReference"/>
        </w:rPr>
        <w:commentReference w:id="418"/>
      </w:r>
      <w:r>
        <w:t xml:space="preserve">, </w:t>
      </w:r>
      <w:ins w:id="421" w:author="Keil Petr" w:date="2021-09-24T10:53:00Z">
        <w:r w:rsidR="00533335">
          <w:t>we</w:t>
        </w:r>
      </w:ins>
      <w:del w:id="422" w:author="Keil Petr" w:date="2021-09-24T10:53:00Z">
        <w:r w:rsidDel="00533335">
          <w:delText>I</w:delText>
        </w:r>
      </w:del>
      <w:r>
        <w:t xml:space="preserve"> </w:t>
      </w:r>
      <w:del w:id="423" w:author="Keil Petr" w:date="2021-09-24T10:53:00Z">
        <w:r w:rsidDel="00533335">
          <w:delText xml:space="preserve">propose to </w:delText>
        </w:r>
      </w:del>
      <w:r>
        <w:t>review articles assessing the temporal trends of avian biodiversity</w:t>
      </w:r>
      <w:ins w:id="424" w:author="Keil Petr" w:date="2021-09-24T10:55:00Z">
        <w:r w:rsidR="00B46912">
          <w:t xml:space="preserve">, </w:t>
        </w:r>
        <w:commentRangeStart w:id="425"/>
        <w:r w:rsidR="00B46912" w:rsidRPr="009362C8">
          <w:rPr>
            <w:highlight w:val="cyan"/>
            <w:rPrChange w:id="426" w:author="Leroy Francois" w:date="2021-09-29T11:12:00Z">
              <w:rPr/>
            </w:rPrChange>
          </w:rPr>
          <w:t xml:space="preserve">with species focus on the variety of </w:t>
        </w:r>
      </w:ins>
      <w:del w:id="427" w:author="Keil Petr" w:date="2021-09-24T10:55:00Z">
        <w:r w:rsidRPr="009362C8" w:rsidDel="00B46912">
          <w:rPr>
            <w:highlight w:val="cyan"/>
            <w:rPrChange w:id="428" w:author="Leroy Francois" w:date="2021-09-29T11:12:00Z">
              <w:rPr/>
            </w:rPrChange>
          </w:rPr>
          <w:delText xml:space="preserve"> </w:delText>
        </w:r>
      </w:del>
      <w:r w:rsidRPr="009362C8">
        <w:rPr>
          <w:highlight w:val="cyan"/>
          <w:rPrChange w:id="429" w:author="Leroy Francois" w:date="2021-09-29T11:12:00Z">
            <w:rPr/>
          </w:rPrChange>
        </w:rPr>
        <w:t>metrics</w:t>
      </w:r>
      <w:ins w:id="430" w:author="Keil Petr" w:date="2021-09-24T10:55:00Z">
        <w:r w:rsidR="00B46912" w:rsidRPr="009362C8">
          <w:rPr>
            <w:highlight w:val="cyan"/>
            <w:rPrChange w:id="431" w:author="Leroy Francois" w:date="2021-09-29T11:12:00Z">
              <w:rPr/>
            </w:rPrChange>
          </w:rPr>
          <w:t xml:space="preserve"> that they use</w:t>
        </w:r>
      </w:ins>
      <w:commentRangeEnd w:id="425"/>
      <w:r w:rsidR="009362C8" w:rsidRPr="009362C8">
        <w:rPr>
          <w:rStyle w:val="CommentReference"/>
          <w:highlight w:val="cyan"/>
          <w:rPrChange w:id="432" w:author="Leroy Francois" w:date="2021-09-29T11:12:00Z">
            <w:rPr>
              <w:rStyle w:val="CommentReference"/>
            </w:rPr>
          </w:rPrChange>
        </w:rPr>
        <w:commentReference w:id="425"/>
      </w:r>
      <w:ins w:id="433" w:author="Keil Petr" w:date="2021-09-24T10:55:00Z">
        <w:r w:rsidR="00B46912" w:rsidRPr="009362C8">
          <w:rPr>
            <w:highlight w:val="cyan"/>
            <w:rPrChange w:id="434" w:author="Leroy Francois" w:date="2021-09-29T11:12:00Z">
              <w:rPr/>
            </w:rPrChange>
          </w:rPr>
          <w:t>,</w:t>
        </w:r>
      </w:ins>
      <w:r>
        <w:t xml:space="preserve"> </w:t>
      </w:r>
      <w:del w:id="435" w:author="Keil Petr" w:date="2021-09-24T10:55:00Z">
        <w:r w:rsidDel="00B46912">
          <w:delText xml:space="preserve">and to look at which </w:delText>
        </w:r>
      </w:del>
      <w:ins w:id="436" w:author="Keil Petr" w:date="2021-09-24T10:55:00Z">
        <w:r w:rsidR="00B46912">
          <w:t xml:space="preserve">and </w:t>
        </w:r>
      </w:ins>
      <w:r>
        <w:t xml:space="preserve">spatial and temporal </w:t>
      </w:r>
      <w:del w:id="437" w:author="Keil Petr" w:date="2021-09-24T10:55:00Z">
        <w:r w:rsidDel="00B46912">
          <w:delText xml:space="preserve">grains </w:delText>
        </w:r>
      </w:del>
      <w:ins w:id="438" w:author="Keil Petr" w:date="2021-09-24T10:55:00Z">
        <w:r w:rsidR="00B46912">
          <w:t xml:space="preserve">scales at which </w:t>
        </w:r>
      </w:ins>
      <w:del w:id="439" w:author="Keil Petr" w:date="2021-09-24T10:55:00Z">
        <w:r w:rsidDel="00B46912">
          <w:delText xml:space="preserve">these </w:delText>
        </w:r>
      </w:del>
      <w:ins w:id="440" w:author="Keil Petr" w:date="2021-09-24T10:55:00Z">
        <w:r w:rsidR="00B46912">
          <w:t xml:space="preserve">temporal </w:t>
        </w:r>
      </w:ins>
      <w:r>
        <w:t xml:space="preserve">trends have been assessed. </w:t>
      </w:r>
      <w:del w:id="441" w:author="Keil Petr" w:date="2021-09-24T10:57:00Z">
        <w:r w:rsidDel="00B46912">
          <w:delText>I</w:delText>
        </w:r>
      </w:del>
      <w:ins w:id="442" w:author="Keil Petr" w:date="2021-09-24T10:57:00Z">
        <w:r w:rsidR="00B46912">
          <w:t>We</w:t>
        </w:r>
      </w:ins>
      <w:r>
        <w:t xml:space="preserve"> </w:t>
      </w:r>
      <w:del w:id="443" w:author="Keil Petr" w:date="2021-09-24T10:57:00Z">
        <w:r w:rsidDel="00B46912">
          <w:delText xml:space="preserve">decided to </w:delText>
        </w:r>
      </w:del>
      <w:r>
        <w:t>consider the most common macroecological indicators used to assess biodiversity at the community level and higher, such as diversity indexes (</w:t>
      </w:r>
      <w:r>
        <w:rPr>
          <w:i/>
          <w:iCs/>
        </w:rPr>
        <w:t>e.g.</w:t>
      </w:r>
      <w:r>
        <w:t xml:space="preserve"> species richness, functional diversit</w:t>
      </w:r>
      <w:ins w:id="444" w:author="Keil Petr" w:date="2021-09-24T10:55:00Z">
        <w:r w:rsidR="00B46912">
          <w:t>y)</w:t>
        </w:r>
      </w:ins>
      <w:del w:id="445" w:author="Keil Petr" w:date="2021-09-24T10:55:00Z">
        <w:r w:rsidDel="00B46912">
          <w:delText>y…)</w:delText>
        </w:r>
      </w:del>
      <w:r>
        <w:t xml:space="preserve"> or population indexes (</w:t>
      </w:r>
      <w:hyperlink w:anchor="ref-mcgill_fifteen_2015">
        <w:r>
          <w:rPr>
            <w:rStyle w:val="Hyperlink"/>
          </w:rPr>
          <w:t>McGill et al. 2015</w:t>
        </w:r>
      </w:hyperlink>
      <w:r>
        <w:t>).</w:t>
      </w:r>
      <w:del w:id="446" w:author="Keil Petr" w:date="2021-09-24T10:56:00Z">
        <w:r w:rsidDel="00B46912">
          <w:delText xml:space="preserve"> Summarizing the trends of these qualitative and/or quantitative avian biodiversity indexes along with their spatial and temporal grains will help to see more clearly how scaling trends of biodiversity is important.</w:delText>
        </w:r>
      </w:del>
      <w:r>
        <w:t xml:space="preserve"> </w:t>
      </w:r>
      <w:ins w:id="447" w:author="Keil Petr" w:date="2021-09-24T10:58:00Z">
        <w:r w:rsidR="00B46912">
          <w:t xml:space="preserve">We highlight a </w:t>
        </w:r>
      </w:ins>
      <w:del w:id="448" w:author="Keil Petr" w:date="2021-09-24T10:58:00Z">
        <w:r w:rsidDel="00B46912">
          <w:delText>L</w:delText>
        </w:r>
      </w:del>
      <w:ins w:id="449" w:author="Keil Petr" w:date="2021-09-24T10:58:00Z">
        <w:r w:rsidR="00B46912">
          <w:t>l</w:t>
        </w:r>
      </w:ins>
      <w:r>
        <w:t xml:space="preserve">ack of consensus about specifications and definitions of both spatial </w:t>
      </w:r>
      <w:r>
        <w:lastRenderedPageBreak/>
        <w:t>and temporal grains (respectively) of trends</w:t>
      </w:r>
      <w:ins w:id="450" w:author="Keil Petr" w:date="2021-09-24T10:58:00Z">
        <w:r w:rsidR="00725D66">
          <w:t xml:space="preserve">, we </w:t>
        </w:r>
      </w:ins>
      <w:del w:id="451" w:author="Keil Petr" w:date="2021-09-24T10:58:00Z">
        <w:r w:rsidDel="00B46912">
          <w:delText xml:space="preserve"> is also highlighted here</w:delText>
        </w:r>
        <w:r w:rsidDel="00725D66">
          <w:delText xml:space="preserve">. Doubtlessly, it is valuable to </w:delText>
        </w:r>
      </w:del>
      <w:r>
        <w:t>demonstrate that</w:t>
      </w:r>
      <w:ins w:id="452" w:author="Keil Petr" w:date="2021-09-24T10:59:00Z">
        <w:r w:rsidR="00827307">
          <w:t xml:space="preserve"> the</w:t>
        </w:r>
      </w:ins>
      <w:r>
        <w:t xml:space="preserve"> scaling </w:t>
      </w:r>
      <w:ins w:id="453" w:author="Keil Petr" w:date="2021-09-24T10:59:00Z">
        <w:r w:rsidR="00827307">
          <w:t xml:space="preserve">of </w:t>
        </w:r>
      </w:ins>
      <w:r>
        <w:t>trends is seldom considered</w:t>
      </w:r>
      <w:del w:id="454" w:author="Keil Petr" w:date="2021-09-24T10:58:00Z">
        <w:r w:rsidDel="00725D66">
          <w:delText xml:space="preserve"> as it can bri</w:delText>
        </w:r>
      </w:del>
      <w:ins w:id="455" w:author="Keil Petr" w:date="2021-09-24T10:58:00Z">
        <w:r w:rsidR="00725D66">
          <w:t>, leading to</w:t>
        </w:r>
      </w:ins>
      <w:del w:id="456" w:author="Keil Petr" w:date="2021-09-24T10:58:00Z">
        <w:r w:rsidDel="00725D66">
          <w:delText>ng</w:delText>
        </w:r>
      </w:del>
      <w:r>
        <w:t xml:space="preserve"> confus</w:t>
      </w:r>
      <w:del w:id="457" w:author="Keil Petr" w:date="2021-09-24T10:58:00Z">
        <w:r w:rsidDel="00725D66">
          <w:delText>ion</w:delText>
        </w:r>
      </w:del>
      <w:ins w:id="458" w:author="Keil Petr" w:date="2021-09-24T10:58:00Z">
        <w:r w:rsidR="00725D66">
          <w:t xml:space="preserve">ed </w:t>
        </w:r>
      </w:ins>
      <w:ins w:id="459" w:author="Keil Petr" w:date="2021-09-24T10:59:00Z">
        <w:r w:rsidR="00725D66">
          <w:t xml:space="preserve">messages about </w:t>
        </w:r>
      </w:ins>
      <w:ins w:id="460" w:author="Keil Petr" w:date="2021-09-24T10:58:00Z">
        <w:r w:rsidR="00725D66">
          <w:t xml:space="preserve">overall </w:t>
        </w:r>
      </w:ins>
      <w:del w:id="461" w:author="Keil Petr" w:date="2021-09-24T10:59:00Z">
        <w:r w:rsidDel="00725D66">
          <w:delText xml:space="preserve"> to the analysis and comparisons of these </w:delText>
        </w:r>
      </w:del>
      <w:r>
        <w:t xml:space="preserve">trends. Moreover, </w:t>
      </w:r>
      <w:ins w:id="462" w:author="Keil Petr" w:date="2021-09-24T10:57:00Z">
        <w:r w:rsidR="00B46912">
          <w:t>we</w:t>
        </w:r>
      </w:ins>
      <w:del w:id="463" w:author="Keil Petr" w:date="2021-09-24T10:57:00Z">
        <w:r w:rsidDel="00B46912">
          <w:delText>I</w:delText>
        </w:r>
      </w:del>
      <w:r>
        <w:t xml:space="preserve"> show that </w:t>
      </w:r>
      <w:ins w:id="464" w:author="Keil Petr" w:date="2021-09-24T10:59:00Z">
        <w:r w:rsidR="00402AA0">
          <w:t xml:space="preserve">studies lack </w:t>
        </w:r>
      </w:ins>
      <w:del w:id="465" w:author="Keil Petr" w:date="2021-09-24T10:59:00Z">
        <w:r w:rsidDel="00402AA0">
          <w:delText xml:space="preserve">literature which uses </w:delText>
        </w:r>
      </w:del>
      <w:r>
        <w:t>spatial replicat</w:t>
      </w:r>
      <w:del w:id="466" w:author="Keil Petr" w:date="2021-09-24T10:59:00Z">
        <w:r w:rsidDel="00402AA0">
          <w:delText>e</w:delText>
        </w:r>
      </w:del>
      <w:ins w:id="467" w:author="Keil Petr" w:date="2021-09-24T10:59:00Z">
        <w:r w:rsidR="00402AA0">
          <w:t>ion</w:t>
        </w:r>
      </w:ins>
      <w:del w:id="468" w:author="Keil Petr" w:date="2021-09-24T10:59:00Z">
        <w:r w:rsidDel="00402AA0">
          <w:delText>s</w:delText>
        </w:r>
      </w:del>
      <w:r>
        <w:t xml:space="preserve"> </w:t>
      </w:r>
      <w:del w:id="469" w:author="Keil Petr" w:date="2021-09-24T10:59:00Z">
        <w:r w:rsidDel="00402AA0">
          <w:delText xml:space="preserve">to </w:delText>
        </w:r>
      </w:del>
      <w:ins w:id="470" w:author="Keil Petr" w:date="2021-09-24T10:59:00Z">
        <w:r w:rsidR="00402AA0">
          <w:t xml:space="preserve">that would </w:t>
        </w:r>
      </w:ins>
      <w:r>
        <w:t xml:space="preserve">make </w:t>
      </w:r>
      <w:ins w:id="471" w:author="Keil Petr" w:date="2021-09-24T11:00:00Z">
        <w:r w:rsidR="00402AA0">
          <w:t xml:space="preserve">reported </w:t>
        </w:r>
      </w:ins>
      <w:del w:id="472" w:author="Keil Petr" w:date="2021-09-24T10:59:00Z">
        <w:r w:rsidDel="00402AA0">
          <w:delText xml:space="preserve">the </w:delText>
        </w:r>
      </w:del>
      <w:r>
        <w:t>trend</w:t>
      </w:r>
      <w:ins w:id="473" w:author="Keil Petr" w:date="2021-09-24T10:59:00Z">
        <w:r w:rsidR="00402AA0">
          <w:t>s</w:t>
        </w:r>
      </w:ins>
      <w:r>
        <w:t xml:space="preserve"> </w:t>
      </w:r>
      <w:del w:id="474" w:author="Keil Petr" w:date="2021-09-24T11:00:00Z">
        <w:r w:rsidDel="00402AA0">
          <w:delText xml:space="preserve">computed </w:delText>
        </w:r>
      </w:del>
      <w:r>
        <w:t>robust</w:t>
      </w:r>
      <w:ins w:id="475" w:author="Keil Petr" w:date="2021-09-24T11:00:00Z">
        <w:r w:rsidR="00402AA0">
          <w:t xml:space="preserve"> and general</w:t>
        </w:r>
      </w:ins>
      <w:del w:id="476" w:author="Keil Petr" w:date="2021-09-24T11:00:00Z">
        <w:r w:rsidDel="00402AA0">
          <w:delText xml:space="preserve"> is not the standard</w:delText>
        </w:r>
      </w:del>
      <w:r>
        <w:t xml:space="preserve">. </w:t>
      </w:r>
      <w:del w:id="477" w:author="Keil Petr" w:date="2021-09-24T10:57:00Z">
        <w:r w:rsidDel="00B46912">
          <w:delText>I</w:delText>
        </w:r>
      </w:del>
      <w:ins w:id="478" w:author="Keil Petr" w:date="2021-09-24T10:57:00Z">
        <w:r w:rsidR="00B46912">
          <w:t>We</w:t>
        </w:r>
      </w:ins>
      <w:r>
        <w:t xml:space="preserve"> believe that this review </w:t>
      </w:r>
      <w:del w:id="479" w:author="Keil Petr" w:date="2021-09-24T11:00:00Z">
        <w:r w:rsidDel="00CD4A2F">
          <w:delText>can help to have a better</w:delText>
        </w:r>
      </w:del>
      <w:ins w:id="480" w:author="Keil Petr" w:date="2021-09-24T11:00:00Z">
        <w:r w:rsidR="00CD4A2F">
          <w:t>will improve</w:t>
        </w:r>
        <w:r w:rsidR="00251B9B">
          <w:t xml:space="preserve"> the</w:t>
        </w:r>
      </w:ins>
      <w:r>
        <w:t xml:space="preserve"> </w:t>
      </w:r>
      <w:del w:id="481" w:author="Keil Petr" w:date="2021-09-24T11:00:00Z">
        <w:r w:rsidDel="00251B9B">
          <w:delText xml:space="preserve">overview of the </w:delText>
        </w:r>
      </w:del>
      <w:r>
        <w:t xml:space="preserve">current knowledge on </w:t>
      </w:r>
      <w:del w:id="482" w:author="Keil Petr" w:date="2021-09-24T11:00:00Z">
        <w:r w:rsidDel="00251B9B">
          <w:delText xml:space="preserve">the </w:delText>
        </w:r>
      </w:del>
      <w:proofErr w:type="spellStart"/>
      <w:r>
        <w:t>spatio</w:t>
      </w:r>
      <w:proofErr w:type="spellEnd"/>
      <w:r>
        <w:t>-temporal scaling of trends biodiversity</w:t>
      </w:r>
      <w:ins w:id="483" w:author="Leroy Francois" w:date="2021-09-29T11:27:00Z">
        <w:r w:rsidR="00B43D4B">
          <w:t>,</w:t>
        </w:r>
      </w:ins>
      <w:ins w:id="484" w:author="Leroy Francois" w:date="2021-09-29T11:26:00Z">
        <w:r w:rsidR="00C65201">
          <w:t xml:space="preserve"> </w:t>
        </w:r>
      </w:ins>
      <w:del w:id="485" w:author="Leroy Francois" w:date="2021-09-29T11:26:00Z">
        <w:r w:rsidDel="00C65201">
          <w:delText xml:space="preserve">, </w:delText>
        </w:r>
      </w:del>
      <w:del w:id="486" w:author="Keil Petr" w:date="2021-09-24T11:00:00Z">
        <w:r w:rsidDel="00251B9B">
          <w:delText>using bird as a taxa of reference</w:delText>
        </w:r>
      </w:del>
      <w:ins w:id="487" w:author="Keil Petr" w:date="2021-09-24T11:00:00Z">
        <w:r w:rsidR="00251B9B">
          <w:t xml:space="preserve">and </w:t>
        </w:r>
        <w:del w:id="488" w:author="Leroy Francois" w:date="2021-09-29T11:26:00Z">
          <w:r w:rsidR="00251B9B" w:rsidDel="00C65201">
            <w:delText>will also</w:delText>
          </w:r>
        </w:del>
      </w:ins>
      <w:ins w:id="489" w:author="Leroy Francois" w:date="2021-09-29T11:26:00Z">
        <w:r w:rsidR="00C65201">
          <w:t>thus</w:t>
        </w:r>
      </w:ins>
      <w:ins w:id="490" w:author="Keil Petr" w:date="2021-09-24T11:00:00Z">
        <w:r w:rsidR="00251B9B">
          <w:t xml:space="preserve"> be useful for </w:t>
        </w:r>
        <w:commentRangeStart w:id="491"/>
        <w:r w:rsidR="00251B9B">
          <w:t>the ornithological field community</w:t>
        </w:r>
      </w:ins>
      <w:commentRangeEnd w:id="491"/>
      <w:ins w:id="492" w:author="Keil Petr" w:date="2021-09-24T11:01:00Z">
        <w:r w:rsidR="00251B9B">
          <w:rPr>
            <w:rStyle w:val="CommentReference"/>
          </w:rPr>
          <w:commentReference w:id="491"/>
        </w:r>
      </w:ins>
      <w:ins w:id="493" w:author="Leroy Francois" w:date="2021-09-29T11:26:00Z">
        <w:r w:rsidR="00C65201">
          <w:t xml:space="preserve"> and the</w:t>
        </w:r>
      </w:ins>
      <w:ins w:id="494" w:author="Leroy Francois" w:date="2021-09-29T11:27:00Z">
        <w:r w:rsidR="00B43D4B">
          <w:t xml:space="preserve"> conservation</w:t>
        </w:r>
      </w:ins>
      <w:ins w:id="495" w:author="Leroy Francois" w:date="2021-09-29T11:26:00Z">
        <w:r w:rsidR="00C65201">
          <w:t xml:space="preserve"> decision </w:t>
        </w:r>
      </w:ins>
      <w:ins w:id="496" w:author="Leroy Francois" w:date="2021-09-29T11:27:00Z">
        <w:r w:rsidR="00B43D4B">
          <w:t>making</w:t>
        </w:r>
      </w:ins>
      <w:r>
        <w:t>.</w:t>
      </w:r>
    </w:p>
    <w:p w14:paraId="1F0F7B7B" w14:textId="3E73B77F" w:rsidR="00AD0893" w:rsidRDefault="00AD0893" w:rsidP="00AD0893">
      <w:pPr>
        <w:pStyle w:val="Heading1"/>
        <w:rPr>
          <w:ins w:id="497" w:author="Keil Petr" w:date="2021-09-24T10:50:00Z"/>
        </w:rPr>
      </w:pPr>
      <w:bookmarkStart w:id="498" w:name="_Toc83820936"/>
      <w:ins w:id="499" w:author="Keil Petr" w:date="2021-09-24T10:49:00Z">
        <w:r>
          <w:t>Metrics</w:t>
        </w:r>
      </w:ins>
      <w:ins w:id="500" w:author="Keil Petr" w:date="2021-09-24T10:53:00Z">
        <w:r w:rsidR="00533335">
          <w:t xml:space="preserve"> and indicators</w:t>
        </w:r>
      </w:ins>
      <w:bookmarkEnd w:id="498"/>
    </w:p>
    <w:p w14:paraId="78D3DB15" w14:textId="133C4CEB" w:rsidR="00AD0893" w:rsidRPr="009572D6" w:rsidDel="00466D6B" w:rsidRDefault="00DB2D0E" w:rsidP="00AD469C">
      <w:pPr>
        <w:pStyle w:val="BodyText"/>
        <w:rPr>
          <w:del w:id="501" w:author="Leroy Francois" w:date="2021-09-29T11:49:00Z"/>
          <w:rPrChange w:id="502" w:author="Leroy Francois" w:date="2021-09-29T13:25:00Z">
            <w:rPr>
              <w:del w:id="503" w:author="Leroy Francois" w:date="2021-09-29T11:49:00Z"/>
              <w:b/>
              <w:bCs/>
            </w:rPr>
          </w:rPrChange>
        </w:rPr>
      </w:pPr>
      <w:ins w:id="504" w:author="Leroy Francois" w:date="2021-09-29T13:31:00Z">
        <w:r>
          <w:t xml:space="preserve">Studying biodiversity can be confusing as </w:t>
        </w:r>
      </w:ins>
      <w:ins w:id="505" w:author="Leroy Francois" w:date="2021-09-29T13:32:00Z">
        <w:r>
          <w:t>i</w:t>
        </w:r>
      </w:ins>
      <w:ins w:id="506" w:author="Leroy Francois" w:date="2021-09-29T13:28:00Z">
        <w:r w:rsidR="00CF601B">
          <w:t>t exists</w:t>
        </w:r>
      </w:ins>
      <w:ins w:id="507" w:author="Leroy Francois" w:date="2021-09-29T13:25:00Z">
        <w:r w:rsidR="009572D6" w:rsidRPr="009572D6">
          <w:rPr>
            <w:rPrChange w:id="508" w:author="Leroy Francois" w:date="2021-09-29T13:25:00Z">
              <w:rPr>
                <w:b/>
                <w:bCs/>
              </w:rPr>
            </w:rPrChange>
          </w:rPr>
          <w:t xml:space="preserve"> many ways to</w:t>
        </w:r>
        <w:r w:rsidR="009572D6">
          <w:t xml:space="preserve"> measure</w:t>
        </w:r>
      </w:ins>
      <w:ins w:id="509" w:author="Leroy Francois" w:date="2021-09-29T13:32:00Z">
        <w:r>
          <w:t xml:space="preserve"> it</w:t>
        </w:r>
      </w:ins>
      <w:ins w:id="510" w:author="Leroy Francois" w:date="2021-09-29T13:28:00Z">
        <w:r w:rsidR="00CF601B">
          <w:t>.</w:t>
        </w:r>
      </w:ins>
      <w:ins w:id="511" w:author="Leroy Francois" w:date="2021-09-29T13:25:00Z">
        <w:r w:rsidR="009572D6">
          <w:t xml:space="preserve"> </w:t>
        </w:r>
      </w:ins>
      <w:ins w:id="512" w:author="Leroy Francois" w:date="2021-09-29T13:30:00Z">
        <w:r>
          <w:t>The different</w:t>
        </w:r>
      </w:ins>
      <w:ins w:id="513" w:author="Leroy Francois" w:date="2021-09-29T13:29:00Z">
        <w:r w:rsidR="00CF601B">
          <w:t xml:space="preserve"> m</w:t>
        </w:r>
      </w:ins>
      <w:ins w:id="514" w:author="Keil Petr" w:date="2021-09-24T10:50:00Z">
        <w:del w:id="515" w:author="Leroy Francois" w:date="2021-09-29T11:49:00Z">
          <w:r w:rsidR="0045631E" w:rsidRPr="009572D6" w:rsidDel="00466D6B">
            <w:rPr>
              <w:rPrChange w:id="516" w:author="Leroy Francois" w:date="2021-09-29T13:25:00Z">
                <w:rPr>
                  <w:b/>
                  <w:bCs/>
                </w:rPr>
              </w:rPrChange>
            </w:rPr>
            <w:delText>A few sentences</w:delText>
          </w:r>
          <w:r w:rsidR="00AD0893" w:rsidRPr="009572D6" w:rsidDel="00466D6B">
            <w:rPr>
              <w:rPrChange w:id="517" w:author="Leroy Francois" w:date="2021-09-29T13:25:00Z">
                <w:rPr>
                  <w:b/>
                  <w:bCs/>
                </w:rPr>
              </w:rPrChange>
            </w:rPr>
            <w:delText xml:space="preserve"> intro</w:delText>
          </w:r>
          <w:r w:rsidR="0045631E" w:rsidRPr="009572D6" w:rsidDel="00466D6B">
            <w:rPr>
              <w:rPrChange w:id="518" w:author="Leroy Francois" w:date="2021-09-29T13:25:00Z">
                <w:rPr>
                  <w:b/>
                  <w:bCs/>
                </w:rPr>
              </w:rPrChange>
            </w:rPr>
            <w:delText>ducing</w:delText>
          </w:r>
          <w:r w:rsidR="00AD0893" w:rsidRPr="009572D6" w:rsidDel="00466D6B">
            <w:rPr>
              <w:rPrChange w:id="519" w:author="Leroy Francois" w:date="2021-09-29T13:25:00Z">
                <w:rPr>
                  <w:b/>
                  <w:bCs/>
                </w:rPr>
              </w:rPrChange>
            </w:rPr>
            <w:delText xml:space="preserve"> the metrics section.</w:delText>
          </w:r>
        </w:del>
      </w:ins>
    </w:p>
    <w:p w14:paraId="24075637" w14:textId="3418A81C" w:rsidR="00466D6B" w:rsidRPr="00466D6B" w:rsidRDefault="00466D6B" w:rsidP="00882057">
      <w:pPr>
        <w:pStyle w:val="BodyText"/>
        <w:rPr>
          <w:ins w:id="520" w:author="Leroy Francois" w:date="2021-09-29T11:49:00Z"/>
          <w:rPrChange w:id="521" w:author="Leroy Francois" w:date="2021-09-29T11:52:00Z">
            <w:rPr>
              <w:ins w:id="522" w:author="Leroy Francois" w:date="2021-09-29T11:49:00Z"/>
              <w:b/>
              <w:bCs/>
            </w:rPr>
          </w:rPrChange>
        </w:rPr>
      </w:pPr>
      <w:ins w:id="523" w:author="Leroy Francois" w:date="2021-09-29T11:52:00Z">
        <w:r>
          <w:t>etrics and indicators</w:t>
        </w:r>
      </w:ins>
      <w:ins w:id="524" w:author="Leroy Francois" w:date="2021-09-29T13:27:00Z">
        <w:r w:rsidR="008C19DD">
          <w:t xml:space="preserve"> </w:t>
        </w:r>
      </w:ins>
      <w:ins w:id="525" w:author="Leroy Francois" w:date="2021-09-29T11:54:00Z">
        <w:r>
          <w:t xml:space="preserve">have </w:t>
        </w:r>
      </w:ins>
      <w:ins w:id="526" w:author="Leroy Francois" w:date="2021-09-29T11:55:00Z">
        <w:r>
          <w:t>d</w:t>
        </w:r>
      </w:ins>
      <w:ins w:id="527" w:author="Leroy Francois" w:date="2021-09-29T13:30:00Z">
        <w:r w:rsidR="00DB2D0E">
          <w:t>iverse</w:t>
        </w:r>
      </w:ins>
      <w:ins w:id="528" w:author="Leroy Francois" w:date="2021-09-29T11:55:00Z">
        <w:r>
          <w:t xml:space="preserve"> </w:t>
        </w:r>
      </w:ins>
      <w:ins w:id="529" w:author="Leroy Francois" w:date="2021-09-29T13:22:00Z">
        <w:r w:rsidR="005F5E56">
          <w:t>features,</w:t>
        </w:r>
      </w:ins>
      <w:ins w:id="530" w:author="Leroy Francois" w:date="2021-09-29T11:55:00Z">
        <w:r>
          <w:t xml:space="preserve"> and one should consider which one is the </w:t>
        </w:r>
      </w:ins>
      <w:ins w:id="531" w:author="Leroy Francois" w:date="2021-09-29T11:56:00Z">
        <w:r>
          <w:t>most suited</w:t>
        </w:r>
      </w:ins>
      <w:ins w:id="532" w:author="Leroy Francois" w:date="2021-09-29T11:55:00Z">
        <w:r>
          <w:t xml:space="preserve"> to </w:t>
        </w:r>
      </w:ins>
      <w:ins w:id="533" w:author="Leroy Francois" w:date="2021-09-29T11:56:00Z">
        <w:r>
          <w:t xml:space="preserve">its study. </w:t>
        </w:r>
      </w:ins>
      <w:moveToRangeStart w:id="534" w:author="Leroy Francois" w:date="2021-09-29T13:32:00Z" w:name="move83814786"/>
      <w:moveTo w:id="535" w:author="Leroy Francois" w:date="2021-09-29T13:32:00Z">
        <w:r w:rsidR="00A42763">
          <w:t>Firs</w:t>
        </w:r>
      </w:moveTo>
      <w:ins w:id="536" w:author="Leroy Francois" w:date="2021-09-29T13:32:00Z">
        <w:r w:rsidR="00A42763">
          <w:t>t</w:t>
        </w:r>
      </w:ins>
      <w:moveTo w:id="537" w:author="Leroy Francois" w:date="2021-09-29T13:32:00Z">
        <w:del w:id="538" w:author="Leroy Francois" w:date="2021-09-29T13:32:00Z">
          <w:r w:rsidR="00A42763" w:rsidDel="00A42763">
            <w:delText>tly</w:delText>
          </w:r>
        </w:del>
        <w:r w:rsidR="00A42763">
          <w:t>, the type of biodiversity</w:t>
        </w:r>
      </w:moveTo>
      <w:ins w:id="539" w:author="Leroy Francois" w:date="2021-09-29T13:33:00Z">
        <w:r w:rsidR="00A42763">
          <w:t xml:space="preserve"> studied</w:t>
        </w:r>
      </w:ins>
      <w:moveTo w:id="540" w:author="Leroy Francois" w:date="2021-09-29T13:32:00Z">
        <w:r w:rsidR="00A42763">
          <w:t xml:space="preserve"> must be chosen (</w:t>
        </w:r>
        <w:r w:rsidR="00A42763">
          <w:rPr>
            <w:i/>
            <w:iCs/>
          </w:rPr>
          <w:t>e.g.</w:t>
        </w:r>
        <w:r w:rsidR="00A42763">
          <w:t xml:space="preserve"> taxonomic, functional, phylogenetic diversity). </w:t>
        </w:r>
        <w:del w:id="541" w:author="Leroy Francois" w:date="2021-09-29T13:33:00Z">
          <w:r w:rsidR="00A42763" w:rsidDel="00A42763">
            <w:delText>Secondly</w:delText>
          </w:r>
        </w:del>
      </w:moveTo>
      <w:ins w:id="542" w:author="Leroy Francois" w:date="2021-09-29T13:33:00Z">
        <w:r w:rsidR="00A42763">
          <w:t>Only then</w:t>
        </w:r>
      </w:ins>
      <w:moveTo w:id="543" w:author="Leroy Francois" w:date="2021-09-29T13:32:00Z">
        <w:r w:rsidR="00A42763">
          <w:t>, one must choose the metric(s).</w:t>
        </w:r>
      </w:moveTo>
      <w:moveToRangeEnd w:id="534"/>
    </w:p>
    <w:p w14:paraId="4575F8B9" w14:textId="7F277659" w:rsidR="00AD0893" w:rsidRPr="00996CDE" w:rsidRDefault="00AD0893" w:rsidP="00AD0893">
      <w:pPr>
        <w:pStyle w:val="BodyText"/>
        <w:rPr>
          <w:ins w:id="544" w:author="Keil Petr" w:date="2021-09-24T10:50:00Z"/>
          <w:lang w:val="fr-FR"/>
          <w:rPrChange w:id="545" w:author="Leroy Francois" w:date="2021-09-29T14:25:00Z">
            <w:rPr>
              <w:ins w:id="546" w:author="Keil Petr" w:date="2021-09-24T10:50:00Z"/>
            </w:rPr>
          </w:rPrChange>
        </w:rPr>
      </w:pPr>
      <w:commentRangeStart w:id="547"/>
      <w:ins w:id="548" w:author="Keil Petr" w:date="2021-09-24T10:50:00Z">
        <w:r>
          <w:rPr>
            <w:b/>
            <w:bCs/>
          </w:rPr>
          <w:t>Classical m</w:t>
        </w:r>
        <w:r w:rsidRPr="00D8769B">
          <w:rPr>
            <w:b/>
            <w:bCs/>
          </w:rPr>
          <w:t xml:space="preserve">etrics. </w:t>
        </w:r>
        <w:commentRangeEnd w:id="547"/>
        <w:r>
          <w:rPr>
            <w:rStyle w:val="CommentReference"/>
          </w:rPr>
          <w:commentReference w:id="547"/>
        </w:r>
        <w:del w:id="549" w:author="Leroy Francois" w:date="2021-09-29T13:34:00Z">
          <w:r w:rsidDel="00AD469C">
            <w:delText xml:space="preserve">Studying biodiversity can be confusing, as several choices must be done. </w:delText>
          </w:r>
        </w:del>
      </w:ins>
      <w:moveFromRangeStart w:id="550" w:author="Leroy Francois" w:date="2021-09-29T13:32:00Z" w:name="move83814786"/>
      <w:moveFrom w:id="551" w:author="Leroy Francois" w:date="2021-09-29T13:32:00Z">
        <w:ins w:id="552" w:author="Keil Petr" w:date="2021-09-24T10:50:00Z">
          <w:r w:rsidDel="00A42763">
            <w:t>Firstly, the type of biodiversity must be chosen (</w:t>
          </w:r>
          <w:r w:rsidDel="00A42763">
            <w:rPr>
              <w:i/>
              <w:iCs/>
            </w:rPr>
            <w:t>e.g.</w:t>
          </w:r>
          <w:r w:rsidDel="00A42763">
            <w:t xml:space="preserve"> taxonomic, functional, phylogenetic diversity). Secondly, one must choose the metric(s). </w:t>
          </w:r>
        </w:ins>
      </w:moveFrom>
      <w:moveFromRangeEnd w:id="550"/>
      <w:ins w:id="553" w:author="Keil Petr" w:date="2021-09-24T10:50:00Z">
        <w:del w:id="554" w:author="Leroy Francois" w:date="2021-09-29T13:34:00Z">
          <w:r w:rsidDel="00C15155">
            <w:delText xml:space="preserve">There are many facets of biodiversity that can be measured by different metrics, depending on the objective of the study. </w:delText>
          </w:r>
        </w:del>
        <w:r>
          <w:t>Measures of static biodiversity are commonly used such as local species richness (</w:t>
        </w:r>
      </w:ins>
      <m:oMath>
        <m:r>
          <w:ins w:id="555" w:author="Keil Petr" w:date="2021-09-24T10:50:00Z">
            <w:rPr>
              <w:rFonts w:ascii="Cambria Math" w:hAnsi="Cambria Math"/>
            </w:rPr>
            <m:t>α</m:t>
          </w:ins>
        </m:r>
      </m:oMath>
      <w:ins w:id="556" w:author="Keil Petr" w:date="2021-09-24T10:50:00Z">
        <w:r>
          <w:t xml:space="preserve"> diversity), regional richness (γ diversity) (</w:t>
        </w:r>
        <w:r>
          <w:fldChar w:fldCharType="begin"/>
        </w:r>
        <w:r>
          <w:instrText xml:space="preserve"> HYPERLINK \l "ref-whittaker_vegetation_1960" \h </w:instrText>
        </w:r>
        <w:r>
          <w:fldChar w:fldCharType="separate"/>
        </w:r>
        <w:r>
          <w:rPr>
            <w:rStyle w:val="Hyperlink"/>
          </w:rPr>
          <w:t>Whittaker 1960</w:t>
        </w:r>
        <w:r>
          <w:rPr>
            <w:rStyle w:val="Hyperlink"/>
          </w:rPr>
          <w:fldChar w:fldCharType="end"/>
        </w:r>
        <w:r>
          <w:t xml:space="preserve">), by indices that consider abundances (e.g. </w:t>
        </w:r>
        <w:r>
          <w:fldChar w:fldCharType="begin"/>
        </w:r>
        <w:r>
          <w:instrText xml:space="preserve"> HYPERLINK \l "ref-shannon_mathematical_1948" \h </w:instrText>
        </w:r>
        <w:r>
          <w:fldChar w:fldCharType="separate"/>
        </w:r>
        <w:r>
          <w:rPr>
            <w:rStyle w:val="Hyperlink"/>
          </w:rPr>
          <w:t>Shannon 1948</w:t>
        </w:r>
        <w:r>
          <w:rPr>
            <w:rStyle w:val="Hyperlink"/>
          </w:rPr>
          <w:fldChar w:fldCharType="end"/>
        </w:r>
        <w:r>
          <w:rPr>
            <w:rStyle w:val="Hyperlink"/>
          </w:rPr>
          <w:t xml:space="preserve">, </w:t>
        </w:r>
        <w:r>
          <w:fldChar w:fldCharType="begin"/>
        </w:r>
        <w:r>
          <w:instrText xml:space="preserve"> HYPERLINK \l "ref-simpson_measurement_1949" \h </w:instrText>
        </w:r>
        <w:r>
          <w:fldChar w:fldCharType="separate"/>
        </w:r>
        <w:r>
          <w:rPr>
            <w:rStyle w:val="Hyperlink"/>
          </w:rPr>
          <w:t>Simpson 1949</w:t>
        </w:r>
        <w:r>
          <w:rPr>
            <w:rStyle w:val="Hyperlink"/>
          </w:rPr>
          <w:fldChar w:fldCharType="end"/>
        </w:r>
        <w:r>
          <w:t>), or by Hill numbers (</w:t>
        </w:r>
        <w:r>
          <w:fldChar w:fldCharType="begin"/>
        </w:r>
        <w:r>
          <w:instrText xml:space="preserve"> HYPERLINK \l "ref-hill_diversity_1973" \h </w:instrText>
        </w:r>
        <w:r>
          <w:fldChar w:fldCharType="separate"/>
        </w:r>
        <w:r>
          <w:rPr>
            <w:rStyle w:val="Hyperlink"/>
          </w:rPr>
          <w:t>Hill 1973</w:t>
        </w:r>
        <w:r>
          <w:rPr>
            <w:rStyle w:val="Hyperlink"/>
          </w:rPr>
          <w:fldChar w:fldCharType="end"/>
        </w:r>
        <w:r>
          <w:t xml:space="preserve">). On the other hand, change of species composition in space and time can be expressed as </w:t>
        </w:r>
      </w:ins>
      <m:oMath>
        <m:r>
          <w:ins w:id="557" w:author="Keil Petr" w:date="2021-09-24T10:50:00Z">
            <w:rPr>
              <w:rFonts w:ascii="Cambria Math" w:hAnsi="Cambria Math"/>
            </w:rPr>
            <m:t>β=</m:t>
          </w:ins>
        </m:r>
        <m:f>
          <m:fPr>
            <m:ctrlPr>
              <w:ins w:id="558" w:author="Keil Petr" w:date="2021-09-24T10:50:00Z">
                <w:rPr>
                  <w:rFonts w:ascii="Cambria Math" w:hAnsi="Cambria Math"/>
                </w:rPr>
              </w:ins>
            </m:ctrlPr>
          </m:fPr>
          <m:num>
            <m:r>
              <w:ins w:id="559" w:author="Keil Petr" w:date="2021-09-24T10:50:00Z">
                <m:rPr>
                  <m:sty m:val="p"/>
                </m:rPr>
                <w:rPr>
                  <w:rFonts w:ascii="Cambria Math" w:hAnsi="Cambria Math"/>
                </w:rPr>
                <m:t>γ</m:t>
              </w:ins>
            </m:r>
          </m:num>
          <m:den>
            <m:r>
              <w:ins w:id="560" w:author="Keil Petr" w:date="2021-09-24T10:50:00Z">
                <w:rPr>
                  <w:rFonts w:ascii="Cambria Math" w:hAnsi="Cambria Math"/>
                </w:rPr>
                <m:t>α</m:t>
              </w:ins>
            </m:r>
          </m:den>
        </m:f>
        <m:r>
          <w:ins w:id="561" w:author="Keil Petr" w:date="2021-09-24T10:50:00Z">
            <m:rPr>
              <m:sty m:val="p"/>
            </m:rPr>
            <w:rPr>
              <w:rFonts w:ascii="Cambria Math" w:hAnsi="Cambria Math"/>
            </w:rPr>
            <m:t>(</m:t>
          </w:ins>
        </m:r>
        <m:r>
          <w:ins w:id="562" w:author="Keil Petr" w:date="2021-09-24T10:50:00Z">
            <m:rPr>
              <m:sty m:val="p"/>
            </m:rPr>
            <w:fldChar w:fldCharType="begin"/>
          </w:ins>
        </m:r>
        <m:r>
          <w:ins w:id="563" w:author="Keil Petr" w:date="2021-09-24T10:50:00Z">
            <m:rPr>
              <m:sty m:val="p"/>
            </m:rPr>
            <w:rPr>
              <w:rFonts w:ascii="Cambria Math" w:hAnsi="Cambria Math"/>
            </w:rPr>
            <m:t xml:space="preserve"> HYPERLINK \l "ref-whittaker_evolution_1972" \h </m:t>
          </w:ins>
        </m:r>
        <m:r>
          <w:ins w:id="564" w:author="Keil Petr" w:date="2021-09-24T10:50:00Z">
            <m:rPr>
              <m:sty m:val="p"/>
            </m:rPr>
            <w:fldChar w:fldCharType="separate"/>
          </w:ins>
        </m:r>
        <m:r>
          <w:ins w:id="565" w:author="Keil Petr" w:date="2021-09-24T10:50:00Z">
            <m:rPr>
              <m:sty m:val="p"/>
            </m:rPr>
            <w:rPr>
              <w:rStyle w:val="Hyperlink"/>
              <w:rFonts w:ascii="Cambria Math" w:hAnsi="Cambria Math"/>
            </w:rPr>
            <m:t>Whittaker 1972</m:t>
          </w:ins>
        </m:r>
        <m:r>
          <w:ins w:id="566" w:author="Keil Petr" w:date="2021-09-24T10:50:00Z">
            <m:rPr>
              <m:sty m:val="p"/>
            </m:rPr>
            <w:rPr>
              <w:rStyle w:val="Hyperlink"/>
              <w:rFonts w:ascii="Cambria Math" w:hAnsi="Cambria Math"/>
            </w:rPr>
            <w:fldChar w:fldCharType="end"/>
          </w:ins>
        </m:r>
        <m:r>
          <w:ins w:id="567" w:author="Keil Petr" w:date="2021-09-24T10:50:00Z">
            <m:rPr>
              <m:sty m:val="p"/>
            </m:rPr>
            <w:rPr>
              <w:rFonts w:ascii="Cambria Math" w:hAnsi="Cambria Math"/>
            </w:rPr>
            <m:t>)</m:t>
          </w:ins>
        </m:r>
      </m:oMath>
      <w:ins w:id="568" w:author="Keil Petr" w:date="2021-09-24T10:50:00Z">
        <w:r>
          <w:t>, or by pairwise dissimilarity among locations or time periods (</w:t>
        </w:r>
        <w:commentRangeStart w:id="569"/>
        <w:proofErr w:type="spellStart"/>
        <w:r w:rsidRPr="00D8769B">
          <w:rPr>
            <w:highlight w:val="yellow"/>
          </w:rPr>
          <w:t>Koleff</w:t>
        </w:r>
        <w:proofErr w:type="spellEnd"/>
        <w:r w:rsidRPr="00D8769B">
          <w:rPr>
            <w:highlight w:val="yellow"/>
          </w:rPr>
          <w:t xml:space="preserve"> et al. 2003</w:t>
        </w:r>
        <w:commentRangeEnd w:id="569"/>
        <w:r>
          <w:rPr>
            <w:rStyle w:val="CommentReference"/>
          </w:rPr>
          <w:commentReference w:id="569"/>
        </w:r>
        <w:r>
          <w:t xml:space="preserve">). All these metrics assess species-based metrics, </w:t>
        </w:r>
        <w:r>
          <w:rPr>
            <w:i/>
            <w:iCs/>
          </w:rPr>
          <w:t>i.e.</w:t>
        </w:r>
        <w:r>
          <w:t xml:space="preserve"> they use the species as a unit. However, it has also been shown that functional and phylogenetic diversity can provide supplementary information on the community structure and its dynamic (</w:t>
        </w:r>
        <w:r>
          <w:rPr>
            <w:i/>
            <w:iCs/>
          </w:rPr>
          <w:t>e.g.</w:t>
        </w:r>
        <w:r>
          <w:t xml:space="preserve"> </w:t>
        </w:r>
        <w:r>
          <w:fldChar w:fldCharType="begin"/>
        </w:r>
        <w:r>
          <w:instrText xml:space="preserve"> HYPERLINK \l "ref-mcgill_rebuilding_2006" \h </w:instrText>
        </w:r>
        <w:r>
          <w:fldChar w:fldCharType="separate"/>
        </w:r>
        <w:r w:rsidRPr="00996CDE">
          <w:rPr>
            <w:rStyle w:val="Hyperlink"/>
            <w:lang w:val="fr-FR"/>
            <w:rPrChange w:id="570" w:author="Leroy Francois" w:date="2021-09-29T14:25:00Z">
              <w:rPr>
                <w:rStyle w:val="Hyperlink"/>
              </w:rPr>
            </w:rPrChange>
          </w:rPr>
          <w:t>McGill et al. 2006</w:t>
        </w:r>
        <w:r>
          <w:rPr>
            <w:rStyle w:val="Hyperlink"/>
          </w:rPr>
          <w:fldChar w:fldCharType="end"/>
        </w:r>
        <w:r w:rsidRPr="00996CDE">
          <w:rPr>
            <w:lang w:val="fr-FR"/>
            <w:rPrChange w:id="571" w:author="Leroy Francois" w:date="2021-09-29T14:25:00Z">
              <w:rPr/>
            </w:rPrChange>
          </w:rPr>
          <w:t xml:space="preserve">; </w:t>
        </w:r>
        <w:r>
          <w:fldChar w:fldCharType="begin"/>
        </w:r>
        <w:r w:rsidRPr="00996CDE">
          <w:rPr>
            <w:lang w:val="fr-FR"/>
            <w:rPrChange w:id="572" w:author="Leroy Francois" w:date="2021-09-29T14:25:00Z">
              <w:rPr/>
            </w:rPrChange>
          </w:rPr>
          <w:instrText xml:space="preserve"> HYPERLINK \l "ref-mouquet_ecophylogenetics_2012" \h </w:instrText>
        </w:r>
        <w:r>
          <w:fldChar w:fldCharType="separate"/>
        </w:r>
        <w:proofErr w:type="spellStart"/>
        <w:r w:rsidRPr="00996CDE">
          <w:rPr>
            <w:rStyle w:val="Hyperlink"/>
            <w:lang w:val="fr-FR"/>
            <w:rPrChange w:id="573" w:author="Leroy Francois" w:date="2021-09-29T14:25:00Z">
              <w:rPr>
                <w:rStyle w:val="Hyperlink"/>
              </w:rPr>
            </w:rPrChange>
          </w:rPr>
          <w:t>Mouquet</w:t>
        </w:r>
        <w:proofErr w:type="spellEnd"/>
        <w:r w:rsidRPr="00996CDE">
          <w:rPr>
            <w:rStyle w:val="Hyperlink"/>
            <w:lang w:val="fr-FR"/>
            <w:rPrChange w:id="574" w:author="Leroy Francois" w:date="2021-09-29T14:25:00Z">
              <w:rPr>
                <w:rStyle w:val="Hyperlink"/>
              </w:rPr>
            </w:rPrChange>
          </w:rPr>
          <w:t xml:space="preserve"> et al. 2012</w:t>
        </w:r>
        <w:r>
          <w:rPr>
            <w:rStyle w:val="Hyperlink"/>
          </w:rPr>
          <w:fldChar w:fldCharType="end"/>
        </w:r>
        <w:r w:rsidRPr="00996CDE">
          <w:rPr>
            <w:lang w:val="fr-FR"/>
            <w:rPrChange w:id="575" w:author="Leroy Francois" w:date="2021-09-29T14:25:00Z">
              <w:rPr/>
            </w:rPrChange>
          </w:rPr>
          <w:t xml:space="preserve">; </w:t>
        </w:r>
        <w:r>
          <w:fldChar w:fldCharType="begin"/>
        </w:r>
        <w:r w:rsidRPr="00996CDE">
          <w:rPr>
            <w:lang w:val="fr-FR"/>
            <w:rPrChange w:id="576" w:author="Leroy Francois" w:date="2021-09-29T14:25:00Z">
              <w:rPr/>
            </w:rPrChange>
          </w:rPr>
          <w:instrText xml:space="preserve"> HYPERLINK \l "ref-webb_phylogenies_2002" \h </w:instrText>
        </w:r>
        <w:r>
          <w:fldChar w:fldCharType="separate"/>
        </w:r>
        <w:r w:rsidRPr="00996CDE">
          <w:rPr>
            <w:rStyle w:val="Hyperlink"/>
            <w:lang w:val="fr-FR"/>
            <w:rPrChange w:id="577" w:author="Leroy Francois" w:date="2021-09-29T14:25:00Z">
              <w:rPr>
                <w:rStyle w:val="Hyperlink"/>
              </w:rPr>
            </w:rPrChange>
          </w:rPr>
          <w:t>Webb et al. 2002</w:t>
        </w:r>
        <w:r>
          <w:rPr>
            <w:rStyle w:val="Hyperlink"/>
          </w:rPr>
          <w:fldChar w:fldCharType="end"/>
        </w:r>
        <w:r w:rsidRPr="00996CDE">
          <w:rPr>
            <w:lang w:val="fr-FR"/>
            <w:rPrChange w:id="578" w:author="Leroy Francois" w:date="2021-09-29T14:25:00Z">
              <w:rPr/>
            </w:rPrChange>
          </w:rPr>
          <w:t>).</w:t>
        </w:r>
      </w:ins>
    </w:p>
    <w:p w14:paraId="59D3AEA4" w14:textId="2D13F708" w:rsidR="00AD0893" w:rsidDel="00996CDE" w:rsidRDefault="007D2110" w:rsidP="005F6425">
      <w:pPr>
        <w:pStyle w:val="BodyText"/>
        <w:rPr>
          <w:ins w:id="579" w:author="Keil Petr" w:date="2021-09-24T10:50:00Z"/>
          <w:del w:id="580" w:author="Leroy Francois" w:date="2021-09-29T14:26:00Z"/>
        </w:rPr>
      </w:pPr>
      <w:ins w:id="581" w:author="Leroy Francois" w:date="2021-09-29T14:55:00Z">
        <w:r>
          <w:rPr>
            <w:b/>
            <w:bCs/>
          </w:rPr>
          <w:t xml:space="preserve">Composite and multi-species </w:t>
        </w:r>
      </w:ins>
      <w:ins w:id="582" w:author="Keil Petr" w:date="2021-09-24T10:50:00Z">
        <w:del w:id="583" w:author="Leroy Francois" w:date="2021-09-29T14:55:00Z">
          <w:r w:rsidR="00AD0893" w:rsidRPr="005F6425" w:rsidDel="007D2110">
            <w:rPr>
              <w:b/>
              <w:bCs/>
            </w:rPr>
            <w:delText xml:space="preserve">Multi-species </w:delText>
          </w:r>
        </w:del>
        <w:r w:rsidR="00AD0893" w:rsidRPr="005F6425">
          <w:rPr>
            <w:b/>
            <w:bCs/>
          </w:rPr>
          <w:t>indicators.</w:t>
        </w:r>
      </w:ins>
      <w:ins w:id="584" w:author="Leroy Francois" w:date="2021-09-29T14:46:00Z">
        <w:r w:rsidR="00216EB6" w:rsidRPr="00216EB6">
          <w:rPr>
            <w:b/>
            <w:bCs/>
            <w:rPrChange w:id="585" w:author="Leroy Francois" w:date="2021-09-29T14:46:00Z">
              <w:rPr>
                <w:b/>
                <w:bCs/>
                <w:lang w:val="fr-FR"/>
              </w:rPr>
            </w:rPrChange>
          </w:rPr>
          <w:t xml:space="preserve"> </w:t>
        </w:r>
        <w:r w:rsidR="00216EB6">
          <w:t xml:space="preserve">The composite indicators are made to summarize </w:t>
        </w:r>
      </w:ins>
      <w:ins w:id="586" w:author="Leroy Francois" w:date="2021-09-29T14:47:00Z">
        <w:r w:rsidR="00216EB6">
          <w:t xml:space="preserve">several </w:t>
        </w:r>
      </w:ins>
      <w:ins w:id="587" w:author="Leroy Francois" w:date="2021-09-29T14:46:00Z">
        <w:r w:rsidR="00216EB6">
          <w:t xml:space="preserve">ecosystem </w:t>
        </w:r>
      </w:ins>
      <w:ins w:id="588" w:author="Leroy Francois" w:date="2021-09-29T14:48:00Z">
        <w:r w:rsidR="00794646">
          <w:t xml:space="preserve">information </w:t>
        </w:r>
      </w:ins>
      <w:ins w:id="589" w:author="Leroy Francois" w:date="2021-09-29T14:47:00Z">
        <w:r w:rsidR="00216EB6">
          <w:t xml:space="preserve">into one informative index. </w:t>
        </w:r>
      </w:ins>
      <w:moveToRangeStart w:id="590" w:author="Leroy Francois" w:date="2021-09-29T14:48:00Z" w:name="move83819318"/>
      <w:moveTo w:id="591" w:author="Leroy Francois" w:date="2021-09-29T14:48:00Z">
        <w:r w:rsidR="00216EB6">
          <w:t>The most known ones are the Red List Index (</w:t>
        </w:r>
        <w:r w:rsidR="00216EB6">
          <w:fldChar w:fldCharType="begin"/>
        </w:r>
        <w:r w:rsidR="00216EB6">
          <w:instrText xml:space="preserve"> HYPERLINK \l "ref-butchart_improvements_2007" \h </w:instrText>
        </w:r>
        <w:r w:rsidR="00216EB6">
          <w:fldChar w:fldCharType="separate"/>
        </w:r>
        <w:r w:rsidR="00216EB6">
          <w:rPr>
            <w:rStyle w:val="Hyperlink"/>
          </w:rPr>
          <w:t>Stuart H. M. Butchart et al. 2007</w:t>
        </w:r>
        <w:r w:rsidR="00216EB6">
          <w:rPr>
            <w:rStyle w:val="Hyperlink"/>
          </w:rPr>
          <w:fldChar w:fldCharType="end"/>
        </w:r>
        <w:r w:rsidR="00216EB6">
          <w:t xml:space="preserve">; </w:t>
        </w:r>
        <w:r w:rsidR="00216EB6">
          <w:fldChar w:fldCharType="begin"/>
        </w:r>
        <w:r w:rsidR="00216EB6">
          <w:instrText xml:space="preserve"> HYPERLINK \l "ref-butchart_using_2005" \h </w:instrText>
        </w:r>
        <w:r w:rsidR="00216EB6">
          <w:fldChar w:fldCharType="separate"/>
        </w:r>
        <w:r w:rsidR="00216EB6">
          <w:rPr>
            <w:rStyle w:val="Hyperlink"/>
          </w:rPr>
          <w:t>S. h. m. Butchart et al. 2005</w:t>
        </w:r>
        <w:r w:rsidR="00216EB6">
          <w:rPr>
            <w:rStyle w:val="Hyperlink"/>
          </w:rPr>
          <w:fldChar w:fldCharType="end"/>
        </w:r>
        <w:r w:rsidR="00216EB6">
          <w:t xml:space="preserve">; </w:t>
        </w:r>
        <w:r w:rsidR="00216EB6">
          <w:fldChar w:fldCharType="begin"/>
        </w:r>
        <w:r w:rsidR="00216EB6">
          <w:instrText xml:space="preserve"> HYPERLINK \l "ref-butchart_measuring_2004" \h </w:instrText>
        </w:r>
        <w:r w:rsidR="00216EB6">
          <w:fldChar w:fldCharType="separate"/>
        </w:r>
        <w:r w:rsidR="00216EB6">
          <w:rPr>
            <w:rStyle w:val="Hyperlink"/>
          </w:rPr>
          <w:t>Stuart H. M. Butchart et al. 2004</w:t>
        </w:r>
        <w:r w:rsidR="00216EB6">
          <w:rPr>
            <w:rStyle w:val="Hyperlink"/>
          </w:rPr>
          <w:fldChar w:fldCharType="end"/>
        </w:r>
        <w:r w:rsidR="00216EB6">
          <w:t>)</w:t>
        </w:r>
      </w:moveTo>
      <w:ins w:id="592" w:author="Leroy Francois" w:date="2021-09-29T14:51:00Z">
        <w:r w:rsidR="008B70F9">
          <w:t>, the Living Planet Index (</w:t>
        </w:r>
        <w:proofErr w:type="spellStart"/>
        <w:r w:rsidR="008B70F9">
          <w:t>Lohl</w:t>
        </w:r>
        <w:proofErr w:type="spellEnd"/>
        <w:r w:rsidR="008B70F9">
          <w:t xml:space="preserve"> </w:t>
        </w:r>
        <w:r w:rsidR="008B70F9">
          <w:rPr>
            <w:i/>
            <w:iCs/>
          </w:rPr>
          <w:t xml:space="preserve">et al. </w:t>
        </w:r>
        <w:r w:rsidR="008B70F9">
          <w:t>2005)</w:t>
        </w:r>
      </w:ins>
      <w:moveTo w:id="593" w:author="Leroy Francois" w:date="2021-09-29T14:48:00Z">
        <w:r w:rsidR="00216EB6">
          <w:t xml:space="preserve"> or the Biodiversity Change Index (</w:t>
        </w:r>
        <w:proofErr w:type="spellStart"/>
        <w:r w:rsidR="00216EB6">
          <w:fldChar w:fldCharType="begin"/>
        </w:r>
        <w:r w:rsidR="00216EB6">
          <w:instrText xml:space="preserve"> HYPERLINK \l "ref-normander_indicator_2012" \h </w:instrText>
        </w:r>
        <w:r w:rsidR="00216EB6">
          <w:fldChar w:fldCharType="separate"/>
        </w:r>
        <w:r w:rsidR="00216EB6">
          <w:rPr>
            <w:rStyle w:val="Hyperlink"/>
          </w:rPr>
          <w:t>Normander</w:t>
        </w:r>
        <w:proofErr w:type="spellEnd"/>
        <w:r w:rsidR="00216EB6">
          <w:rPr>
            <w:rStyle w:val="Hyperlink"/>
          </w:rPr>
          <w:t xml:space="preserve"> et al. 2012</w:t>
        </w:r>
        <w:r w:rsidR="00216EB6">
          <w:rPr>
            <w:rStyle w:val="Hyperlink"/>
          </w:rPr>
          <w:fldChar w:fldCharType="end"/>
        </w:r>
        <w:r w:rsidR="00216EB6">
          <w:t>)</w:t>
        </w:r>
      </w:moveTo>
      <w:moveToRangeEnd w:id="590"/>
      <w:ins w:id="594" w:author="Leroy Francois" w:date="2021-09-29T14:48:00Z">
        <w:r w:rsidR="00216EB6">
          <w:t>.</w:t>
        </w:r>
      </w:ins>
      <w:ins w:id="595" w:author="Leroy Francois" w:date="2021-09-29T14:50:00Z">
        <w:r w:rsidR="008B70F9">
          <w:t xml:space="preserve"> In </w:t>
        </w:r>
      </w:ins>
      <w:ins w:id="596" w:author="Leroy Francois" w:date="2021-09-29T15:02:00Z">
        <w:r w:rsidR="0095740A">
          <w:t>these composite</w:t>
        </w:r>
      </w:ins>
      <w:ins w:id="597" w:author="Leroy Francois" w:date="2021-09-29T14:52:00Z">
        <w:r w:rsidR="008B70F9">
          <w:t xml:space="preserve"> indicators</w:t>
        </w:r>
      </w:ins>
      <w:ins w:id="598" w:author="Leroy Francois" w:date="2021-09-29T14:50:00Z">
        <w:r w:rsidR="008B70F9">
          <w:t>,</w:t>
        </w:r>
      </w:ins>
      <w:ins w:id="599" w:author="Keil Petr" w:date="2021-09-24T10:50:00Z">
        <w:del w:id="600" w:author="Leroy Francois" w:date="2021-09-29T14:46:00Z">
          <w:r w:rsidR="00AD0893" w:rsidRPr="00216EB6" w:rsidDel="00216EB6">
            <w:rPr>
              <w:b/>
              <w:bCs/>
            </w:rPr>
            <w:delText xml:space="preserve"> </w:delText>
          </w:r>
        </w:del>
        <w:del w:id="601" w:author="Leroy Francois" w:date="2021-09-29T14:50:00Z">
          <w:r w:rsidR="00AD0893" w:rsidDel="008B70F9">
            <w:delText>Other</w:delText>
          </w:r>
        </w:del>
        <w:r w:rsidR="00AD0893">
          <w:t xml:space="preserve"> metrics of great interest are the abundance-based or population-based metrics</w:t>
        </w:r>
        <w:del w:id="602" w:author="Leroy Francois" w:date="2021-09-29T14:52:00Z">
          <w:r w:rsidR="00AD0893" w:rsidDel="00035A73">
            <w:delText xml:space="preserve"> </w:delText>
          </w:r>
          <w:r w:rsidR="00AD0893" w:rsidRPr="00427367" w:rsidDel="00035A73">
            <w:delText>(</w:delText>
          </w:r>
        </w:del>
        <w:del w:id="603" w:author="Leroy Francois" w:date="2021-09-29T13:38:00Z">
          <w:r w:rsidR="00AD0893" w:rsidRPr="007357DA" w:rsidDel="003A1E98">
            <w:rPr>
              <w:highlight w:val="yellow"/>
            </w:rPr>
            <w:delText>Example REFs here</w:delText>
          </w:r>
        </w:del>
        <w:del w:id="604" w:author="Leroy Francois" w:date="2021-09-29T14:52:00Z">
          <w:r w:rsidR="00AD0893" w:rsidRPr="007357DA" w:rsidDel="00035A73">
            <w:delText>)</w:delText>
          </w:r>
        </w:del>
        <w:r w:rsidR="00AD0893" w:rsidRPr="007357DA">
          <w:t>.</w:t>
        </w:r>
        <w:r w:rsidR="00AD0893">
          <w:t xml:space="preserve"> As individuals react to stress or disturbances, the population trends reflect ecosystems health. </w:t>
        </w:r>
      </w:ins>
      <w:ins w:id="605" w:author="Leroy Francois" w:date="2021-09-29T13:48:00Z">
        <w:r w:rsidR="002B2A1F">
          <w:t xml:space="preserve">The population decline that a species undergoes before </w:t>
        </w:r>
      </w:ins>
      <w:ins w:id="606" w:author="Keil Petr" w:date="2021-09-24T10:50:00Z">
        <w:del w:id="607" w:author="Leroy Francois" w:date="2021-09-29T13:48:00Z">
          <w:r w:rsidR="00AD0893" w:rsidDel="002B2A1F">
            <w:delText xml:space="preserve">Before </w:delText>
          </w:r>
        </w:del>
        <w:r w:rsidR="00AD0893">
          <w:t>going locally extinct</w:t>
        </w:r>
        <w:del w:id="608" w:author="Leroy Francois" w:date="2021-09-29T13:48:00Z">
          <w:r w:rsidR="00AD0893" w:rsidDel="002B2A1F">
            <w:delText>,</w:delText>
          </w:r>
        </w:del>
        <w:r w:rsidR="00AD0893">
          <w:t xml:space="preserve"> </w:t>
        </w:r>
        <w:del w:id="609" w:author="Leroy Francois" w:date="2021-09-29T13:48:00Z">
          <w:r w:rsidR="00AD0893" w:rsidDel="002B2A1F">
            <w:delText xml:space="preserve">populations </w:delText>
          </w:r>
        </w:del>
        <w:del w:id="610" w:author="Leroy Francois" w:date="2021-09-29T13:46:00Z">
          <w:r w:rsidR="00AD0893" w:rsidDel="002B2A1F">
            <w:delText xml:space="preserve">go through steps that </w:delText>
          </w:r>
        </w:del>
        <w:del w:id="611" w:author="Leroy Francois" w:date="2021-09-29T13:47:00Z">
          <w:r w:rsidR="00AD0893" w:rsidDel="002B2A1F">
            <w:delText>are</w:delText>
          </w:r>
        </w:del>
      </w:ins>
      <w:ins w:id="612" w:author="Leroy Francois" w:date="2021-09-29T13:47:00Z">
        <w:r w:rsidR="002B2A1F">
          <w:t>is</w:t>
        </w:r>
      </w:ins>
      <w:ins w:id="613" w:author="Keil Petr" w:date="2021-09-24T10:50:00Z">
        <w:r w:rsidR="00AD0893">
          <w:t xml:space="preserve"> </w:t>
        </w:r>
        <w:commentRangeStart w:id="614"/>
        <w:r w:rsidR="00AD0893">
          <w:t>not captured by species-based metric</w:t>
        </w:r>
        <w:commentRangeEnd w:id="614"/>
        <w:r w:rsidR="00AD0893">
          <w:rPr>
            <w:rStyle w:val="CommentReference"/>
          </w:rPr>
          <w:commentReference w:id="614"/>
        </w:r>
      </w:ins>
      <w:ins w:id="615" w:author="Leroy Francois" w:date="2021-09-29T13:49:00Z">
        <w:r w:rsidR="002B2A1F">
          <w:t>s</w:t>
        </w:r>
      </w:ins>
      <w:ins w:id="616" w:author="Keil Petr" w:date="2021-09-24T10:50:00Z">
        <w:r w:rsidR="00AD0893">
          <w:t xml:space="preserve">. </w:t>
        </w:r>
        <w:commentRangeStart w:id="617"/>
        <w:r w:rsidR="00AD0893">
          <w:t>Thus, population trends are usually efficient at assessing</w:t>
        </w:r>
      </w:ins>
      <w:ins w:id="618" w:author="Leroy Francois" w:date="2021-09-29T13:49:00Z">
        <w:r w:rsidR="002B2A1F">
          <w:t xml:space="preserve"> finer</w:t>
        </w:r>
      </w:ins>
      <w:ins w:id="619" w:author="Keil Petr" w:date="2021-09-24T10:50:00Z">
        <w:r w:rsidR="00AD0893">
          <w:t xml:space="preserve"> biodiversity declines.</w:t>
        </w:r>
        <w:commentRangeEnd w:id="617"/>
        <w:r w:rsidR="00AD0893">
          <w:rPr>
            <w:rStyle w:val="CommentReference"/>
          </w:rPr>
          <w:commentReference w:id="617"/>
        </w:r>
        <w:r w:rsidR="00AD0893">
          <w:t xml:space="preserve"> Although </w:t>
        </w:r>
        <w:commentRangeStart w:id="620"/>
        <w:r w:rsidR="00AD0893">
          <w:t xml:space="preserve">overall </w:t>
        </w:r>
        <w:del w:id="621" w:author="Leroy Francois" w:date="2021-09-29T13:50:00Z">
          <w:r w:rsidR="00AD0893" w:rsidDel="00E979BF">
            <w:delText>populations</w:delText>
          </w:r>
        </w:del>
      </w:ins>
      <w:ins w:id="622" w:author="Leroy Francois" w:date="2021-09-29T13:50:00Z">
        <w:r w:rsidR="00E979BF">
          <w:t>abundance</w:t>
        </w:r>
      </w:ins>
      <w:ins w:id="623" w:author="Keil Petr" w:date="2021-09-24T10:50:00Z">
        <w:r w:rsidR="00AD0893">
          <w:t xml:space="preserve"> </w:t>
        </w:r>
        <w:commentRangeEnd w:id="620"/>
        <w:r w:rsidR="00AD0893">
          <w:rPr>
            <w:rStyle w:val="CommentReference"/>
          </w:rPr>
          <w:commentReference w:id="620"/>
        </w:r>
      </w:ins>
      <w:ins w:id="624" w:author="Leroy Francois" w:date="2021-09-29T13:50:00Z">
        <w:r w:rsidR="00E979BF">
          <w:t>is</w:t>
        </w:r>
      </w:ins>
      <w:ins w:id="625" w:author="Keil Petr" w:date="2021-09-24T10:50:00Z">
        <w:del w:id="626" w:author="Leroy Francois" w:date="2021-09-29T13:50:00Z">
          <w:r w:rsidR="00AD0893" w:rsidDel="00E979BF">
            <w:delText>are</w:delText>
          </w:r>
        </w:del>
        <w:r w:rsidR="00AD0893">
          <w:t xml:space="preserve"> </w:t>
        </w:r>
      </w:ins>
      <w:ins w:id="627" w:author="Leroy Francois" w:date="2021-09-29T13:50:00Z">
        <w:r w:rsidR="00E979BF">
          <w:t xml:space="preserve">often hard </w:t>
        </w:r>
      </w:ins>
      <w:ins w:id="628" w:author="Keil Petr" w:date="2021-09-24T10:50:00Z">
        <w:del w:id="629" w:author="Leroy Francois" w:date="2021-09-29T13:50:00Z">
          <w:r w:rsidR="00AD0893" w:rsidDel="00E979BF">
            <w:delText xml:space="preserve">impossible </w:delText>
          </w:r>
        </w:del>
        <w:r w:rsidR="00AD0893">
          <w:t xml:space="preserve">to assess, </w:t>
        </w:r>
      </w:ins>
      <w:ins w:id="630" w:author="Leroy Francois" w:date="2021-09-29T13:50:00Z">
        <w:r w:rsidR="00E979BF">
          <w:t xml:space="preserve">the </w:t>
        </w:r>
      </w:ins>
      <w:ins w:id="631" w:author="Keil Petr" w:date="2021-09-24T10:50:00Z">
        <w:r w:rsidR="00AD0893">
          <w:t>abundance of few indicator species can reflect processes in an entire ecosystem (</w:t>
        </w:r>
        <w:r w:rsidR="00AD0893">
          <w:fldChar w:fldCharType="begin"/>
        </w:r>
        <w:r w:rsidR="00AD0893">
          <w:instrText xml:space="preserve"> HYPERLINK \l "ref-gregory_developing_2005" \h </w:instrText>
        </w:r>
        <w:r w:rsidR="00AD0893">
          <w:fldChar w:fldCharType="separate"/>
        </w:r>
        <w:r w:rsidR="00AD0893">
          <w:rPr>
            <w:rStyle w:val="Hyperlink"/>
          </w:rPr>
          <w:t>Richard D. Gregory et al. 2005</w:t>
        </w:r>
        <w:r w:rsidR="00AD0893">
          <w:rPr>
            <w:rStyle w:val="Hyperlink"/>
          </w:rPr>
          <w:fldChar w:fldCharType="end"/>
        </w:r>
        <w:r w:rsidR="00AD0893">
          <w:t xml:space="preserve">). This has led to a proposition of a family of metrics called the </w:t>
        </w:r>
        <w:r w:rsidR="00AD0893" w:rsidRPr="00D8769B">
          <w:rPr>
            <w:i/>
            <w:iCs/>
          </w:rPr>
          <w:t>multi-species indicators</w:t>
        </w:r>
        <w:r w:rsidR="00AD0893">
          <w:t xml:space="preserve"> (MSI,</w:t>
        </w:r>
        <w:del w:id="632" w:author="Leroy Francois" w:date="2021-09-29T14:01:00Z">
          <w:r w:rsidR="00AD0893" w:rsidDel="00440103">
            <w:delText xml:space="preserve"> </w:delText>
          </w:r>
        </w:del>
      </w:ins>
      <w:ins w:id="633" w:author="Leroy Francois" w:date="2021-09-29T14:01:00Z">
        <w:r w:rsidR="00440103">
          <w:t xml:space="preserve"> Landers </w:t>
        </w:r>
        <w:r w:rsidR="00440103">
          <w:rPr>
            <w:i/>
            <w:iCs/>
          </w:rPr>
          <w:t xml:space="preserve">et al </w:t>
        </w:r>
        <w:r w:rsidR="00440103">
          <w:t>1988</w:t>
        </w:r>
      </w:ins>
      <w:ins w:id="634" w:author="Keil Petr" w:date="2021-09-24T10:50:00Z">
        <w:del w:id="635" w:author="Leroy Francois" w:date="2021-09-29T14:01:00Z">
          <w:r w:rsidR="00AD0893" w:rsidRPr="00D8769B" w:rsidDel="00440103">
            <w:rPr>
              <w:highlight w:val="yellow"/>
            </w:rPr>
            <w:delText>Reference</w:delText>
          </w:r>
        </w:del>
        <w:r w:rsidR="00AD0893">
          <w:t xml:space="preserve">). </w:t>
        </w:r>
      </w:ins>
      <w:ins w:id="636" w:author="Leroy Francois" w:date="2021-09-29T14:02:00Z">
        <w:r w:rsidR="00427367">
          <w:t xml:space="preserve">Examples are </w:t>
        </w:r>
      </w:ins>
      <w:ins w:id="637" w:author="Keil Petr" w:date="2021-09-24T10:50:00Z">
        <w:del w:id="638" w:author="Leroy Francois" w:date="2021-09-29T14:02:00Z">
          <w:r w:rsidR="00AD0893" w:rsidDel="00427367">
            <w:delText xml:space="preserve">An example is </w:delText>
          </w:r>
        </w:del>
        <w:r w:rsidR="00AD0893">
          <w:t>the farmland bird indicator, woodland bird indicator or Wildland Bird Indicator which summarizes the latter two (</w:t>
        </w:r>
        <w:r w:rsidR="00AD0893">
          <w:fldChar w:fldCharType="begin"/>
        </w:r>
        <w:r w:rsidR="00AD0893">
          <w:instrText xml:space="preserve"> HYPERLINK \l "ref-gregory_generation_1999" \h </w:instrText>
        </w:r>
        <w:r w:rsidR="00AD0893">
          <w:fldChar w:fldCharType="separate"/>
        </w:r>
        <w:r w:rsidR="00AD0893">
          <w:rPr>
            <w:rStyle w:val="Hyperlink"/>
          </w:rPr>
          <w:t>Richard D. Gregory et al. 1999</w:t>
        </w:r>
        <w:r w:rsidR="00AD0893">
          <w:rPr>
            <w:rStyle w:val="Hyperlink"/>
          </w:rPr>
          <w:fldChar w:fldCharType="end"/>
        </w:r>
        <w:r w:rsidR="00AD0893">
          <w:t xml:space="preserve">; </w:t>
        </w:r>
        <w:r w:rsidR="00AD0893">
          <w:fldChar w:fldCharType="begin"/>
        </w:r>
        <w:r w:rsidR="00AD0893">
          <w:instrText xml:space="preserve"> HYPERLINK \l "ref-gregory_wild_2010" \h </w:instrText>
        </w:r>
        <w:r w:rsidR="00AD0893">
          <w:fldChar w:fldCharType="separate"/>
        </w:r>
        <w:r w:rsidR="00AD0893">
          <w:rPr>
            <w:rStyle w:val="Hyperlink"/>
          </w:rPr>
          <w:t xml:space="preserve">Richard D. Gregory and </w:t>
        </w:r>
        <w:proofErr w:type="spellStart"/>
        <w:r w:rsidR="00AD0893">
          <w:rPr>
            <w:rStyle w:val="Hyperlink"/>
          </w:rPr>
          <w:t>Strien</w:t>
        </w:r>
        <w:proofErr w:type="spellEnd"/>
        <w:r w:rsidR="00AD0893">
          <w:rPr>
            <w:rStyle w:val="Hyperlink"/>
          </w:rPr>
          <w:t xml:space="preserve"> 2010</w:t>
        </w:r>
        <w:r w:rsidR="00AD0893">
          <w:rPr>
            <w:rStyle w:val="Hyperlink"/>
          </w:rPr>
          <w:fldChar w:fldCharType="end"/>
        </w:r>
        <w:r w:rsidR="00AD0893">
          <w:t>). These metrics compute the geometric mean of abundance of few key species over time.</w:t>
        </w:r>
      </w:ins>
    </w:p>
    <w:p w14:paraId="28DFB6D3" w14:textId="3D41F8F8" w:rsidR="00AD0893" w:rsidRDefault="00AD0893" w:rsidP="00882057">
      <w:pPr>
        <w:pStyle w:val="BodyText"/>
        <w:rPr>
          <w:ins w:id="639" w:author="Keil Petr" w:date="2021-09-24T10:50:00Z"/>
        </w:rPr>
      </w:pPr>
      <w:commentRangeStart w:id="640"/>
      <w:ins w:id="641" w:author="Keil Petr" w:date="2021-09-24T10:50:00Z">
        <w:del w:id="642" w:author="Leroy Francois" w:date="2021-09-29T14:55:00Z">
          <w:r w:rsidDel="00751FDD">
            <w:delText>Finally</w:delText>
          </w:r>
        </w:del>
      </w:ins>
      <w:ins w:id="643" w:author="Keil Petr" w:date="2021-09-24T10:53:00Z">
        <w:del w:id="644" w:author="Leroy Francois" w:date="2021-09-29T14:42:00Z">
          <w:r w:rsidR="00533335" w:rsidDel="00D87BFE">
            <w:delText>,</w:delText>
          </w:r>
        </w:del>
      </w:ins>
      <w:ins w:id="645" w:author="Keil Petr" w:date="2021-09-24T10:50:00Z">
        <w:del w:id="646" w:author="Leroy Francois" w:date="2021-09-29T14:42:00Z">
          <w:r w:rsidDel="00D87BFE">
            <w:delText xml:space="preserve"> </w:delText>
          </w:r>
          <w:r w:rsidRPr="005F5E56" w:rsidDel="00D87BFE">
            <w:delText xml:space="preserve">a last </w:delText>
          </w:r>
        </w:del>
        <w:del w:id="647" w:author="Leroy Francois" w:date="2021-09-29T14:28:00Z">
          <w:r w:rsidRPr="005F5E56" w:rsidDel="00996CDE">
            <w:delText xml:space="preserve">class of </w:delText>
          </w:r>
        </w:del>
        <w:del w:id="648" w:author="Leroy Francois" w:date="2021-09-29T14:55:00Z">
          <w:r w:rsidRPr="005F5E56" w:rsidDel="00751FDD">
            <w:delText>indicators</w:delText>
          </w:r>
        </w:del>
      </w:ins>
      <w:commentRangeEnd w:id="640"/>
      <w:ins w:id="649" w:author="Keil Petr" w:date="2021-09-24T10:54:00Z">
        <w:del w:id="650" w:author="Leroy Francois" w:date="2021-09-29T14:55:00Z">
          <w:r w:rsidR="00533335" w:rsidRPr="005F5E56" w:rsidDel="00751FDD">
            <w:rPr>
              <w:rStyle w:val="CommentReference"/>
            </w:rPr>
            <w:commentReference w:id="640"/>
          </w:r>
        </w:del>
      </w:ins>
      <w:ins w:id="651" w:author="Keil Petr" w:date="2021-09-24T10:50:00Z">
        <w:del w:id="652" w:author="Leroy Francois" w:date="2021-09-29T14:55:00Z">
          <w:r w:rsidRPr="005F5E56" w:rsidDel="00751FDD">
            <w:delText>,</w:delText>
          </w:r>
          <w:r w:rsidDel="00751FDD">
            <w:delText xml:space="preserve"> not considered here, </w:delText>
          </w:r>
        </w:del>
        <w:commentRangeStart w:id="653"/>
        <w:del w:id="654" w:author="Leroy Francois" w:date="2021-09-29T11:57:00Z">
          <w:r w:rsidDel="00466D6B">
            <w:delText>take into account</w:delText>
          </w:r>
        </w:del>
        <w:del w:id="655" w:author="Leroy Francois" w:date="2021-09-29T14:55:00Z">
          <w:r w:rsidDel="00751FDD">
            <w:delText xml:space="preserve"> both species and ecosystems feature</w:delText>
          </w:r>
        </w:del>
      </w:ins>
      <w:ins w:id="656" w:author="Keil Petr" w:date="2021-09-24T10:54:00Z">
        <w:del w:id="657" w:author="Leroy Francois" w:date="2021-09-29T14:55:00Z">
          <w:r w:rsidR="00533335" w:rsidDel="00751FDD">
            <w:delText>s</w:delText>
          </w:r>
        </w:del>
        <w:del w:id="658" w:author="Leroy Francois" w:date="2021-09-29T14:30:00Z">
          <w:r w:rsidR="00533335" w:rsidDel="00996CDE">
            <w:delText>.</w:delText>
          </w:r>
        </w:del>
        <w:del w:id="659" w:author="Leroy Francois" w:date="2021-09-29T11:57:00Z">
          <w:r w:rsidR="00533335" w:rsidDel="00466D6B">
            <w:delText xml:space="preserve"> </w:delText>
          </w:r>
        </w:del>
      </w:ins>
      <w:commentRangeEnd w:id="653"/>
      <w:ins w:id="660" w:author="Keil Petr" w:date="2021-09-24T15:04:00Z">
        <w:del w:id="661" w:author="Leroy Francois" w:date="2021-09-29T14:30:00Z">
          <w:r w:rsidR="00C706DA" w:rsidDel="00996CDE">
            <w:rPr>
              <w:rStyle w:val="CommentReference"/>
            </w:rPr>
            <w:commentReference w:id="653"/>
          </w:r>
        </w:del>
      </w:ins>
      <w:ins w:id="662" w:author="Keil Petr" w:date="2021-09-24T10:54:00Z">
        <w:del w:id="663" w:author="Leroy Francois" w:date="2021-09-29T11:57:00Z">
          <w:r w:rsidR="00533335" w:rsidDel="00466D6B">
            <w:delText>They are called the</w:delText>
          </w:r>
        </w:del>
        <w:del w:id="664" w:author="Leroy Francois" w:date="2021-09-29T11:56:00Z">
          <w:r w:rsidR="00533335" w:rsidDel="00466D6B">
            <w:delText xml:space="preserve"> </w:delText>
          </w:r>
        </w:del>
      </w:ins>
      <w:ins w:id="665" w:author="Keil Petr" w:date="2021-09-24T10:50:00Z">
        <w:del w:id="666" w:author="Leroy Francois" w:date="2021-09-29T11:56:00Z">
          <w:r w:rsidRPr="00533335" w:rsidDel="00466D6B">
            <w:rPr>
              <w:i/>
              <w:iCs/>
              <w:rPrChange w:id="667" w:author="Keil Petr" w:date="2021-09-24T10:54:00Z">
                <w:rPr/>
              </w:rPrChange>
            </w:rPr>
            <w:delText>composite indicators</w:delText>
          </w:r>
        </w:del>
        <w:del w:id="668" w:author="Leroy Francois" w:date="2021-09-29T11:57:00Z">
          <w:r w:rsidDel="00466D6B">
            <w:delText>.</w:delText>
          </w:r>
        </w:del>
      </w:ins>
      <w:moveFromRangeStart w:id="669" w:author="Leroy Francois" w:date="2021-09-29T14:48:00Z" w:name="move83819318"/>
      <w:moveFrom w:id="670" w:author="Leroy Francois" w:date="2021-09-29T14:48:00Z">
        <w:ins w:id="671" w:author="Keil Petr" w:date="2021-09-24T10:50:00Z">
          <w:r w:rsidDel="00996CDE">
            <w:t xml:space="preserve"> </w:t>
          </w:r>
          <w:r w:rsidDel="00216EB6">
            <w:t>The most known ones are the Red List Index (</w:t>
          </w:r>
          <w:r w:rsidDel="00216EB6">
            <w:fldChar w:fldCharType="begin"/>
          </w:r>
          <w:r w:rsidDel="00216EB6">
            <w:instrText xml:space="preserve"> HYPERLINK \l "ref-butchart_improvements_2007" \h </w:instrText>
          </w:r>
          <w:r w:rsidDel="00216EB6">
            <w:fldChar w:fldCharType="separate"/>
          </w:r>
          <w:r w:rsidDel="00216EB6">
            <w:rPr>
              <w:rStyle w:val="Hyperlink"/>
            </w:rPr>
            <w:t>Stuart H. M. Butchart et al. 2007</w:t>
          </w:r>
          <w:r w:rsidDel="00216EB6">
            <w:rPr>
              <w:rStyle w:val="Hyperlink"/>
            </w:rPr>
            <w:fldChar w:fldCharType="end"/>
          </w:r>
          <w:r w:rsidDel="00216EB6">
            <w:t xml:space="preserve">; </w:t>
          </w:r>
          <w:r w:rsidDel="00216EB6">
            <w:fldChar w:fldCharType="begin"/>
          </w:r>
          <w:r w:rsidDel="00216EB6">
            <w:instrText xml:space="preserve"> HYPERLINK \l "ref-butchart_using_2005" \h </w:instrText>
          </w:r>
          <w:r w:rsidDel="00216EB6">
            <w:fldChar w:fldCharType="separate"/>
          </w:r>
          <w:r w:rsidDel="00216EB6">
            <w:rPr>
              <w:rStyle w:val="Hyperlink"/>
            </w:rPr>
            <w:t>S. h. m. Butchart et al. 2005</w:t>
          </w:r>
          <w:r w:rsidDel="00216EB6">
            <w:rPr>
              <w:rStyle w:val="Hyperlink"/>
            </w:rPr>
            <w:fldChar w:fldCharType="end"/>
          </w:r>
          <w:r w:rsidDel="00216EB6">
            <w:t xml:space="preserve">; </w:t>
          </w:r>
          <w:r w:rsidDel="00216EB6">
            <w:fldChar w:fldCharType="begin"/>
          </w:r>
          <w:r w:rsidDel="00216EB6">
            <w:instrText xml:space="preserve"> HYPERLINK \l "ref-butchart_measuring_2004" \h </w:instrText>
          </w:r>
          <w:r w:rsidDel="00216EB6">
            <w:fldChar w:fldCharType="separate"/>
          </w:r>
          <w:r w:rsidDel="00216EB6">
            <w:rPr>
              <w:rStyle w:val="Hyperlink"/>
            </w:rPr>
            <w:t>Stuart H. M. Butchart et al. 2004</w:t>
          </w:r>
          <w:r w:rsidDel="00216EB6">
            <w:rPr>
              <w:rStyle w:val="Hyperlink"/>
            </w:rPr>
            <w:fldChar w:fldCharType="end"/>
          </w:r>
          <w:r w:rsidDel="00216EB6">
            <w:t>) or the Biodiversity Change Index (</w:t>
          </w:r>
          <w:r w:rsidDel="00216EB6">
            <w:fldChar w:fldCharType="begin"/>
          </w:r>
          <w:r w:rsidDel="00216EB6">
            <w:instrText xml:space="preserve"> HYPERLINK \l "ref-normander_indicator_2012" \h </w:instrText>
          </w:r>
          <w:r w:rsidDel="00216EB6">
            <w:fldChar w:fldCharType="separate"/>
          </w:r>
          <w:r w:rsidDel="00216EB6">
            <w:rPr>
              <w:rStyle w:val="Hyperlink"/>
            </w:rPr>
            <w:t>Normander et al. 2012</w:t>
          </w:r>
          <w:r w:rsidDel="00216EB6">
            <w:rPr>
              <w:rStyle w:val="Hyperlink"/>
            </w:rPr>
            <w:fldChar w:fldCharType="end"/>
          </w:r>
          <w:r w:rsidDel="00216EB6">
            <w:t>)</w:t>
          </w:r>
        </w:ins>
      </w:moveFrom>
      <w:moveFromRangeEnd w:id="669"/>
      <w:ins w:id="672" w:author="Keil Petr" w:date="2021-09-24T10:50:00Z">
        <w:del w:id="673" w:author="Leroy Francois" w:date="2021-09-29T14:48:00Z">
          <w:r w:rsidDel="00216EB6">
            <w:delText>.</w:delText>
          </w:r>
        </w:del>
      </w:ins>
    </w:p>
    <w:p w14:paraId="519E6AD9" w14:textId="1FC4F351" w:rsidR="00AD0893" w:rsidRPr="00B46912" w:rsidDel="0045631E" w:rsidRDefault="00AD0893" w:rsidP="00B46912">
      <w:pPr>
        <w:pStyle w:val="BodyText"/>
        <w:rPr>
          <w:del w:id="674" w:author="Keil Petr" w:date="2021-09-24T10:50:00Z"/>
        </w:rPr>
      </w:pPr>
    </w:p>
    <w:p w14:paraId="2F923DD1" w14:textId="29B90E0C" w:rsidR="006902CA" w:rsidRDefault="00006B48">
      <w:pPr>
        <w:pStyle w:val="Heading1"/>
      </w:pPr>
      <w:bookmarkStart w:id="675" w:name="materials-and-methods"/>
      <w:bookmarkEnd w:id="79"/>
      <w:del w:id="676" w:author="Keil Petr" w:date="2021-09-24T10:49:00Z">
        <w:r w:rsidDel="00AD0893">
          <w:rPr>
            <w:rStyle w:val="SectionNumber"/>
          </w:rPr>
          <w:delText>2</w:delText>
        </w:r>
        <w:r w:rsidDel="00AD0893">
          <w:tab/>
          <w:delText>Materials and Methods</w:delText>
        </w:r>
      </w:del>
      <w:bookmarkStart w:id="677" w:name="_Toc83820937"/>
      <w:ins w:id="678" w:author="Keil Petr" w:date="2021-09-24T10:49:00Z">
        <w:r w:rsidR="00AD0893">
          <w:t>Quantitative literature review</w:t>
        </w:r>
      </w:ins>
      <w:bookmarkEnd w:id="677"/>
    </w:p>
    <w:p w14:paraId="36DF1452" w14:textId="19A7FAB4" w:rsidR="00F072AF" w:rsidRDefault="00006B48">
      <w:pPr>
        <w:pStyle w:val="FirstParagraph"/>
        <w:rPr>
          <w:ins w:id="679" w:author="Keil Petr" w:date="2021-09-24T17:35:00Z"/>
        </w:rPr>
      </w:pPr>
      <w:r>
        <w:t xml:space="preserve">For this review, </w:t>
      </w:r>
      <w:del w:id="680" w:author="Keil Petr" w:date="2021-09-24T11:04:00Z">
        <w:r w:rsidDel="00F1451F">
          <w:delText>articles of interest were the ones</w:delText>
        </w:r>
      </w:del>
      <w:ins w:id="681" w:author="Keil Petr" w:date="2021-09-24T11:04:00Z">
        <w:r w:rsidR="00F1451F">
          <w:t>we focused on articles</w:t>
        </w:r>
      </w:ins>
      <w:r>
        <w:t xml:space="preserve"> assessing temporal trends of the most common </w:t>
      </w:r>
      <w:commentRangeStart w:id="682"/>
      <w:del w:id="683" w:author="Keil Petr" w:date="2021-09-24T17:22:00Z">
        <w:r w:rsidDel="00DC69A1">
          <w:delText xml:space="preserve">indicators </w:delText>
        </w:r>
      </w:del>
      <w:ins w:id="684" w:author="Keil Petr" w:date="2021-09-24T17:22:00Z">
        <w:r w:rsidR="00DC69A1">
          <w:t>metrics</w:t>
        </w:r>
        <w:commentRangeEnd w:id="682"/>
        <w:r w:rsidR="00DC69A1">
          <w:rPr>
            <w:rStyle w:val="CommentReference"/>
          </w:rPr>
          <w:commentReference w:id="682"/>
        </w:r>
        <w:r w:rsidR="00DC69A1">
          <w:t xml:space="preserve"> </w:t>
        </w:r>
      </w:ins>
      <w:r>
        <w:t>of avian biodiversity and specifying spatial and temporal scales</w:t>
      </w:r>
      <w:ins w:id="685" w:author="Keil Petr" w:date="2021-09-24T17:31:00Z">
        <w:r w:rsidR="00DC69A1">
          <w:t xml:space="preserve">, which are at the </w:t>
        </w:r>
        <w:r w:rsidR="00DC69A1">
          <w:lastRenderedPageBreak/>
          <w:t xml:space="preserve">same time consistent with broader macroecological </w:t>
        </w:r>
      </w:ins>
      <w:ins w:id="686" w:author="Keil Petr" w:date="2021-09-24T17:32:00Z">
        <w:r w:rsidR="00F072AF">
          <w:t xml:space="preserve">scaling and </w:t>
        </w:r>
      </w:ins>
      <w:ins w:id="687" w:author="Keil Petr" w:date="2021-09-24T17:31:00Z">
        <w:r w:rsidR="00DC69A1">
          <w:t>theory (</w:t>
        </w:r>
      </w:ins>
      <w:commentRangeStart w:id="688"/>
      <w:ins w:id="689" w:author="Keil Petr" w:date="2021-09-24T17:32:00Z">
        <w:r w:rsidR="00DC69A1">
          <w:t xml:space="preserve">Storch </w:t>
        </w:r>
        <w:r w:rsidR="00F072AF">
          <w:t>et al. 2007</w:t>
        </w:r>
        <w:commentRangeEnd w:id="688"/>
        <w:r w:rsidR="00F072AF">
          <w:rPr>
            <w:rStyle w:val="CommentReference"/>
          </w:rPr>
          <w:commentReference w:id="688"/>
        </w:r>
        <w:r w:rsidR="00F072AF">
          <w:t xml:space="preserve">, </w:t>
        </w:r>
      </w:ins>
      <w:ins w:id="690" w:author="Keil Petr" w:date="2021-09-24T17:31:00Z">
        <w:r w:rsidR="00DC69A1">
          <w:t>McGill et al. 2015)</w:t>
        </w:r>
      </w:ins>
      <w:ins w:id="691" w:author="Keil Petr" w:date="2021-09-24T17:33:00Z">
        <w:r w:rsidR="00F072AF">
          <w:t>, and thus can be compared across studies and scales</w:t>
        </w:r>
      </w:ins>
      <w:r>
        <w:t xml:space="preserve">. </w:t>
      </w:r>
      <w:commentRangeStart w:id="692"/>
      <w:ins w:id="693" w:author="Keil Petr" w:date="2021-09-24T17:33:00Z">
        <w:r w:rsidR="00F072AF">
          <w:t xml:space="preserve">Namely, these </w:t>
        </w:r>
      </w:ins>
      <w:ins w:id="694" w:author="Keil Petr" w:date="2021-09-24T17:36:00Z">
        <w:r w:rsidR="00F072AF">
          <w:t>were</w:t>
        </w:r>
      </w:ins>
      <w:ins w:id="695" w:author="Keil Petr" w:date="2021-09-24T17:33:00Z">
        <w:r w:rsidR="00F072AF">
          <w:t xml:space="preserve">: </w:t>
        </w:r>
      </w:ins>
      <w:moveToRangeStart w:id="696" w:author="Leroy Francois" w:date="2021-09-29T15:10:00Z" w:name="move83820630"/>
      <w:commentRangeStart w:id="697"/>
      <w:moveTo w:id="698" w:author="Leroy Francois" w:date="2021-09-29T15:10:00Z">
        <w:r w:rsidR="00882057">
          <w:rPr>
            <w:i/>
            <w:iCs/>
          </w:rPr>
          <w:t>Species richness, Evenness, Abundance, Diversity, Temporal beta-diversity, Spatial beta-diversity, Functional diversity, Functional evenness, Functional richness</w:t>
        </w:r>
        <w:commentRangeEnd w:id="697"/>
        <w:r w:rsidR="00882057">
          <w:rPr>
            <w:rStyle w:val="CommentReference"/>
          </w:rPr>
          <w:commentReference w:id="697"/>
        </w:r>
        <w:del w:id="699" w:author="Leroy Francois" w:date="2021-09-29T15:10:00Z">
          <w:r w:rsidR="00882057" w:rsidDel="00882057">
            <w:delText>.</w:delText>
          </w:r>
        </w:del>
      </w:moveTo>
      <w:moveToRangeEnd w:id="696"/>
      <w:ins w:id="700" w:author="Keil Petr" w:date="2021-09-24T17:33:00Z">
        <w:del w:id="701" w:author="Leroy Francois" w:date="2021-09-29T15:10:00Z">
          <w:r w:rsidR="00F072AF" w:rsidDel="00882057">
            <w:delText>XXX, YYY</w:delText>
          </w:r>
        </w:del>
        <w:r w:rsidR="00F072AF">
          <w:t>.</w:t>
        </w:r>
      </w:ins>
      <w:commentRangeEnd w:id="692"/>
      <w:ins w:id="702" w:author="Keil Petr" w:date="2021-09-24T17:34:00Z">
        <w:r w:rsidR="00F072AF">
          <w:rPr>
            <w:rStyle w:val="CommentReference"/>
          </w:rPr>
          <w:commentReference w:id="692"/>
        </w:r>
      </w:ins>
      <w:ins w:id="703" w:author="Keil Petr" w:date="2021-09-24T17:33:00Z">
        <w:r w:rsidR="00F072AF">
          <w:t xml:space="preserve"> </w:t>
        </w:r>
      </w:ins>
      <w:ins w:id="704" w:author="Leroy Francois" w:date="2021-09-29T15:11:00Z">
        <w:r w:rsidR="00C13897">
          <w:t xml:space="preserve">Some of these classes contain several different indexes. For instance, the class </w:t>
        </w:r>
        <w:r w:rsidR="00C13897">
          <w:rPr>
            <w:i/>
            <w:iCs/>
          </w:rPr>
          <w:t>Diversity</w:t>
        </w:r>
        <w:r w:rsidR="00C13897">
          <w:t xml:space="preserve">, which contains either the Shannon or Simpson index, or the class </w:t>
        </w:r>
        <w:r w:rsidR="00C13897">
          <w:rPr>
            <w:i/>
            <w:iCs/>
          </w:rPr>
          <w:t>Abundance</w:t>
        </w:r>
        <w:r w:rsidR="00C13897">
          <w:t>, which contains various multi-species indicators (see Table 6.1).</w:t>
        </w:r>
      </w:ins>
    </w:p>
    <w:p w14:paraId="185A4F00" w14:textId="02837E68" w:rsidR="006902CA" w:rsidRDefault="00F1451F">
      <w:pPr>
        <w:pStyle w:val="FirstParagraph"/>
      </w:pPr>
      <w:ins w:id="705" w:author="Keil Petr" w:date="2021-09-24T11:04:00Z">
        <w:r>
          <w:t>We</w:t>
        </w:r>
      </w:ins>
      <w:del w:id="706" w:author="Keil Petr" w:date="2021-09-24T11:04:00Z">
        <w:r w:rsidR="00006B48" w:rsidDel="00F1451F">
          <w:delText>I</w:delText>
        </w:r>
      </w:del>
      <w:r w:rsidR="00006B48">
        <w:t xml:space="preserve"> </w:t>
      </w:r>
      <w:del w:id="707" w:author="Keil Petr" w:date="2021-09-24T11:04:00Z">
        <w:r w:rsidR="00006B48" w:rsidDel="00F1451F">
          <w:delText xml:space="preserve">decided to take </w:delText>
        </w:r>
      </w:del>
      <w:ins w:id="708" w:author="Keil Petr" w:date="2021-09-24T11:05:00Z">
        <w:r>
          <w:t>only considered</w:t>
        </w:r>
      </w:ins>
      <w:ins w:id="709" w:author="Keil Petr" w:date="2021-09-24T11:04:00Z">
        <w:r>
          <w:t xml:space="preserve"> </w:t>
        </w:r>
      </w:ins>
      <w:del w:id="710" w:author="Keil Petr" w:date="2021-09-24T11:05:00Z">
        <w:r w:rsidR="00006B48" w:rsidDel="00F1451F">
          <w:delText xml:space="preserve">into account only the </w:delText>
        </w:r>
      </w:del>
      <w:r w:rsidR="00006B48">
        <w:t xml:space="preserve">articles for which there were spatial replicates, </w:t>
      </w:r>
      <w:r w:rsidR="00006B48">
        <w:rPr>
          <w:i/>
          <w:iCs/>
        </w:rPr>
        <w:t>i.e.</w:t>
      </w:r>
      <w:r w:rsidR="00006B48">
        <w:t xml:space="preserve"> where the trend of the metric was assessed at several locations </w:t>
      </w:r>
      <w:del w:id="711" w:author="Keil Petr" w:date="2021-09-24T11:05:00Z">
        <w:r w:rsidR="00006B48" w:rsidDel="00F1451F">
          <w:delText xml:space="preserve">with </w:delText>
        </w:r>
      </w:del>
      <w:ins w:id="712" w:author="Keil Petr" w:date="2021-09-24T11:05:00Z">
        <w:r>
          <w:t xml:space="preserve">at a given </w:t>
        </w:r>
      </w:ins>
      <w:del w:id="713" w:author="Keil Petr" w:date="2021-09-24T11:05:00Z">
        <w:r w:rsidR="00006B48" w:rsidDel="00F1451F">
          <w:delText xml:space="preserve">the same </w:delText>
        </w:r>
      </w:del>
      <w:r w:rsidR="00006B48">
        <w:t>spatial grain. With these replications, the trend reported at one spatial grain is more reliable</w:t>
      </w:r>
      <w:ins w:id="714" w:author="Keil Petr" w:date="2021-09-24T11:18:00Z">
        <w:r w:rsidR="00C2569B">
          <w:t xml:space="preserve"> and</w:t>
        </w:r>
      </w:ins>
      <w:ins w:id="715" w:author="Keil Petr" w:date="2021-09-24T11:19:00Z">
        <w:r w:rsidR="00C2569B">
          <w:t xml:space="preserve"> general</w:t>
        </w:r>
      </w:ins>
      <w:r w:rsidR="00006B48">
        <w:t>. However, at larger spatial grains (</w:t>
      </w:r>
      <w:r w:rsidR="00006B48">
        <w:rPr>
          <w:i/>
          <w:iCs/>
        </w:rPr>
        <w:t>i.e.</w:t>
      </w:r>
      <w:r w:rsidR="00006B48">
        <w:t xml:space="preserve"> national, continental or global scales), spatial replicates are rare</w:t>
      </w:r>
      <w:ins w:id="716" w:author="Keil Petr" w:date="2021-09-24T11:19:00Z">
        <w:r w:rsidR="00C2569B">
          <w:t>.</w:t>
        </w:r>
      </w:ins>
      <w:del w:id="717" w:author="Keil Petr" w:date="2021-09-24T11:19:00Z">
        <w:r w:rsidR="00006B48" w:rsidDel="00C2569B">
          <w:delText>r.</w:delText>
        </w:r>
      </w:del>
      <w:r w:rsidR="00006B48">
        <w:t xml:space="preserve"> Thus, </w:t>
      </w:r>
      <w:del w:id="718" w:author="Keil Petr" w:date="2021-09-24T11:05:00Z">
        <w:r w:rsidR="00006B48" w:rsidDel="005D3257">
          <w:delText>I</w:delText>
        </w:r>
      </w:del>
      <w:ins w:id="719" w:author="Keil Petr" w:date="2021-09-24T11:05:00Z">
        <w:r w:rsidR="005D3257">
          <w:t>we</w:t>
        </w:r>
      </w:ins>
      <w:r w:rsidR="00006B48">
        <w:t xml:space="preserve"> </w:t>
      </w:r>
      <w:del w:id="720" w:author="Keil Petr" w:date="2021-09-24T11:19:00Z">
        <w:r w:rsidR="00006B48" w:rsidDel="00C2569B">
          <w:delText>decided to take note</w:delText>
        </w:r>
      </w:del>
      <w:ins w:id="721" w:author="Keil Petr" w:date="2021-09-24T11:19:00Z">
        <w:r w:rsidR="00C2569B">
          <w:t>considered</w:t>
        </w:r>
      </w:ins>
      <w:r w:rsidR="00006B48">
        <w:t xml:space="preserve"> </w:t>
      </w:r>
      <w:del w:id="722" w:author="Keil Petr" w:date="2021-09-24T11:19:00Z">
        <w:r w:rsidR="00006B48" w:rsidDel="00C2569B">
          <w:delText xml:space="preserve">of </w:delText>
        </w:r>
      </w:del>
      <w:r w:rsidR="00006B48">
        <w:t xml:space="preserve">these </w:t>
      </w:r>
      <w:del w:id="723" w:author="Keil Petr" w:date="2021-09-24T17:36:00Z">
        <w:r w:rsidR="00006B48" w:rsidDel="00F072AF">
          <w:delText xml:space="preserve">unreplicated </w:delText>
        </w:r>
      </w:del>
      <w:r w:rsidR="00006B48">
        <w:t xml:space="preserve">trends </w:t>
      </w:r>
      <w:ins w:id="724" w:author="Keil Petr" w:date="2021-09-24T17:36:00Z">
        <w:r w:rsidR="00F072AF">
          <w:t xml:space="preserve">from a single location </w:t>
        </w:r>
      </w:ins>
      <w:r w:rsidR="00006B48">
        <w:t xml:space="preserve">only </w:t>
      </w:r>
      <w:del w:id="725" w:author="Keil Petr" w:date="2021-09-24T17:36:00Z">
        <w:r w:rsidR="00006B48" w:rsidDel="00F072AF">
          <w:delText xml:space="preserve">when they were found in a article were spatial replicates </w:delText>
        </w:r>
      </w:del>
      <w:del w:id="726" w:author="Leroy Francois" w:date="2021-09-29T15:15:00Z">
        <w:r w:rsidR="00006B48" w:rsidDel="00F46451">
          <w:delText>were</w:delText>
        </w:r>
      </w:del>
      <w:ins w:id="727" w:author="Leroy Francois" w:date="2021-09-29T15:15:00Z">
        <w:r w:rsidR="00F46451">
          <w:t>when</w:t>
        </w:r>
      </w:ins>
      <w:r w:rsidR="00006B48">
        <w:t xml:space="preserve"> </w:t>
      </w:r>
      <w:ins w:id="728" w:author="Keil Petr" w:date="2021-09-24T17:36:00Z">
        <w:r w:rsidR="00F072AF">
          <w:t xml:space="preserve">based on a large set of observations from </w:t>
        </w:r>
      </w:ins>
      <w:del w:id="729" w:author="Keil Petr" w:date="2021-09-24T17:36:00Z">
        <w:r w:rsidR="00006B48" w:rsidDel="00F072AF">
          <w:delText xml:space="preserve">used at </w:delText>
        </w:r>
      </w:del>
      <w:r w:rsidR="00006B48">
        <w:t xml:space="preserve">smaller </w:t>
      </w:r>
      <w:ins w:id="730" w:author="Keil Petr" w:date="2021-09-24T11:19:00Z">
        <w:r w:rsidR="007E06BE">
          <w:t xml:space="preserve">spatial </w:t>
        </w:r>
      </w:ins>
      <w:r w:rsidR="00006B48">
        <w:t>scales.</w:t>
      </w:r>
    </w:p>
    <w:p w14:paraId="5B955ED5" w14:textId="51EE42D1" w:rsidR="006902CA" w:rsidRDefault="00627113">
      <w:pPr>
        <w:pStyle w:val="BodyText"/>
      </w:pPr>
      <w:ins w:id="731" w:author="Keil Petr" w:date="2021-09-24T11:05:00Z">
        <w:r>
          <w:t>We</w:t>
        </w:r>
      </w:ins>
      <w:del w:id="732" w:author="Keil Petr" w:date="2021-09-24T11:05:00Z">
        <w:r w:rsidR="00006B48" w:rsidDel="00627113">
          <w:delText>I</w:delText>
        </w:r>
      </w:del>
      <w:r w:rsidR="00006B48">
        <w:t xml:space="preserve"> used the </w:t>
      </w:r>
      <w:r w:rsidR="00006B48">
        <w:rPr>
          <w:i/>
          <w:iCs/>
        </w:rPr>
        <w:t>“advanced search”</w:t>
      </w:r>
      <w:r w:rsidR="00006B48">
        <w:t xml:space="preserve"> tool of the ISI Web of Science Core collection database with these four following queries:</w:t>
      </w:r>
    </w:p>
    <w:p w14:paraId="0C63F530" w14:textId="77777777" w:rsidR="006902CA" w:rsidRDefault="00006B48">
      <w:pPr>
        <w:numPr>
          <w:ilvl w:val="0"/>
          <w:numId w:val="2"/>
        </w:numPr>
      </w:pPr>
      <w:r>
        <w:rPr>
          <w:rStyle w:val="VerbatimChar"/>
        </w:rPr>
        <w:t>AB = ((biodiversity OR species richness OR diversity) AND (temporal trend* OR dynamic*) AND (bird* OR avia*))</w:t>
      </w:r>
      <w:r>
        <w:t xml:space="preserve"> which resulted in 1346 references.</w:t>
      </w:r>
    </w:p>
    <w:p w14:paraId="71C1E3D0" w14:textId="77777777" w:rsidR="006902CA" w:rsidRDefault="00006B48">
      <w:pPr>
        <w:numPr>
          <w:ilvl w:val="0"/>
          <w:numId w:val="2"/>
        </w:numPr>
      </w:pPr>
      <w:r>
        <w:rPr>
          <w:rStyle w:val="VerbatimChar"/>
        </w:rPr>
        <w:t>AB = ((biodiversity change index)</w:t>
      </w:r>
      <w:del w:id="733" w:author="Leroy Francois" w:date="2021-09-29T15:10:00Z">
        <w:r w:rsidDel="00CD45AE">
          <w:rPr>
            <w:rStyle w:val="VerbatimChar"/>
          </w:rPr>
          <w:delText xml:space="preserve"> </w:delText>
        </w:r>
      </w:del>
      <w:r>
        <w:rPr>
          <w:rStyle w:val="VerbatimChar"/>
        </w:rPr>
        <w:t xml:space="preserve"> AND (bird*</w:t>
      </w:r>
      <w:del w:id="734" w:author="Leroy Francois" w:date="2021-09-29T15:10:00Z">
        <w:r w:rsidDel="00CD45AE">
          <w:rPr>
            <w:rStyle w:val="VerbatimChar"/>
          </w:rPr>
          <w:delText xml:space="preserve"> </w:delText>
        </w:r>
      </w:del>
      <w:r>
        <w:rPr>
          <w:rStyle w:val="VerbatimChar"/>
        </w:rPr>
        <w:t xml:space="preserve"> OR avia*)</w:t>
      </w:r>
      <w:del w:id="735" w:author="Leroy Francois" w:date="2021-09-29T15:10:00Z">
        <w:r w:rsidDel="00CD45AE">
          <w:rPr>
            <w:rStyle w:val="VerbatimChar"/>
          </w:rPr>
          <w:delText xml:space="preserve"> </w:delText>
        </w:r>
      </w:del>
      <w:r>
        <w:rPr>
          <w:rStyle w:val="VerbatimChar"/>
        </w:rPr>
        <w:t xml:space="preserve"> AND trend*)</w:t>
      </w:r>
      <w:r>
        <w:t xml:space="preserve"> which resulted in 60 references.</w:t>
      </w:r>
    </w:p>
    <w:p w14:paraId="364D974D" w14:textId="77777777" w:rsidR="006902CA" w:rsidRDefault="00006B48">
      <w:pPr>
        <w:numPr>
          <w:ilvl w:val="0"/>
          <w:numId w:val="2"/>
        </w:numPr>
      </w:pPr>
      <w:r>
        <w:rPr>
          <w:rStyle w:val="VerbatimChar"/>
        </w:rPr>
        <w:t>AB = ((species richness) AND (bird* OR avia*) AND trend*)</w:t>
      </w:r>
      <w:r>
        <w:t xml:space="preserve"> which resulted in 313 references.</w:t>
      </w:r>
    </w:p>
    <w:p w14:paraId="59B23ECF" w14:textId="29FFCAA5" w:rsidR="006902CA" w:rsidRDefault="00006B48">
      <w:pPr>
        <w:numPr>
          <w:ilvl w:val="0"/>
          <w:numId w:val="2"/>
        </w:numPr>
      </w:pPr>
      <w:r>
        <w:rPr>
          <w:rStyle w:val="VerbatimChar"/>
        </w:rPr>
        <w:t>ALL</w:t>
      </w:r>
      <w:ins w:id="736" w:author="Leroy Francois" w:date="2021-09-29T15:15:00Z">
        <w:r w:rsidR="008F1F0E">
          <w:rPr>
            <w:rStyle w:val="VerbatimChar"/>
          </w:rPr>
          <w:t xml:space="preserve"> </w:t>
        </w:r>
      </w:ins>
      <w:r>
        <w:rPr>
          <w:rStyle w:val="VerbatimChar"/>
        </w:rPr>
        <w:t>=</w:t>
      </w:r>
      <w:ins w:id="737" w:author="Leroy Francois" w:date="2021-09-29T15:15:00Z">
        <w:r w:rsidR="008F1F0E">
          <w:rPr>
            <w:rStyle w:val="VerbatimChar"/>
          </w:rPr>
          <w:t xml:space="preserve"> </w:t>
        </w:r>
      </w:ins>
      <w:r>
        <w:rPr>
          <w:rStyle w:val="VerbatimChar"/>
        </w:rPr>
        <w:t>(birds AND species richness AND temporal trend)</w:t>
      </w:r>
      <w:r>
        <w:t xml:space="preserve"> which resulted in 88 references.</w:t>
      </w:r>
    </w:p>
    <w:p w14:paraId="2620833C" w14:textId="5088DEFE" w:rsidR="006902CA" w:rsidDel="00E53D67" w:rsidRDefault="00006B48">
      <w:pPr>
        <w:pStyle w:val="FirstParagraph"/>
        <w:rPr>
          <w:del w:id="738" w:author="Keil Petr" w:date="2021-09-24T11:08:00Z"/>
        </w:rPr>
      </w:pPr>
      <w:r>
        <w:t>For each query, the title and abstract of the</w:t>
      </w:r>
      <w:ins w:id="739" w:author="Keil Petr" w:date="2021-09-24T11:08:00Z">
        <w:r w:rsidR="00FC0C2F">
          <w:t>se</w:t>
        </w:r>
      </w:ins>
      <w:r>
        <w:t xml:space="preserve"> articles </w:t>
      </w:r>
      <w:commentRangeStart w:id="740"/>
      <w:r>
        <w:t xml:space="preserve">were </w:t>
      </w:r>
      <w:commentRangeEnd w:id="740"/>
      <w:r w:rsidR="00587E18">
        <w:rPr>
          <w:rStyle w:val="CommentReference"/>
        </w:rPr>
        <w:commentReference w:id="740"/>
      </w:r>
      <w:r>
        <w:t xml:space="preserve">reviewed. </w:t>
      </w:r>
      <w:moveToRangeStart w:id="741" w:author="Keil Petr" w:date="2021-09-24T11:07:00Z" w:name="move83374082"/>
      <w:moveTo w:id="742" w:author="Keil Petr" w:date="2021-09-24T11:07:00Z">
        <w:del w:id="743" w:author="Keil Petr" w:date="2021-09-24T11:07:00Z">
          <w:r w:rsidR="00FC0C2F" w:rsidDel="00FC0C2F">
            <w:delText>Alternatively</w:delText>
          </w:r>
        </w:del>
      </w:moveTo>
      <w:ins w:id="744" w:author="Keil Petr" w:date="2021-09-24T11:07:00Z">
        <w:r w:rsidR="00FC0C2F">
          <w:t>In addition</w:t>
        </w:r>
      </w:ins>
      <w:moveTo w:id="745" w:author="Keil Petr" w:date="2021-09-24T11:07:00Z">
        <w:r w:rsidR="00FC0C2F">
          <w:t xml:space="preserve">, </w:t>
        </w:r>
        <w:del w:id="746" w:author="Keil Petr" w:date="2021-09-24T11:07:00Z">
          <w:r w:rsidR="00FC0C2F" w:rsidDel="00FC0C2F">
            <w:delText xml:space="preserve">the </w:delText>
          </w:r>
        </w:del>
        <w:del w:id="747" w:author="Keil Petr" w:date="2021-09-24T11:08:00Z">
          <w:r w:rsidR="00FC0C2F" w:rsidDel="00FC0C2F">
            <w:delText xml:space="preserve">articles which were </w:delText>
          </w:r>
        </w:del>
        <w:del w:id="748" w:author="Keil Petr" w:date="2021-09-24T11:07:00Z">
          <w:r w:rsidR="00FC0C2F" w:rsidDel="00FC0C2F">
            <w:delText xml:space="preserve">often </w:delText>
          </w:r>
        </w:del>
        <w:del w:id="749" w:author="Keil Petr" w:date="2021-09-24T11:08:00Z">
          <w:r w:rsidR="00FC0C2F" w:rsidDel="00FC0C2F">
            <w:delText>referred to in the relevant articles were also explored</w:delText>
          </w:r>
        </w:del>
      </w:moveTo>
      <w:ins w:id="750" w:author="Keil Petr" w:date="2021-09-24T11:08:00Z">
        <w:r w:rsidR="00FC0C2F">
          <w:t>we scanned the references of these articles for other potentially relevant literature</w:t>
        </w:r>
      </w:ins>
      <w:moveTo w:id="751" w:author="Keil Petr" w:date="2021-09-24T11:07:00Z">
        <w:r w:rsidR="00FC0C2F">
          <w:t>.</w:t>
        </w:r>
      </w:moveTo>
      <w:moveToRangeEnd w:id="741"/>
      <w:ins w:id="752" w:author="Keil Petr" w:date="2021-09-24T11:07:00Z">
        <w:r w:rsidR="00FC0C2F">
          <w:t xml:space="preserve"> </w:t>
        </w:r>
      </w:ins>
      <w:r>
        <w:t xml:space="preserve">When the temporal trend was explicitly </w:t>
      </w:r>
      <w:del w:id="753" w:author="Keil Petr" w:date="2021-09-24T11:06:00Z">
        <w:r w:rsidDel="00C57193">
          <w:delText xml:space="preserve">specified </w:delText>
        </w:r>
      </w:del>
      <w:ins w:id="754" w:author="Keil Petr" w:date="2021-09-24T11:06:00Z">
        <w:r w:rsidR="00C57193">
          <w:t xml:space="preserve">reported </w:t>
        </w:r>
      </w:ins>
      <w:r>
        <w:t xml:space="preserve">(either </w:t>
      </w:r>
      <w:del w:id="755" w:author="Keil Petr" w:date="2021-09-24T11:06:00Z">
        <w:r w:rsidDel="00C57193">
          <w:delText xml:space="preserve">visually </w:delText>
        </w:r>
      </w:del>
      <w:ins w:id="756" w:author="Keil Petr" w:date="2021-09-24T11:06:00Z">
        <w:r w:rsidR="00C57193">
          <w:t xml:space="preserve">in a graph </w:t>
        </w:r>
      </w:ins>
      <w:r>
        <w:t xml:space="preserve">or </w:t>
      </w:r>
      <w:del w:id="757" w:author="Keil Petr" w:date="2021-09-24T11:06:00Z">
        <w:r w:rsidDel="00C57193">
          <w:delText>literally</w:delText>
        </w:r>
      </w:del>
      <w:ins w:id="758" w:author="Keil Petr" w:date="2021-09-24T11:06:00Z">
        <w:r w:rsidR="00C57193">
          <w:t>text</w:t>
        </w:r>
      </w:ins>
      <w:r>
        <w:t xml:space="preserve">), </w:t>
      </w:r>
      <w:del w:id="759" w:author="Keil Petr" w:date="2021-09-24T11:07:00Z">
        <w:r w:rsidDel="00FC0C2F">
          <w:delText xml:space="preserve">the material and method part was read in order to collect: </w:delText>
        </w:r>
      </w:del>
      <w:ins w:id="760" w:author="Keil Petr" w:date="2021-09-24T11:07:00Z">
        <w:r w:rsidR="00FC0C2F">
          <w:t xml:space="preserve">we extracted from the material and methods </w:t>
        </w:r>
      </w:ins>
      <w:r>
        <w:t xml:space="preserve">the type of </w:t>
      </w:r>
      <w:r>
        <w:rPr>
          <w:i/>
          <w:iCs/>
        </w:rPr>
        <w:t>metric</w:t>
      </w:r>
      <w:r>
        <w:t xml:space="preserve">, the </w:t>
      </w:r>
      <w:r>
        <w:rPr>
          <w:i/>
          <w:iCs/>
        </w:rPr>
        <w:t>spatial grain</w:t>
      </w:r>
      <w:r>
        <w:t xml:space="preserve"> of the trend (</w:t>
      </w:r>
      <w:r>
        <w:rPr>
          <w:i/>
          <w:iCs/>
        </w:rPr>
        <w:t>i.e.</w:t>
      </w:r>
      <w:r>
        <w:t xml:space="preserve"> the area at which the metric trend is assessed), its </w:t>
      </w:r>
      <w:r>
        <w:rPr>
          <w:i/>
          <w:iCs/>
        </w:rPr>
        <w:t>temporal grain</w:t>
      </w:r>
      <w:r>
        <w:t xml:space="preserve">, the </w:t>
      </w:r>
      <w:r>
        <w:rPr>
          <w:i/>
          <w:iCs/>
        </w:rPr>
        <w:t>spatial extent</w:t>
      </w:r>
      <w:r>
        <w:t xml:space="preserve"> (</w:t>
      </w:r>
      <w:r>
        <w:rPr>
          <w:i/>
          <w:iCs/>
        </w:rPr>
        <w:t>i.e.</w:t>
      </w:r>
      <w:r>
        <w:t xml:space="preserve"> the entire area on which the study applies), the </w:t>
      </w:r>
      <w:r>
        <w:rPr>
          <w:i/>
          <w:iCs/>
        </w:rPr>
        <w:t>temporal extent</w:t>
      </w:r>
      <w:r>
        <w:t xml:space="preserve"> and the </w:t>
      </w:r>
      <w:r>
        <w:rPr>
          <w:i/>
          <w:iCs/>
        </w:rPr>
        <w:t>beginning and ending years</w:t>
      </w:r>
      <w:r>
        <w:t xml:space="preserve"> of the study as well as the </w:t>
      </w:r>
      <w:r>
        <w:rPr>
          <w:i/>
          <w:iCs/>
        </w:rPr>
        <w:t>general trend</w:t>
      </w:r>
      <w:r>
        <w:t xml:space="preserve"> of the metric (Table 2.1). </w:t>
      </w:r>
      <w:moveFromRangeStart w:id="761" w:author="Keil Petr" w:date="2021-09-24T11:07:00Z" w:name="move83374082"/>
      <w:moveFrom w:id="762" w:author="Keil Petr" w:date="2021-09-24T11:07:00Z">
        <w:r w:rsidDel="00FC0C2F">
          <w:t>Alternatively, the articles which were often referred to in the relevant articles were also explored.</w:t>
        </w:r>
      </w:moveFrom>
      <w:moveFromRangeEnd w:id="761"/>
      <w:ins w:id="763" w:author="Keil Petr" w:date="2021-09-24T11:08:00Z">
        <w:r w:rsidR="00E53D67">
          <w:t xml:space="preserve">We discretized </w:t>
        </w:r>
      </w:ins>
    </w:p>
    <w:p w14:paraId="48576E30" w14:textId="0BA61BAE" w:rsidR="006902CA" w:rsidRDefault="00006B48">
      <w:pPr>
        <w:pStyle w:val="FirstParagraph"/>
        <w:pPrChange w:id="764" w:author="Keil Petr" w:date="2021-09-24T11:08:00Z">
          <w:pPr>
            <w:pStyle w:val="BodyText"/>
          </w:pPr>
        </w:pPrChange>
      </w:pPr>
      <w:del w:id="765" w:author="Keil Petr" w:date="2021-09-24T11:08:00Z">
        <w:r w:rsidDel="00E53D67">
          <w:delText>S</w:delText>
        </w:r>
      </w:del>
      <w:ins w:id="766" w:author="Keil Petr" w:date="2021-09-24T11:08:00Z">
        <w:r w:rsidR="00E53D67">
          <w:t>s</w:t>
        </w:r>
      </w:ins>
      <w:r>
        <w:t xml:space="preserve">patial grain sizes </w:t>
      </w:r>
      <w:del w:id="767" w:author="Keil Petr" w:date="2021-09-24T11:08:00Z">
        <w:r w:rsidDel="00E53D67">
          <w:delText xml:space="preserve">are </w:delText>
        </w:r>
      </w:del>
      <w:r>
        <w:t xml:space="preserve">discretized into four levels: </w:t>
      </w:r>
      <w:r>
        <w:rPr>
          <w:i/>
          <w:iCs/>
        </w:rPr>
        <w:t>local</w:t>
      </w:r>
      <w:r>
        <w:t xml:space="preserve"> </w:t>
      </w:r>
      <m:oMath>
        <m:r>
          <m:rPr>
            <m:sty m:val="p"/>
          </m:rPr>
          <w:rPr>
            <w:rFonts w:ascii="Cambria Math" w:hAnsi="Cambria Math"/>
          </w:rPr>
          <m:t>&lt;=</m:t>
        </m:r>
        <m:r>
          <w:rPr>
            <w:rFonts w:ascii="Cambria Math" w:hAnsi="Cambria Math"/>
          </w:rPr>
          <m:t>25</m:t>
        </m:r>
      </m:oMath>
      <w:r>
        <w:t xml:space="preserve"> </w:t>
      </w:r>
      <m:oMath>
        <m:r>
          <w:rPr>
            <w:rFonts w:ascii="Cambria Math" w:hAnsi="Cambria Math"/>
          </w:rPr>
          <m:t>K</m:t>
        </m:r>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w:t>
      </w:r>
      <w:r>
        <w:rPr>
          <w:i/>
          <w:iCs/>
        </w:rPr>
        <w:t>regional</w:t>
      </w:r>
      <w:r>
        <w:t xml:space="preserve"> </w:t>
      </w:r>
      <m:oMath>
        <m:r>
          <m:rPr>
            <m:sty m:val="p"/>
          </m:rPr>
          <w:rPr>
            <w:rFonts w:ascii="Cambria Math" w:hAnsi="Cambria Math"/>
          </w:rPr>
          <m:t>&gt;</m:t>
        </m:r>
        <m:r>
          <w:rPr>
            <w:rFonts w:ascii="Cambria Math" w:hAnsi="Cambria Math"/>
          </w:rPr>
          <m:t>25</m:t>
        </m:r>
      </m:oMath>
      <w:r>
        <w:t xml:space="preserve"> </w:t>
      </w:r>
      <m:oMath>
        <m:r>
          <w:rPr>
            <w:rFonts w:ascii="Cambria Math" w:hAnsi="Cambria Math"/>
          </w:rPr>
          <m:t>Km</m:t>
        </m:r>
        <m:r>
          <m:rPr>
            <m:sty m:val="p"/>
          </m:rPr>
          <w:rPr>
            <w:rFonts w:ascii="Cambria Math" w:hAnsi="Cambria Math"/>
          </w:rPr>
          <m:t>²</m:t>
        </m:r>
      </m:oMath>
      <w:r>
        <w:t xml:space="preserve">, </w:t>
      </w:r>
      <w:r>
        <w:rPr>
          <w:i/>
          <w:iCs/>
        </w:rPr>
        <w:t>national</w:t>
      </w:r>
      <w:r>
        <w:t xml:space="preserve"> when an entire country </w:t>
      </w:r>
      <w:del w:id="768" w:author="Keil Petr" w:date="2021-09-24T11:09:00Z">
        <w:r w:rsidDel="00E53D67">
          <w:delText xml:space="preserve">is </w:delText>
        </w:r>
      </w:del>
      <w:ins w:id="769" w:author="Keil Petr" w:date="2021-09-24T11:09:00Z">
        <w:r w:rsidR="00E53D67">
          <w:t xml:space="preserve">was </w:t>
        </w:r>
      </w:ins>
      <w:r>
        <w:t>considered</w:t>
      </w:r>
      <w:ins w:id="770" w:author="Keil Petr" w:date="2021-09-24T11:09:00Z">
        <w:r w:rsidR="00E53D67">
          <w:t>,</w:t>
        </w:r>
      </w:ins>
      <w:r>
        <w:t xml:space="preserve"> and </w:t>
      </w:r>
      <w:r>
        <w:rPr>
          <w:i/>
          <w:iCs/>
        </w:rPr>
        <w:t>global</w:t>
      </w:r>
      <w:r>
        <w:t xml:space="preserve"> at the worldwide scale</w:t>
      </w:r>
      <w:ins w:id="771" w:author="Keil Petr" w:date="2021-09-24T11:09:00Z">
        <w:r w:rsidR="00E53D67">
          <w:t xml:space="preserve"> (grain = extent = </w:t>
        </w:r>
        <w:r w:rsidR="00FA20F2">
          <w:t xml:space="preserve">the entire </w:t>
        </w:r>
        <w:r w:rsidR="00E53D67">
          <w:t>Earth</w:t>
        </w:r>
        <w:r w:rsidR="00FA20F2">
          <w:t>’s mainland</w:t>
        </w:r>
        <w:r w:rsidR="00E53D67">
          <w:t>)</w:t>
        </w:r>
      </w:ins>
      <w:r>
        <w:t>.</w:t>
      </w:r>
    </w:p>
    <w:p w14:paraId="5D2AF5A9" w14:textId="3DB07DB2" w:rsidR="006902CA" w:rsidRDefault="00006B48">
      <w:pPr>
        <w:pStyle w:val="BodyText"/>
      </w:pPr>
      <w:r>
        <w:t xml:space="preserve">Concerning the trend assessment, different papers contain the </w:t>
      </w:r>
      <w:r>
        <w:rPr>
          <w:i/>
          <w:iCs/>
        </w:rPr>
        <w:t>p-value</w:t>
      </w:r>
      <w:r>
        <w:t xml:space="preserve"> or directly specify the significan</w:t>
      </w:r>
      <w:del w:id="772" w:author="Keil Petr" w:date="2021-09-24T11:10:00Z">
        <w:r w:rsidDel="00FA20F2">
          <w:delText>t</w:delText>
        </w:r>
      </w:del>
      <w:ins w:id="773" w:author="Keil Petr" w:date="2021-09-24T11:10:00Z">
        <w:r w:rsidR="00FA20F2">
          <w:t>ce of a</w:t>
        </w:r>
      </w:ins>
      <w:r>
        <w:t xml:space="preserve"> trend of </w:t>
      </w:r>
      <w:del w:id="774" w:author="Keil Petr" w:date="2021-09-24T11:10:00Z">
        <w:r w:rsidDel="00FA20F2">
          <w:delText xml:space="preserve">the </w:delText>
        </w:r>
      </w:del>
      <w:ins w:id="775" w:author="Keil Petr" w:date="2021-09-24T11:10:00Z">
        <w:r w:rsidR="00FA20F2">
          <w:t xml:space="preserve">a </w:t>
        </w:r>
      </w:ins>
      <w:r>
        <w:t xml:space="preserve">metric. However, </w:t>
      </w:r>
      <w:del w:id="776" w:author="Keil Petr" w:date="2021-09-24T11:10:00Z">
        <w:r w:rsidDel="00FA20F2">
          <w:delText>a portion of</w:delText>
        </w:r>
      </w:del>
      <w:ins w:id="777" w:author="Keil Petr" w:date="2021-09-24T11:10:00Z">
        <w:r w:rsidR="00FA20F2">
          <w:t>some</w:t>
        </w:r>
      </w:ins>
      <w:r>
        <w:t xml:space="preserve"> papers give</w:t>
      </w:r>
      <w:del w:id="778" w:author="Keil Petr" w:date="2021-09-24T11:10:00Z">
        <w:r w:rsidDel="00FA20F2">
          <w:delText>s</w:delText>
        </w:r>
      </w:del>
      <w:r>
        <w:t xml:space="preserve"> only </w:t>
      </w:r>
      <w:del w:id="779" w:author="Keil Petr" w:date="2021-09-24T11:10:00Z">
        <w:r w:rsidDel="00FA20F2">
          <w:delText xml:space="preserve">visual </w:delText>
        </w:r>
      </w:del>
      <w:ins w:id="780" w:author="Keil Petr" w:date="2021-09-24T11:10:00Z">
        <w:r w:rsidR="00FA20F2">
          <w:t xml:space="preserve">graphical </w:t>
        </w:r>
      </w:ins>
      <w:r>
        <w:t xml:space="preserve">representations of the trend. For those, </w:t>
      </w:r>
      <w:commentRangeStart w:id="781"/>
      <w:r>
        <w:t>the standard error was used when displayed</w:t>
      </w:r>
      <w:commentRangeEnd w:id="781"/>
      <w:r w:rsidR="004E5EA5">
        <w:rPr>
          <w:rStyle w:val="CommentReference"/>
        </w:rPr>
        <w:commentReference w:id="781"/>
      </w:r>
      <w:r>
        <w:t xml:space="preserve">. </w:t>
      </w:r>
      <w:del w:id="782" w:author="Keil Petr" w:date="2021-09-24T11:13:00Z">
        <w:r w:rsidDel="004E5EA5">
          <w:delText xml:space="preserve">For </w:delText>
        </w:r>
      </w:del>
      <w:ins w:id="783" w:author="Keil Petr" w:date="2021-09-24T11:13:00Z">
        <w:r w:rsidR="004E5EA5">
          <w:t xml:space="preserve">If a study </w:t>
        </w:r>
      </w:ins>
      <w:del w:id="784" w:author="Keil Petr" w:date="2021-09-24T11:13:00Z">
        <w:r w:rsidDel="004E5EA5">
          <w:delText xml:space="preserve">the very few </w:delText>
        </w:r>
      </w:del>
      <w:r>
        <w:t>only g</w:t>
      </w:r>
      <w:del w:id="785" w:author="Keil Petr" w:date="2021-09-24T11:13:00Z">
        <w:r w:rsidDel="004E5EA5">
          <w:delText>iving</w:delText>
        </w:r>
      </w:del>
      <w:ins w:id="786" w:author="Keil Petr" w:date="2021-09-24T11:13:00Z">
        <w:r w:rsidR="004E5EA5">
          <w:t>ave</w:t>
        </w:r>
      </w:ins>
      <w:r>
        <w:t xml:space="preserve"> the trend</w:t>
      </w:r>
      <w:ins w:id="787" w:author="Keil Petr" w:date="2021-09-24T11:13:00Z">
        <w:r w:rsidR="004E5EA5">
          <w:t xml:space="preserve">, </w:t>
        </w:r>
      </w:ins>
      <w:del w:id="788" w:author="Keil Petr" w:date="2021-09-24T11:10:00Z">
        <w:r w:rsidDel="004E5EA5">
          <w:delText xml:space="preserve">, </w:delText>
        </w:r>
      </w:del>
      <w:del w:id="789" w:author="Keil Petr" w:date="2021-09-24T11:13:00Z">
        <w:r w:rsidDel="004E5EA5">
          <w:delText>. I</w:delText>
        </w:r>
      </w:del>
      <w:ins w:id="790" w:author="Keil Petr" w:date="2021-09-24T11:13:00Z">
        <w:r w:rsidR="004E5EA5">
          <w:t xml:space="preserve">this is noted </w:t>
        </w:r>
      </w:ins>
      <w:del w:id="791" w:author="Keil Petr" w:date="2021-09-24T11:13:00Z">
        <w:r w:rsidDel="004E5EA5">
          <w:delText xml:space="preserve">nformation can be found </w:delText>
        </w:r>
      </w:del>
      <w:r>
        <w:t xml:space="preserve">in the column </w:t>
      </w:r>
      <w:r>
        <w:rPr>
          <w:i/>
          <w:iCs/>
        </w:rPr>
        <w:t>Note</w:t>
      </w:r>
      <w:r>
        <w:t xml:space="preserve"> of the Table 6.1. Moreover, the final trend retained (</w:t>
      </w:r>
      <w:r>
        <w:rPr>
          <w:i/>
          <w:iCs/>
        </w:rPr>
        <w:t>i.e.</w:t>
      </w:r>
      <w:r>
        <w:t xml:space="preserve"> either </w:t>
      </w:r>
      <w:r>
        <w:rPr>
          <w:i/>
          <w:iCs/>
        </w:rPr>
        <w:t>Increase</w:t>
      </w:r>
      <w:r>
        <w:t xml:space="preserve">, </w:t>
      </w:r>
      <w:r>
        <w:rPr>
          <w:i/>
          <w:iCs/>
        </w:rPr>
        <w:t>Stable</w:t>
      </w:r>
      <w:r>
        <w:t xml:space="preserve"> or </w:t>
      </w:r>
      <w:r>
        <w:rPr>
          <w:i/>
          <w:iCs/>
        </w:rPr>
        <w:t>Decrease</w:t>
      </w:r>
      <w:r>
        <w:t>) doesn’t reflect all the fluctuations of the metric through time but rather the difference between the starting and ending points.</w:t>
      </w:r>
    </w:p>
    <w:p w14:paraId="541F4682" w14:textId="12BAD255" w:rsidR="006902CA" w:rsidRDefault="00006B48">
      <w:pPr>
        <w:pStyle w:val="BodyText"/>
      </w:pPr>
      <w:commentRangeStart w:id="792"/>
      <w:del w:id="793" w:author="Keil Petr" w:date="2021-09-24T11:14:00Z">
        <w:r w:rsidDel="004E5EA5">
          <w:lastRenderedPageBreak/>
          <w:delText>I</w:delText>
        </w:r>
      </w:del>
      <w:ins w:id="794" w:author="Keil Petr" w:date="2021-09-24T11:14:00Z">
        <w:r w:rsidR="004E5EA5">
          <w:t>We</w:t>
        </w:r>
      </w:ins>
      <w:r>
        <w:t xml:space="preserve"> </w:t>
      </w:r>
      <w:commentRangeEnd w:id="792"/>
      <w:r w:rsidR="004E5EA5">
        <w:rPr>
          <w:rStyle w:val="CommentReference"/>
        </w:rPr>
        <w:commentReference w:id="792"/>
      </w:r>
      <w:del w:id="795" w:author="Keil Petr" w:date="2021-09-24T11:14:00Z">
        <w:r w:rsidDel="004E5EA5">
          <w:delText xml:space="preserve">have </w:delText>
        </w:r>
      </w:del>
      <w:r>
        <w:t>found 31 references in which authors were both determining the temporal trend of a metric and explicitly defining the grain size. However,</w:t>
      </w:r>
      <w:ins w:id="796" w:author="Leroy Francois" w:date="2021-09-29T15:24:00Z">
        <w:r w:rsidR="00D265C2">
          <w:t xml:space="preserve"> </w:t>
        </w:r>
      </w:ins>
      <w:ins w:id="797" w:author="Keil Petr" w:date="2021-09-24T17:37:00Z">
        <w:del w:id="798" w:author="Leroy Francois" w:date="2021-09-29T15:24:00Z">
          <w:r w:rsidR="00413842" w:rsidDel="00D265C2">
            <w:delText xml:space="preserve"> </w:delText>
          </w:r>
        </w:del>
        <w:del w:id="799" w:author="Leroy Francois" w:date="2021-09-29T15:23:00Z">
          <w:r w:rsidR="00413842" w:rsidRPr="00413842" w:rsidDel="00D265C2">
            <w:rPr>
              <w:highlight w:val="yellow"/>
              <w:rPrChange w:id="800" w:author="Keil Petr" w:date="2021-09-24T17:37:00Z">
                <w:rPr/>
              </w:rPrChange>
            </w:rPr>
            <w:delText>XXX</w:delText>
          </w:r>
          <w:r w:rsidR="00413842" w:rsidDel="00D265C2">
            <w:delText xml:space="preserve"> of them were from a single location (</w:delText>
          </w:r>
          <w:r w:rsidR="00413842" w:rsidRPr="00413842" w:rsidDel="00D265C2">
            <w:rPr>
              <w:highlight w:val="yellow"/>
              <w:rPrChange w:id="801" w:author="Keil Petr" w:date="2021-09-24T17:37:00Z">
                <w:rPr/>
              </w:rPrChange>
            </w:rPr>
            <w:delText xml:space="preserve">see the supplementary </w:delText>
          </w:r>
        </w:del>
      </w:ins>
      <w:ins w:id="802" w:author="Keil Petr" w:date="2021-09-24T17:59:00Z">
        <w:del w:id="803" w:author="Leroy Francois" w:date="2021-09-29T15:23:00Z">
          <w:r w:rsidR="000D445B" w:rsidDel="00D265C2">
            <w:rPr>
              <w:highlight w:val="yellow"/>
            </w:rPr>
            <w:delText>text</w:delText>
          </w:r>
        </w:del>
      </w:ins>
      <w:ins w:id="804" w:author="Keil Petr" w:date="2021-09-24T17:37:00Z">
        <w:del w:id="805" w:author="Leroy Francois" w:date="2021-09-29T15:23:00Z">
          <w:r w:rsidR="00413842" w:rsidRPr="00413842" w:rsidDel="00D265C2">
            <w:rPr>
              <w:highlight w:val="yellow"/>
              <w:rPrChange w:id="806" w:author="Keil Petr" w:date="2021-09-24T17:37:00Z">
                <w:rPr/>
              </w:rPrChange>
            </w:rPr>
            <w:delText xml:space="preserve"> </w:delText>
          </w:r>
          <w:commentRangeStart w:id="807"/>
          <w:r w:rsidR="00413842" w:rsidRPr="00413842" w:rsidDel="00D265C2">
            <w:rPr>
              <w:highlight w:val="yellow"/>
              <w:rPrChange w:id="808" w:author="Keil Petr" w:date="2021-09-24T17:37:00Z">
                <w:rPr/>
              </w:rPrChange>
            </w:rPr>
            <w:delText>XXX</w:delText>
          </w:r>
          <w:commentRangeEnd w:id="807"/>
          <w:r w:rsidR="00413842" w:rsidDel="00D265C2">
            <w:rPr>
              <w:rStyle w:val="CommentReference"/>
            </w:rPr>
            <w:commentReference w:id="807"/>
          </w:r>
          <w:r w:rsidR="00413842" w:rsidDel="00D265C2">
            <w:delText>), and</w:delText>
          </w:r>
        </w:del>
        <w:del w:id="809" w:author="Leroy Francois" w:date="2021-09-29T15:24:00Z">
          <w:r w:rsidR="00413842" w:rsidDel="00D265C2">
            <w:delText xml:space="preserve"> </w:delText>
          </w:r>
        </w:del>
      </w:ins>
      <w:del w:id="810" w:author="Keil Petr" w:date="2021-09-24T17:37:00Z">
        <w:r w:rsidDel="00413842">
          <w:delText xml:space="preserve"> </w:delText>
        </w:r>
      </w:del>
      <w:r>
        <w:t xml:space="preserve">only 17 of them </w:t>
      </w:r>
      <w:del w:id="811" w:author="Keil Petr" w:date="2021-09-24T11:14:00Z">
        <w:r w:rsidDel="004E5EA5">
          <w:delText>are using</w:delText>
        </w:r>
      </w:del>
      <w:ins w:id="812" w:author="Keil Petr" w:date="2021-09-24T11:14:00Z">
        <w:r w:rsidR="004E5EA5">
          <w:t>used</w:t>
        </w:r>
      </w:ins>
      <w:r>
        <w:t xml:space="preserve"> spatial replicates and </w:t>
      </w:r>
      <w:del w:id="813" w:author="Keil Petr" w:date="2021-09-24T11:16:00Z">
        <w:r w:rsidDel="004E5EA5">
          <w:delText xml:space="preserve">are </w:delText>
        </w:r>
      </w:del>
      <w:ins w:id="814" w:author="Keil Petr" w:date="2021-09-24T11:16:00Z">
        <w:r w:rsidR="004E5EA5">
          <w:t xml:space="preserve">were </w:t>
        </w:r>
      </w:ins>
      <w:r>
        <w:t>thus relevant for this study (Table 2.1).</w:t>
      </w:r>
      <w:del w:id="815" w:author="Leroy Francois" w:date="2021-09-29T15:10:00Z">
        <w:r w:rsidDel="00882057">
          <w:delText xml:space="preserve"> </w:delText>
        </w:r>
      </w:del>
      <w:ins w:id="816" w:author="Keil Petr" w:date="2021-09-24T11:16:00Z">
        <w:del w:id="817" w:author="Leroy Francois" w:date="2021-09-29T15:09:00Z">
          <w:r w:rsidR="004E5EA5" w:rsidDel="00882057">
            <w:delText xml:space="preserve">We used </w:delText>
          </w:r>
        </w:del>
      </w:ins>
      <w:del w:id="818" w:author="Leroy Francois" w:date="2021-09-29T15:09:00Z">
        <w:r w:rsidDel="00882057">
          <w:delText>T</w:delText>
        </w:r>
      </w:del>
      <w:ins w:id="819" w:author="Keil Petr" w:date="2021-09-24T11:16:00Z">
        <w:del w:id="820" w:author="Leroy Francois" w:date="2021-09-29T15:09:00Z">
          <w:r w:rsidR="004E5EA5" w:rsidDel="00882057">
            <w:delText>t</w:delText>
          </w:r>
        </w:del>
      </w:ins>
      <w:del w:id="821" w:author="Leroy Francois" w:date="2021-09-29T15:09:00Z">
        <w:r w:rsidDel="00882057">
          <w:delText>he</w:delText>
        </w:r>
      </w:del>
      <w:ins w:id="822" w:author="Keil Petr" w:date="2021-09-24T11:16:00Z">
        <w:del w:id="823" w:author="Leroy Francois" w:date="2021-09-29T15:09:00Z">
          <w:r w:rsidR="004E5EA5" w:rsidDel="00882057">
            <w:delText xml:space="preserve"> following</w:delText>
          </w:r>
        </w:del>
      </w:ins>
      <w:del w:id="824" w:author="Leroy Francois" w:date="2021-09-29T15:09:00Z">
        <w:r w:rsidDel="00882057">
          <w:delText xml:space="preserve"> classes of</w:delText>
        </w:r>
      </w:del>
      <w:ins w:id="825" w:author="Keil Petr" w:date="2021-09-24T11:16:00Z">
        <w:del w:id="826" w:author="Leroy Francois" w:date="2021-09-29T15:09:00Z">
          <w:r w:rsidR="003E626D" w:rsidDel="00882057">
            <w:delText xml:space="preserve"> the</w:delText>
          </w:r>
        </w:del>
      </w:ins>
      <w:del w:id="827" w:author="Leroy Francois" w:date="2021-09-29T15:09:00Z">
        <w:r w:rsidDel="00882057">
          <w:delText xml:space="preserve"> metric</w:delText>
        </w:r>
      </w:del>
      <w:ins w:id="828" w:author="Keil Petr" w:date="2021-09-24T11:16:00Z">
        <w:del w:id="829" w:author="Leroy Francois" w:date="2021-09-29T15:09:00Z">
          <w:r w:rsidR="003E626D" w:rsidDel="00882057">
            <w:delText>s</w:delText>
          </w:r>
        </w:del>
      </w:ins>
      <w:del w:id="830" w:author="Leroy Francois" w:date="2021-09-29T15:09:00Z">
        <w:r w:rsidDel="00882057">
          <w:delText xml:space="preserve"> are: </w:delText>
        </w:r>
      </w:del>
      <w:moveFromRangeStart w:id="831" w:author="Leroy Francois" w:date="2021-09-29T15:10:00Z" w:name="move83820630"/>
      <w:commentRangeStart w:id="832"/>
      <w:moveFrom w:id="833" w:author="Leroy Francois" w:date="2021-09-29T15:10:00Z">
        <w:r w:rsidDel="00882057">
          <w:rPr>
            <w:i/>
            <w:iCs/>
          </w:rPr>
          <w:t>Species richness, Evenness, Abundance, Diversity, Temporal beta-diversity, Spatial beta-diversity, Functional diversity, Functional evenness, Functional richness</w:t>
        </w:r>
        <w:commentRangeEnd w:id="832"/>
        <w:r w:rsidR="00F072AF" w:rsidDel="00882057">
          <w:rPr>
            <w:rStyle w:val="CommentReference"/>
          </w:rPr>
          <w:commentReference w:id="832"/>
        </w:r>
        <w:r w:rsidDel="00882057">
          <w:t>.</w:t>
        </w:r>
      </w:moveFrom>
      <w:moveFromRangeEnd w:id="831"/>
      <w:r>
        <w:t xml:space="preserve"> </w:t>
      </w:r>
      <w:del w:id="834" w:author="Leroy Francois" w:date="2021-09-29T15:11:00Z">
        <w:r w:rsidDel="00C13897">
          <w:delText>Some of thi</w:delText>
        </w:r>
      </w:del>
      <w:ins w:id="835" w:author="Keil Petr" w:date="2021-09-24T11:16:00Z">
        <w:del w:id="836" w:author="Leroy Francois" w:date="2021-09-29T15:11:00Z">
          <w:r w:rsidR="003E626D" w:rsidDel="00C13897">
            <w:delText>es</w:delText>
          </w:r>
        </w:del>
      </w:ins>
      <w:del w:id="837" w:author="Leroy Francois" w:date="2021-09-29T15:11:00Z">
        <w:r w:rsidDel="00C13897">
          <w:delText>s</w:delText>
        </w:r>
      </w:del>
      <w:ins w:id="838" w:author="Keil Petr" w:date="2021-09-24T11:16:00Z">
        <w:del w:id="839" w:author="Leroy Francois" w:date="2021-09-29T15:11:00Z">
          <w:r w:rsidR="003E626D" w:rsidDel="00C13897">
            <w:delText>e</w:delText>
          </w:r>
        </w:del>
      </w:ins>
      <w:del w:id="840" w:author="Leroy Francois" w:date="2021-09-29T15:11:00Z">
        <w:r w:rsidDel="00C13897">
          <w:delText xml:space="preserve"> classes contain several different indexes. This is the case f</w:delText>
        </w:r>
      </w:del>
      <w:ins w:id="841" w:author="Keil Petr" w:date="2021-09-24T11:16:00Z">
        <w:del w:id="842" w:author="Leroy Francois" w:date="2021-09-29T15:11:00Z">
          <w:r w:rsidR="003E626D" w:rsidDel="00C13897">
            <w:delText>F</w:delText>
          </w:r>
        </w:del>
      </w:ins>
      <w:del w:id="843" w:author="Leroy Francois" w:date="2021-09-29T15:11:00Z">
        <w:r w:rsidDel="00C13897">
          <w:delText>or instance</w:delText>
        </w:r>
      </w:del>
      <w:ins w:id="844" w:author="Keil Petr" w:date="2021-09-24T11:16:00Z">
        <w:del w:id="845" w:author="Leroy Francois" w:date="2021-09-29T15:11:00Z">
          <w:r w:rsidR="003E626D" w:rsidDel="00C13897">
            <w:delText>,</w:delText>
          </w:r>
        </w:del>
      </w:ins>
      <w:del w:id="846" w:author="Leroy Francois" w:date="2021-09-29T15:11:00Z">
        <w:r w:rsidDel="00C13897">
          <w:delText xml:space="preserve"> for the class </w:delText>
        </w:r>
        <w:r w:rsidDel="00C13897">
          <w:rPr>
            <w:i/>
            <w:iCs/>
          </w:rPr>
          <w:delText>Diversity</w:delText>
        </w:r>
        <w:r w:rsidDel="00C13897">
          <w:delText>, which can be defined by</w:delText>
        </w:r>
      </w:del>
      <w:ins w:id="847" w:author="Keil Petr" w:date="2021-09-24T11:17:00Z">
        <w:del w:id="848" w:author="Leroy Francois" w:date="2021-09-29T15:11:00Z">
          <w:r w:rsidR="003E626D" w:rsidDel="00C13897">
            <w:delText>contains</w:delText>
          </w:r>
        </w:del>
      </w:ins>
      <w:del w:id="849" w:author="Leroy Francois" w:date="2021-09-29T15:11:00Z">
        <w:r w:rsidDel="00C13897">
          <w:delText xml:space="preserve"> either the Shannon or the Simpson index, or for the class </w:delText>
        </w:r>
        <w:r w:rsidDel="00C13897">
          <w:rPr>
            <w:i/>
            <w:iCs/>
          </w:rPr>
          <w:delText>Abundance</w:delText>
        </w:r>
      </w:del>
      <w:ins w:id="850" w:author="Keil Petr" w:date="2021-09-24T11:17:00Z">
        <w:del w:id="851" w:author="Leroy Francois" w:date="2021-09-29T15:11:00Z">
          <w:r w:rsidR="003E626D" w:rsidDel="00C13897">
            <w:delText>,</w:delText>
          </w:r>
        </w:del>
      </w:ins>
      <w:del w:id="852" w:author="Leroy Francois" w:date="2021-09-29T15:11:00Z">
        <w:r w:rsidDel="00C13897">
          <w:delText xml:space="preserve"> which contains various multi-species indicators (for more information, see Table 6.1).</w:delText>
        </w:r>
      </w:del>
    </w:p>
    <w:p w14:paraId="4EE0DB91" w14:textId="77777777" w:rsidR="006902CA" w:rsidRDefault="00006B48">
      <w:pPr>
        <w:pStyle w:val="BodyText"/>
      </w:pPr>
      <w:r>
        <w:t xml:space="preserve">Table 2.1: </w:t>
      </w:r>
      <w:bookmarkStart w:id="853" w:name="tab:maintable"/>
      <w:r>
        <w:t>Trends of different metrics of biodiversity at various spatial and temporal scales</w:t>
      </w:r>
      <w:bookmarkEnd w:id="853"/>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tblGrid>
      <w:tr w:rsidR="006902CA" w14:paraId="24018FB6" w14:textId="77777777" w:rsidTr="006902CA">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3542A8F" w14:textId="77777777" w:rsidR="006902CA" w:rsidRDefault="00006B48">
            <w:pPr>
              <w:spacing w:before="100" w:after="100"/>
              <w:ind w:left="100" w:right="100"/>
            </w:pPr>
            <w:r>
              <w:rPr>
                <w:rFonts w:ascii="Arial" w:eastAsia="Arial" w:hAnsi="Arial" w:cs="Arial"/>
                <w:color w:val="000000"/>
                <w:sz w:val="10"/>
                <w:szCs w:val="10"/>
              </w:rPr>
              <w:t>Reference</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EF18477" w14:textId="77777777" w:rsidR="006902CA" w:rsidRDefault="00006B48">
            <w:pPr>
              <w:spacing w:before="100" w:after="100"/>
              <w:ind w:left="100" w:right="100"/>
            </w:pPr>
            <w:r>
              <w:rPr>
                <w:rFonts w:ascii="Arial" w:eastAsia="Arial" w:hAnsi="Arial" w:cs="Arial"/>
                <w:color w:val="000000"/>
                <w:sz w:val="10"/>
                <w:szCs w:val="10"/>
              </w:rPr>
              <w:t>Metric</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273C53D" w14:textId="77777777" w:rsidR="006902CA" w:rsidRDefault="00006B48">
            <w:pPr>
              <w:spacing w:before="100" w:after="100"/>
              <w:ind w:left="100" w:right="100"/>
            </w:pPr>
            <w:r>
              <w:rPr>
                <w:rFonts w:ascii="Arial" w:eastAsia="Arial" w:hAnsi="Arial" w:cs="Arial"/>
                <w:color w:val="000000"/>
                <w:sz w:val="10"/>
                <w:szCs w:val="10"/>
              </w:rPr>
              <w:t>Spatial grain (Km²)</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E628050" w14:textId="77777777" w:rsidR="006902CA" w:rsidRDefault="00006B48">
            <w:pPr>
              <w:spacing w:before="100" w:after="100"/>
              <w:ind w:left="100" w:right="100"/>
              <w:jc w:val="right"/>
            </w:pPr>
            <w:r>
              <w:rPr>
                <w:rFonts w:ascii="Arial" w:eastAsia="Arial" w:hAnsi="Arial" w:cs="Arial"/>
                <w:color w:val="000000"/>
                <w:sz w:val="10"/>
                <w:szCs w:val="10"/>
              </w:rPr>
              <w:t>Temporal grain (year)</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E15E05" w14:textId="77777777" w:rsidR="006902CA" w:rsidRDefault="00006B48">
            <w:pPr>
              <w:spacing w:before="100" w:after="100"/>
              <w:ind w:left="100" w:right="100"/>
              <w:jc w:val="right"/>
            </w:pPr>
            <w:r>
              <w:rPr>
                <w:rFonts w:ascii="Arial" w:eastAsia="Arial" w:hAnsi="Arial" w:cs="Arial"/>
                <w:color w:val="000000"/>
                <w:sz w:val="10"/>
                <w:szCs w:val="10"/>
              </w:rPr>
              <w:t>Spatial extent (Km²)</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7E0C175" w14:textId="77777777" w:rsidR="006902CA" w:rsidRDefault="00006B48">
            <w:pPr>
              <w:spacing w:before="100" w:after="100"/>
              <w:ind w:left="100" w:right="100"/>
              <w:jc w:val="right"/>
            </w:pPr>
            <w:r>
              <w:rPr>
                <w:rFonts w:ascii="Arial" w:eastAsia="Arial" w:hAnsi="Arial" w:cs="Arial"/>
                <w:color w:val="000000"/>
                <w:sz w:val="10"/>
                <w:szCs w:val="10"/>
              </w:rPr>
              <w:t>Temporal extent (year)</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46A5E99" w14:textId="77777777" w:rsidR="006902CA" w:rsidRDefault="00006B48">
            <w:pPr>
              <w:spacing w:before="100" w:after="100"/>
              <w:ind w:left="100" w:right="100"/>
            </w:pPr>
            <w:r>
              <w:rPr>
                <w:rFonts w:ascii="Arial" w:eastAsia="Arial" w:hAnsi="Arial" w:cs="Arial"/>
                <w:color w:val="000000"/>
                <w:sz w:val="10"/>
                <w:szCs w:val="10"/>
              </w:rPr>
              <w:t>Years</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FBBFD29" w14:textId="77777777" w:rsidR="006902CA" w:rsidRDefault="00006B48">
            <w:pPr>
              <w:spacing w:before="100" w:after="100"/>
              <w:ind w:left="100" w:right="100"/>
            </w:pPr>
            <w:r>
              <w:rPr>
                <w:rFonts w:ascii="Arial" w:eastAsia="Arial" w:hAnsi="Arial" w:cs="Arial"/>
                <w:color w:val="000000"/>
                <w:sz w:val="10"/>
                <w:szCs w:val="10"/>
              </w:rPr>
              <w:t>Country</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9EBBEC0" w14:textId="77777777" w:rsidR="006902CA" w:rsidRDefault="00006B48">
            <w:pPr>
              <w:spacing w:before="100" w:after="100"/>
              <w:ind w:left="100" w:right="100"/>
            </w:pPr>
            <w:r>
              <w:rPr>
                <w:rFonts w:ascii="Arial" w:eastAsia="Arial" w:hAnsi="Arial" w:cs="Arial"/>
                <w:color w:val="000000"/>
                <w:sz w:val="10"/>
                <w:szCs w:val="10"/>
              </w:rPr>
              <w:t>Trend</w:t>
            </w:r>
          </w:p>
        </w:tc>
      </w:tr>
      <w:tr w:rsidR="006902CA" w14:paraId="0A5DEE17" w14:textId="77777777" w:rsidTr="006902CA">
        <w:trPr>
          <w:cantSplit/>
          <w:jc w:val="center"/>
        </w:trPr>
        <w:tc>
          <w:tcPr>
            <w:tcW w:w="1080" w:type="dxa"/>
            <w:shd w:val="clear" w:color="auto" w:fill="FFFFFF"/>
            <w:tcMar>
              <w:top w:w="0" w:type="dxa"/>
              <w:left w:w="0" w:type="dxa"/>
              <w:bottom w:w="0" w:type="dxa"/>
              <w:right w:w="0" w:type="dxa"/>
            </w:tcMar>
            <w:vAlign w:val="center"/>
          </w:tcPr>
          <w:p w14:paraId="6AF3094A" w14:textId="77777777" w:rsidR="006902CA" w:rsidRDefault="00006B48">
            <w:pPr>
              <w:spacing w:before="100" w:after="100"/>
              <w:ind w:left="100" w:right="100"/>
            </w:pPr>
            <w:r>
              <w:rPr>
                <w:rFonts w:ascii="Arial" w:eastAsia="Arial" w:hAnsi="Arial" w:cs="Arial"/>
                <w:color w:val="000000"/>
                <w:sz w:val="10"/>
                <w:szCs w:val="10"/>
              </w:rPr>
              <w:t>\cite{barnagaud_temporal_2017}</w:t>
            </w:r>
          </w:p>
        </w:tc>
        <w:tc>
          <w:tcPr>
            <w:tcW w:w="1080" w:type="dxa"/>
            <w:shd w:val="clear" w:color="auto" w:fill="FFFFFF"/>
            <w:tcMar>
              <w:top w:w="0" w:type="dxa"/>
              <w:left w:w="0" w:type="dxa"/>
              <w:bottom w:w="0" w:type="dxa"/>
              <w:right w:w="0" w:type="dxa"/>
            </w:tcMar>
            <w:vAlign w:val="center"/>
          </w:tcPr>
          <w:p w14:paraId="08B8435D" w14:textId="77777777" w:rsidR="006902CA" w:rsidRDefault="00006B48">
            <w:pPr>
              <w:spacing w:before="100" w:after="100"/>
              <w:ind w:left="100" w:right="100"/>
            </w:pPr>
            <w:r>
              <w:rPr>
                <w:rFonts w:ascii="Arial" w:eastAsia="Arial" w:hAnsi="Arial" w:cs="Arial"/>
                <w:color w:val="000000"/>
                <w:sz w:val="10"/>
                <w:szCs w:val="10"/>
              </w:rPr>
              <w:t>Evenness</w:t>
            </w:r>
          </w:p>
        </w:tc>
        <w:tc>
          <w:tcPr>
            <w:tcW w:w="1080" w:type="dxa"/>
            <w:shd w:val="clear" w:color="auto" w:fill="FFFFFF"/>
            <w:tcMar>
              <w:top w:w="0" w:type="dxa"/>
              <w:left w:w="0" w:type="dxa"/>
              <w:bottom w:w="0" w:type="dxa"/>
              <w:right w:w="0" w:type="dxa"/>
            </w:tcMar>
            <w:vAlign w:val="center"/>
          </w:tcPr>
          <w:p w14:paraId="1FFCF46B"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46397819"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25C13F02" w14:textId="77777777" w:rsidR="006902CA" w:rsidRDefault="00006B48">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019B0719" w14:textId="77777777" w:rsidR="006902CA" w:rsidRDefault="00006B48">
            <w:pPr>
              <w:spacing w:before="100" w:after="100"/>
              <w:ind w:left="100" w:right="100"/>
              <w:jc w:val="right"/>
            </w:pPr>
            <w:r>
              <w:rPr>
                <w:rFonts w:ascii="Arial" w:eastAsia="Arial" w:hAnsi="Arial" w:cs="Arial"/>
                <w:color w:val="000000"/>
                <w:sz w:val="10"/>
                <w:szCs w:val="10"/>
              </w:rPr>
              <w:t>41</w:t>
            </w:r>
          </w:p>
        </w:tc>
        <w:tc>
          <w:tcPr>
            <w:tcW w:w="1080" w:type="dxa"/>
            <w:shd w:val="clear" w:color="auto" w:fill="FFFFFF"/>
            <w:tcMar>
              <w:top w:w="0" w:type="dxa"/>
              <w:left w:w="0" w:type="dxa"/>
              <w:bottom w:w="0" w:type="dxa"/>
              <w:right w:w="0" w:type="dxa"/>
            </w:tcMar>
            <w:vAlign w:val="center"/>
          </w:tcPr>
          <w:p w14:paraId="336BF59E" w14:textId="77777777" w:rsidR="006902CA" w:rsidRDefault="00006B48">
            <w:pPr>
              <w:spacing w:before="100" w:after="100"/>
              <w:ind w:left="100" w:right="100"/>
            </w:pPr>
            <w:r>
              <w:rPr>
                <w:rFonts w:ascii="Arial" w:eastAsia="Arial" w:hAnsi="Arial" w:cs="Arial"/>
                <w:color w:val="000000"/>
                <w:sz w:val="10"/>
                <w:szCs w:val="10"/>
              </w:rPr>
              <w:t>1970-2011</w:t>
            </w:r>
          </w:p>
        </w:tc>
        <w:tc>
          <w:tcPr>
            <w:tcW w:w="1080" w:type="dxa"/>
            <w:shd w:val="clear" w:color="auto" w:fill="FFFFFF"/>
            <w:tcMar>
              <w:top w:w="0" w:type="dxa"/>
              <w:left w:w="0" w:type="dxa"/>
              <w:bottom w:w="0" w:type="dxa"/>
              <w:right w:w="0" w:type="dxa"/>
            </w:tcMar>
            <w:vAlign w:val="center"/>
          </w:tcPr>
          <w:p w14:paraId="4FBA7655" w14:textId="77777777" w:rsidR="006902CA" w:rsidRDefault="00006B48">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3F5A683E"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22FB65F5" w14:textId="77777777" w:rsidTr="006902CA">
        <w:trPr>
          <w:cantSplit/>
          <w:jc w:val="center"/>
        </w:trPr>
        <w:tc>
          <w:tcPr>
            <w:tcW w:w="1080" w:type="dxa"/>
            <w:shd w:val="clear" w:color="auto" w:fill="FFFFFF"/>
            <w:tcMar>
              <w:top w:w="0" w:type="dxa"/>
              <w:left w:w="0" w:type="dxa"/>
              <w:bottom w:w="0" w:type="dxa"/>
              <w:right w:w="0" w:type="dxa"/>
            </w:tcMar>
            <w:vAlign w:val="center"/>
          </w:tcPr>
          <w:p w14:paraId="50839A7B"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63CA4E60"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632DB614"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6BAF0B1C"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354A15F4" w14:textId="77777777" w:rsidR="006902CA" w:rsidRDefault="00006B48">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7638F0F4" w14:textId="77777777" w:rsidR="006902CA" w:rsidRDefault="00006B48">
            <w:pPr>
              <w:spacing w:before="100" w:after="100"/>
              <w:ind w:left="100" w:right="100"/>
              <w:jc w:val="right"/>
            </w:pPr>
            <w:r>
              <w:rPr>
                <w:rFonts w:ascii="Arial" w:eastAsia="Arial" w:hAnsi="Arial" w:cs="Arial"/>
                <w:color w:val="000000"/>
                <w:sz w:val="10"/>
                <w:szCs w:val="10"/>
              </w:rPr>
              <w:t>41</w:t>
            </w:r>
          </w:p>
        </w:tc>
        <w:tc>
          <w:tcPr>
            <w:tcW w:w="1080" w:type="dxa"/>
            <w:shd w:val="clear" w:color="auto" w:fill="FFFFFF"/>
            <w:tcMar>
              <w:top w:w="0" w:type="dxa"/>
              <w:left w:w="0" w:type="dxa"/>
              <w:bottom w:w="0" w:type="dxa"/>
              <w:right w:w="0" w:type="dxa"/>
            </w:tcMar>
            <w:vAlign w:val="center"/>
          </w:tcPr>
          <w:p w14:paraId="0180AD24" w14:textId="77777777" w:rsidR="006902CA" w:rsidRDefault="00006B48">
            <w:pPr>
              <w:spacing w:before="100" w:after="100"/>
              <w:ind w:left="100" w:right="100"/>
            </w:pPr>
            <w:r>
              <w:rPr>
                <w:rFonts w:ascii="Arial" w:eastAsia="Arial" w:hAnsi="Arial" w:cs="Arial"/>
                <w:color w:val="000000"/>
                <w:sz w:val="10"/>
                <w:szCs w:val="10"/>
              </w:rPr>
              <w:t>1970-2011</w:t>
            </w:r>
          </w:p>
        </w:tc>
        <w:tc>
          <w:tcPr>
            <w:tcW w:w="1080" w:type="dxa"/>
            <w:shd w:val="clear" w:color="auto" w:fill="FFFFFF"/>
            <w:tcMar>
              <w:top w:w="0" w:type="dxa"/>
              <w:left w:w="0" w:type="dxa"/>
              <w:bottom w:w="0" w:type="dxa"/>
              <w:right w:w="0" w:type="dxa"/>
            </w:tcMar>
            <w:vAlign w:val="center"/>
          </w:tcPr>
          <w:p w14:paraId="407EF227" w14:textId="77777777" w:rsidR="006902CA" w:rsidRDefault="00006B48">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611CA539"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2FFA699B" w14:textId="77777777" w:rsidTr="006902CA">
        <w:trPr>
          <w:cantSplit/>
          <w:jc w:val="center"/>
        </w:trPr>
        <w:tc>
          <w:tcPr>
            <w:tcW w:w="1080" w:type="dxa"/>
            <w:shd w:val="clear" w:color="auto" w:fill="FFFFFF"/>
            <w:tcMar>
              <w:top w:w="0" w:type="dxa"/>
              <w:left w:w="0" w:type="dxa"/>
              <w:bottom w:w="0" w:type="dxa"/>
              <w:right w:w="0" w:type="dxa"/>
            </w:tcMar>
            <w:vAlign w:val="center"/>
          </w:tcPr>
          <w:p w14:paraId="21833136" w14:textId="77777777" w:rsidR="006902CA" w:rsidRDefault="00006B48">
            <w:pPr>
              <w:spacing w:before="100" w:after="100"/>
              <w:ind w:left="100" w:right="100"/>
            </w:pPr>
            <w:r>
              <w:rPr>
                <w:rFonts w:ascii="Arial" w:eastAsia="Arial" w:hAnsi="Arial" w:cs="Arial"/>
                <w:color w:val="000000"/>
                <w:sz w:val="10"/>
                <w:szCs w:val="10"/>
              </w:rPr>
              <w:t>\cite{bowler_geographic_2021}</w:t>
            </w:r>
          </w:p>
        </w:tc>
        <w:tc>
          <w:tcPr>
            <w:tcW w:w="1080" w:type="dxa"/>
            <w:shd w:val="clear" w:color="auto" w:fill="FFFFFF"/>
            <w:tcMar>
              <w:top w:w="0" w:type="dxa"/>
              <w:left w:w="0" w:type="dxa"/>
              <w:bottom w:w="0" w:type="dxa"/>
              <w:right w:w="0" w:type="dxa"/>
            </w:tcMar>
            <w:vAlign w:val="center"/>
          </w:tcPr>
          <w:p w14:paraId="4103A9DA" w14:textId="77777777" w:rsidR="006902CA" w:rsidRDefault="00006B48">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4497E3BE" w14:textId="77777777" w:rsidR="006902CA" w:rsidRDefault="00006B48">
            <w:pPr>
              <w:spacing w:before="100" w:after="100"/>
              <w:ind w:left="100" w:right="100"/>
            </w:pPr>
            <w:r>
              <w:rPr>
                <w:rFonts w:ascii="Arial" w:eastAsia="Arial" w:hAnsi="Arial" w:cs="Arial"/>
                <w:color w:val="000000"/>
                <w:sz w:val="10"/>
                <w:szCs w:val="10"/>
              </w:rPr>
              <w:t>National</w:t>
            </w:r>
          </w:p>
        </w:tc>
        <w:tc>
          <w:tcPr>
            <w:tcW w:w="1080" w:type="dxa"/>
            <w:shd w:val="clear" w:color="auto" w:fill="FFFFFF"/>
            <w:tcMar>
              <w:top w:w="0" w:type="dxa"/>
              <w:left w:w="0" w:type="dxa"/>
              <w:bottom w:w="0" w:type="dxa"/>
              <w:right w:w="0" w:type="dxa"/>
            </w:tcMar>
            <w:vAlign w:val="center"/>
          </w:tcPr>
          <w:p w14:paraId="1208B7CF"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7380341F" w14:textId="77777777" w:rsidR="006902CA" w:rsidRDefault="00006B48">
            <w:pPr>
              <w:spacing w:before="100" w:after="100"/>
              <w:ind w:left="100" w:right="100"/>
              <w:jc w:val="right"/>
            </w:pPr>
            <w:r>
              <w:rPr>
                <w:rFonts w:ascii="Arial" w:eastAsia="Arial" w:hAnsi="Arial" w:cs="Arial"/>
                <w:color w:val="000000"/>
                <w:sz w:val="10"/>
                <w:szCs w:val="10"/>
              </w:rPr>
              <w:t>520,475</w:t>
            </w:r>
          </w:p>
        </w:tc>
        <w:tc>
          <w:tcPr>
            <w:tcW w:w="1080" w:type="dxa"/>
            <w:shd w:val="clear" w:color="auto" w:fill="FFFFFF"/>
            <w:tcMar>
              <w:top w:w="0" w:type="dxa"/>
              <w:left w:w="0" w:type="dxa"/>
              <w:bottom w:w="0" w:type="dxa"/>
              <w:right w:w="0" w:type="dxa"/>
            </w:tcMar>
            <w:vAlign w:val="center"/>
          </w:tcPr>
          <w:p w14:paraId="185C84BF" w14:textId="77777777" w:rsidR="006902CA" w:rsidRDefault="00006B48">
            <w:pPr>
              <w:spacing w:before="100" w:after="100"/>
              <w:ind w:left="100" w:right="100"/>
              <w:jc w:val="right"/>
            </w:pPr>
            <w:r>
              <w:rPr>
                <w:rFonts w:ascii="Arial" w:eastAsia="Arial" w:hAnsi="Arial" w:cs="Arial"/>
                <w:color w:val="000000"/>
                <w:sz w:val="10"/>
                <w:szCs w:val="10"/>
              </w:rPr>
              <w:t>27</w:t>
            </w:r>
          </w:p>
        </w:tc>
        <w:tc>
          <w:tcPr>
            <w:tcW w:w="1080" w:type="dxa"/>
            <w:shd w:val="clear" w:color="auto" w:fill="FFFFFF"/>
            <w:tcMar>
              <w:top w:w="0" w:type="dxa"/>
              <w:left w:w="0" w:type="dxa"/>
              <w:bottom w:w="0" w:type="dxa"/>
              <w:right w:w="0" w:type="dxa"/>
            </w:tcMar>
            <w:vAlign w:val="center"/>
          </w:tcPr>
          <w:p w14:paraId="305D540D" w14:textId="77777777" w:rsidR="006902CA" w:rsidRDefault="00006B48">
            <w:pPr>
              <w:spacing w:before="100" w:after="100"/>
              <w:ind w:left="100" w:right="100"/>
            </w:pPr>
            <w:r>
              <w:rPr>
                <w:rFonts w:ascii="Arial" w:eastAsia="Arial" w:hAnsi="Arial" w:cs="Arial"/>
                <w:color w:val="000000"/>
                <w:sz w:val="10"/>
                <w:szCs w:val="10"/>
              </w:rPr>
              <w:t>1990-2016</w:t>
            </w:r>
          </w:p>
        </w:tc>
        <w:tc>
          <w:tcPr>
            <w:tcW w:w="1080" w:type="dxa"/>
            <w:shd w:val="clear" w:color="auto" w:fill="FFFFFF"/>
            <w:tcMar>
              <w:top w:w="0" w:type="dxa"/>
              <w:left w:w="0" w:type="dxa"/>
              <w:bottom w:w="0" w:type="dxa"/>
              <w:right w:w="0" w:type="dxa"/>
            </w:tcMar>
            <w:vAlign w:val="center"/>
          </w:tcPr>
          <w:p w14:paraId="076E4733" w14:textId="77777777" w:rsidR="006902CA" w:rsidRDefault="00006B48">
            <w:pPr>
              <w:spacing w:before="100" w:after="100"/>
              <w:ind w:left="100" w:right="100"/>
            </w:pPr>
            <w:r>
              <w:rPr>
                <w:rFonts w:ascii="Arial" w:eastAsia="Arial" w:hAnsi="Arial" w:cs="Arial"/>
                <w:color w:val="000000"/>
                <w:sz w:val="10"/>
                <w:szCs w:val="10"/>
              </w:rPr>
              <w:t>Czech Rep., Switzerland, Denmark, Germany</w:t>
            </w:r>
          </w:p>
        </w:tc>
        <w:tc>
          <w:tcPr>
            <w:tcW w:w="1080" w:type="dxa"/>
            <w:shd w:val="clear" w:color="auto" w:fill="FFFFFF"/>
            <w:tcMar>
              <w:top w:w="0" w:type="dxa"/>
              <w:left w:w="0" w:type="dxa"/>
              <w:bottom w:w="0" w:type="dxa"/>
              <w:right w:w="0" w:type="dxa"/>
            </w:tcMar>
            <w:vAlign w:val="center"/>
          </w:tcPr>
          <w:p w14:paraId="2CAE2627" w14:textId="77777777" w:rsidR="006902CA" w:rsidRDefault="00006B48">
            <w:pPr>
              <w:spacing w:before="100" w:after="100"/>
              <w:ind w:left="100" w:right="100"/>
            </w:pPr>
            <w:r>
              <w:rPr>
                <w:rFonts w:ascii="Arial" w:eastAsia="Arial" w:hAnsi="Arial" w:cs="Arial"/>
                <w:color w:val="000000"/>
                <w:sz w:val="10"/>
                <w:szCs w:val="10"/>
              </w:rPr>
              <w:t>Stable</w:t>
            </w:r>
          </w:p>
        </w:tc>
      </w:tr>
      <w:tr w:rsidR="006902CA" w14:paraId="781ABCD1" w14:textId="77777777" w:rsidTr="006902CA">
        <w:trPr>
          <w:cantSplit/>
          <w:jc w:val="center"/>
        </w:trPr>
        <w:tc>
          <w:tcPr>
            <w:tcW w:w="1080" w:type="dxa"/>
            <w:shd w:val="clear" w:color="auto" w:fill="FFFFFF"/>
            <w:tcMar>
              <w:top w:w="0" w:type="dxa"/>
              <w:left w:w="0" w:type="dxa"/>
              <w:bottom w:w="0" w:type="dxa"/>
              <w:right w:w="0" w:type="dxa"/>
            </w:tcMar>
            <w:vAlign w:val="center"/>
          </w:tcPr>
          <w:p w14:paraId="34B22511" w14:textId="77777777" w:rsidR="006902CA" w:rsidRDefault="00006B48">
            <w:pPr>
              <w:spacing w:before="100" w:after="100"/>
              <w:ind w:left="100" w:right="100"/>
            </w:pPr>
            <w:r>
              <w:rPr>
                <w:rFonts w:ascii="Arial" w:eastAsia="Arial" w:hAnsi="Arial" w:cs="Arial"/>
                <w:color w:val="000000"/>
                <w:sz w:val="10"/>
                <w:szCs w:val="10"/>
              </w:rPr>
              <w:t>\cite{chase_species_2019}</w:t>
            </w:r>
          </w:p>
        </w:tc>
        <w:tc>
          <w:tcPr>
            <w:tcW w:w="1080" w:type="dxa"/>
            <w:shd w:val="clear" w:color="auto" w:fill="FFFFFF"/>
            <w:tcMar>
              <w:top w:w="0" w:type="dxa"/>
              <w:left w:w="0" w:type="dxa"/>
              <w:bottom w:w="0" w:type="dxa"/>
              <w:right w:w="0" w:type="dxa"/>
            </w:tcMar>
            <w:vAlign w:val="center"/>
          </w:tcPr>
          <w:p w14:paraId="3144DB23"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39979F03"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08BC1301" w14:textId="77777777" w:rsidR="006902CA" w:rsidRDefault="00006B48">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3231C9D5" w14:textId="77777777" w:rsidR="006902CA" w:rsidRDefault="00006B48">
            <w:pPr>
              <w:spacing w:before="100" w:after="100"/>
              <w:ind w:left="100" w:right="100"/>
              <w:jc w:val="right"/>
            </w:pPr>
            <w:r>
              <w:rPr>
                <w:rFonts w:ascii="Arial" w:eastAsia="Arial" w:hAnsi="Arial" w:cs="Arial"/>
                <w:color w:val="000000"/>
                <w:sz w:val="10"/>
                <w:szCs w:val="10"/>
              </w:rPr>
              <w:t>2,800,000</w:t>
            </w:r>
          </w:p>
        </w:tc>
        <w:tc>
          <w:tcPr>
            <w:tcW w:w="1080" w:type="dxa"/>
            <w:shd w:val="clear" w:color="auto" w:fill="FFFFFF"/>
            <w:tcMar>
              <w:top w:w="0" w:type="dxa"/>
              <w:left w:w="0" w:type="dxa"/>
              <w:bottom w:w="0" w:type="dxa"/>
              <w:right w:w="0" w:type="dxa"/>
            </w:tcMar>
            <w:vAlign w:val="center"/>
          </w:tcPr>
          <w:p w14:paraId="3B18BA42" w14:textId="77777777" w:rsidR="006902CA" w:rsidRDefault="00006B48">
            <w:pPr>
              <w:spacing w:before="100" w:after="100"/>
              <w:ind w:left="100" w:right="100"/>
              <w:jc w:val="right"/>
            </w:pPr>
            <w:r>
              <w:rPr>
                <w:rFonts w:ascii="Arial" w:eastAsia="Arial" w:hAnsi="Arial" w:cs="Arial"/>
                <w:color w:val="000000"/>
                <w:sz w:val="10"/>
                <w:szCs w:val="10"/>
              </w:rPr>
              <w:t>30</w:t>
            </w:r>
          </w:p>
        </w:tc>
        <w:tc>
          <w:tcPr>
            <w:tcW w:w="1080" w:type="dxa"/>
            <w:shd w:val="clear" w:color="auto" w:fill="FFFFFF"/>
            <w:tcMar>
              <w:top w:w="0" w:type="dxa"/>
              <w:left w:w="0" w:type="dxa"/>
              <w:bottom w:w="0" w:type="dxa"/>
              <w:right w:w="0" w:type="dxa"/>
            </w:tcMar>
            <w:vAlign w:val="center"/>
          </w:tcPr>
          <w:p w14:paraId="3EAE5390" w14:textId="77777777" w:rsidR="006902CA" w:rsidRDefault="00006B48">
            <w:pPr>
              <w:spacing w:before="100" w:after="100"/>
              <w:ind w:left="100" w:right="100"/>
            </w:pPr>
            <w:r>
              <w:rPr>
                <w:rFonts w:ascii="Arial" w:eastAsia="Arial" w:hAnsi="Arial" w:cs="Arial"/>
                <w:color w:val="000000"/>
                <w:sz w:val="10"/>
                <w:szCs w:val="10"/>
              </w:rPr>
              <w:t>1982–2011</w:t>
            </w:r>
          </w:p>
        </w:tc>
        <w:tc>
          <w:tcPr>
            <w:tcW w:w="1080" w:type="dxa"/>
            <w:shd w:val="clear" w:color="auto" w:fill="FFFFFF"/>
            <w:tcMar>
              <w:top w:w="0" w:type="dxa"/>
              <w:left w:w="0" w:type="dxa"/>
              <w:bottom w:w="0" w:type="dxa"/>
              <w:right w:w="0" w:type="dxa"/>
            </w:tcMar>
            <w:vAlign w:val="center"/>
          </w:tcPr>
          <w:p w14:paraId="40C89022" w14:textId="77777777" w:rsidR="006902CA" w:rsidRDefault="00006B48">
            <w:pPr>
              <w:spacing w:before="100" w:after="100"/>
              <w:ind w:left="100" w:right="100"/>
            </w:pPr>
            <w:r>
              <w:rPr>
                <w:rFonts w:ascii="Arial" w:eastAsia="Arial" w:hAnsi="Arial" w:cs="Arial"/>
                <w:color w:val="000000"/>
                <w:sz w:val="10"/>
                <w:szCs w:val="10"/>
              </w:rPr>
              <w:t>USA, Canada</w:t>
            </w:r>
          </w:p>
        </w:tc>
        <w:tc>
          <w:tcPr>
            <w:tcW w:w="1080" w:type="dxa"/>
            <w:shd w:val="clear" w:color="auto" w:fill="FFFFFF"/>
            <w:tcMar>
              <w:top w:w="0" w:type="dxa"/>
              <w:left w:w="0" w:type="dxa"/>
              <w:bottom w:w="0" w:type="dxa"/>
              <w:right w:w="0" w:type="dxa"/>
            </w:tcMar>
            <w:vAlign w:val="center"/>
          </w:tcPr>
          <w:p w14:paraId="694E3381" w14:textId="77777777" w:rsidR="006902CA" w:rsidRDefault="00006B48">
            <w:pPr>
              <w:spacing w:before="100" w:after="100"/>
              <w:ind w:left="100" w:right="100"/>
            </w:pPr>
            <w:r>
              <w:rPr>
                <w:rFonts w:ascii="Arial" w:eastAsia="Arial" w:hAnsi="Arial" w:cs="Arial"/>
                <w:color w:val="000000"/>
                <w:sz w:val="10"/>
                <w:szCs w:val="10"/>
              </w:rPr>
              <w:t>Stable</w:t>
            </w:r>
          </w:p>
        </w:tc>
      </w:tr>
      <w:tr w:rsidR="006902CA" w14:paraId="75C2DDF3" w14:textId="77777777" w:rsidTr="006902CA">
        <w:trPr>
          <w:cantSplit/>
          <w:jc w:val="center"/>
        </w:trPr>
        <w:tc>
          <w:tcPr>
            <w:tcW w:w="1080" w:type="dxa"/>
            <w:shd w:val="clear" w:color="auto" w:fill="FFFFFF"/>
            <w:tcMar>
              <w:top w:w="0" w:type="dxa"/>
              <w:left w:w="0" w:type="dxa"/>
              <w:bottom w:w="0" w:type="dxa"/>
              <w:right w:w="0" w:type="dxa"/>
            </w:tcMar>
            <w:vAlign w:val="center"/>
          </w:tcPr>
          <w:p w14:paraId="34CA9FC7"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5C6066E3"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79580B3F" w14:textId="77777777" w:rsidR="006902CA" w:rsidRDefault="00006B48">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41B46899" w14:textId="77777777" w:rsidR="006902CA" w:rsidRDefault="00006B48">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411D8109" w14:textId="77777777" w:rsidR="006902CA" w:rsidRDefault="00006B48">
            <w:pPr>
              <w:spacing w:before="100" w:after="100"/>
              <w:ind w:left="100" w:right="100"/>
              <w:jc w:val="right"/>
            </w:pPr>
            <w:r>
              <w:rPr>
                <w:rFonts w:ascii="Arial" w:eastAsia="Arial" w:hAnsi="Arial" w:cs="Arial"/>
                <w:color w:val="000000"/>
                <w:sz w:val="10"/>
                <w:szCs w:val="10"/>
              </w:rPr>
              <w:t>2,800,000</w:t>
            </w:r>
          </w:p>
        </w:tc>
        <w:tc>
          <w:tcPr>
            <w:tcW w:w="1080" w:type="dxa"/>
            <w:shd w:val="clear" w:color="auto" w:fill="FFFFFF"/>
            <w:tcMar>
              <w:top w:w="0" w:type="dxa"/>
              <w:left w:w="0" w:type="dxa"/>
              <w:bottom w:w="0" w:type="dxa"/>
              <w:right w:w="0" w:type="dxa"/>
            </w:tcMar>
            <w:vAlign w:val="center"/>
          </w:tcPr>
          <w:p w14:paraId="23EC0CBD" w14:textId="77777777" w:rsidR="006902CA" w:rsidRDefault="00006B48">
            <w:pPr>
              <w:spacing w:before="100" w:after="100"/>
              <w:ind w:left="100" w:right="100"/>
              <w:jc w:val="right"/>
            </w:pPr>
            <w:r>
              <w:rPr>
                <w:rFonts w:ascii="Arial" w:eastAsia="Arial" w:hAnsi="Arial" w:cs="Arial"/>
                <w:color w:val="000000"/>
                <w:sz w:val="10"/>
                <w:szCs w:val="10"/>
              </w:rPr>
              <w:t>30</w:t>
            </w:r>
          </w:p>
        </w:tc>
        <w:tc>
          <w:tcPr>
            <w:tcW w:w="1080" w:type="dxa"/>
            <w:shd w:val="clear" w:color="auto" w:fill="FFFFFF"/>
            <w:tcMar>
              <w:top w:w="0" w:type="dxa"/>
              <w:left w:w="0" w:type="dxa"/>
              <w:bottom w:w="0" w:type="dxa"/>
              <w:right w:w="0" w:type="dxa"/>
            </w:tcMar>
            <w:vAlign w:val="center"/>
          </w:tcPr>
          <w:p w14:paraId="31B179AA" w14:textId="77777777" w:rsidR="006902CA" w:rsidRDefault="00006B48">
            <w:pPr>
              <w:spacing w:before="100" w:after="100"/>
              <w:ind w:left="100" w:right="100"/>
            </w:pPr>
            <w:r>
              <w:rPr>
                <w:rFonts w:ascii="Arial" w:eastAsia="Arial" w:hAnsi="Arial" w:cs="Arial"/>
                <w:color w:val="000000"/>
                <w:sz w:val="10"/>
                <w:szCs w:val="10"/>
              </w:rPr>
              <w:t>1982–2011</w:t>
            </w:r>
          </w:p>
        </w:tc>
        <w:tc>
          <w:tcPr>
            <w:tcW w:w="1080" w:type="dxa"/>
            <w:shd w:val="clear" w:color="auto" w:fill="FFFFFF"/>
            <w:tcMar>
              <w:top w:w="0" w:type="dxa"/>
              <w:left w:w="0" w:type="dxa"/>
              <w:bottom w:w="0" w:type="dxa"/>
              <w:right w:w="0" w:type="dxa"/>
            </w:tcMar>
            <w:vAlign w:val="center"/>
          </w:tcPr>
          <w:p w14:paraId="009541C8" w14:textId="77777777" w:rsidR="006902CA" w:rsidRDefault="00006B48">
            <w:pPr>
              <w:spacing w:before="100" w:after="100"/>
              <w:ind w:left="100" w:right="100"/>
            </w:pPr>
            <w:r>
              <w:rPr>
                <w:rFonts w:ascii="Arial" w:eastAsia="Arial" w:hAnsi="Arial" w:cs="Arial"/>
                <w:color w:val="000000"/>
                <w:sz w:val="10"/>
                <w:szCs w:val="10"/>
              </w:rPr>
              <w:t>USA, Canada</w:t>
            </w:r>
          </w:p>
        </w:tc>
        <w:tc>
          <w:tcPr>
            <w:tcW w:w="1080" w:type="dxa"/>
            <w:shd w:val="clear" w:color="auto" w:fill="FFFFFF"/>
            <w:tcMar>
              <w:top w:w="0" w:type="dxa"/>
              <w:left w:w="0" w:type="dxa"/>
              <w:bottom w:w="0" w:type="dxa"/>
              <w:right w:w="0" w:type="dxa"/>
            </w:tcMar>
            <w:vAlign w:val="center"/>
          </w:tcPr>
          <w:p w14:paraId="79095305" w14:textId="77777777" w:rsidR="006902CA" w:rsidRDefault="00006B48">
            <w:pPr>
              <w:spacing w:before="100" w:after="100"/>
              <w:ind w:left="100" w:right="100"/>
            </w:pPr>
            <w:r>
              <w:rPr>
                <w:rFonts w:ascii="Arial" w:eastAsia="Arial" w:hAnsi="Arial" w:cs="Arial"/>
                <w:color w:val="000000"/>
                <w:sz w:val="10"/>
                <w:szCs w:val="10"/>
              </w:rPr>
              <w:t>Stable</w:t>
            </w:r>
          </w:p>
        </w:tc>
      </w:tr>
      <w:tr w:rsidR="006902CA" w14:paraId="68B37416" w14:textId="77777777" w:rsidTr="006902CA">
        <w:trPr>
          <w:cantSplit/>
          <w:jc w:val="center"/>
        </w:trPr>
        <w:tc>
          <w:tcPr>
            <w:tcW w:w="1080" w:type="dxa"/>
            <w:shd w:val="clear" w:color="auto" w:fill="FFFFFF"/>
            <w:tcMar>
              <w:top w:w="0" w:type="dxa"/>
              <w:left w:w="0" w:type="dxa"/>
              <w:bottom w:w="0" w:type="dxa"/>
              <w:right w:w="0" w:type="dxa"/>
            </w:tcMar>
            <w:vAlign w:val="center"/>
          </w:tcPr>
          <w:p w14:paraId="4FC9B7AD"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08984031"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53E35132" w14:textId="77777777" w:rsidR="006902CA" w:rsidRDefault="00006B48">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52AECA3F" w14:textId="77777777" w:rsidR="006902CA" w:rsidRDefault="00006B48">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1691BFFC" w14:textId="77777777" w:rsidR="006902CA" w:rsidRDefault="00006B48">
            <w:pPr>
              <w:spacing w:before="100" w:after="100"/>
              <w:ind w:left="100" w:right="100"/>
              <w:jc w:val="right"/>
            </w:pPr>
            <w:r>
              <w:rPr>
                <w:rFonts w:ascii="Arial" w:eastAsia="Arial" w:hAnsi="Arial" w:cs="Arial"/>
                <w:color w:val="000000"/>
                <w:sz w:val="10"/>
                <w:szCs w:val="10"/>
              </w:rPr>
              <w:t>2,800,000</w:t>
            </w:r>
          </w:p>
        </w:tc>
        <w:tc>
          <w:tcPr>
            <w:tcW w:w="1080" w:type="dxa"/>
            <w:shd w:val="clear" w:color="auto" w:fill="FFFFFF"/>
            <w:tcMar>
              <w:top w:w="0" w:type="dxa"/>
              <w:left w:w="0" w:type="dxa"/>
              <w:bottom w:w="0" w:type="dxa"/>
              <w:right w:w="0" w:type="dxa"/>
            </w:tcMar>
            <w:vAlign w:val="center"/>
          </w:tcPr>
          <w:p w14:paraId="707EEC01" w14:textId="77777777" w:rsidR="006902CA" w:rsidRDefault="00006B48">
            <w:pPr>
              <w:spacing w:before="100" w:after="100"/>
              <w:ind w:left="100" w:right="100"/>
              <w:jc w:val="right"/>
            </w:pPr>
            <w:r>
              <w:rPr>
                <w:rFonts w:ascii="Arial" w:eastAsia="Arial" w:hAnsi="Arial" w:cs="Arial"/>
                <w:color w:val="000000"/>
                <w:sz w:val="10"/>
                <w:szCs w:val="10"/>
              </w:rPr>
              <w:t>30</w:t>
            </w:r>
          </w:p>
        </w:tc>
        <w:tc>
          <w:tcPr>
            <w:tcW w:w="1080" w:type="dxa"/>
            <w:shd w:val="clear" w:color="auto" w:fill="FFFFFF"/>
            <w:tcMar>
              <w:top w:w="0" w:type="dxa"/>
              <w:left w:w="0" w:type="dxa"/>
              <w:bottom w:w="0" w:type="dxa"/>
              <w:right w:w="0" w:type="dxa"/>
            </w:tcMar>
            <w:vAlign w:val="center"/>
          </w:tcPr>
          <w:p w14:paraId="5030CAD0" w14:textId="77777777" w:rsidR="006902CA" w:rsidRDefault="00006B48">
            <w:pPr>
              <w:spacing w:before="100" w:after="100"/>
              <w:ind w:left="100" w:right="100"/>
            </w:pPr>
            <w:r>
              <w:rPr>
                <w:rFonts w:ascii="Arial" w:eastAsia="Arial" w:hAnsi="Arial" w:cs="Arial"/>
                <w:color w:val="000000"/>
                <w:sz w:val="10"/>
                <w:szCs w:val="10"/>
              </w:rPr>
              <w:t>1982–2011</w:t>
            </w:r>
          </w:p>
        </w:tc>
        <w:tc>
          <w:tcPr>
            <w:tcW w:w="1080" w:type="dxa"/>
            <w:shd w:val="clear" w:color="auto" w:fill="FFFFFF"/>
            <w:tcMar>
              <w:top w:w="0" w:type="dxa"/>
              <w:left w:w="0" w:type="dxa"/>
              <w:bottom w:w="0" w:type="dxa"/>
              <w:right w:w="0" w:type="dxa"/>
            </w:tcMar>
            <w:vAlign w:val="center"/>
          </w:tcPr>
          <w:p w14:paraId="7AE16F7E" w14:textId="77777777" w:rsidR="006902CA" w:rsidRDefault="00006B48">
            <w:pPr>
              <w:spacing w:before="100" w:after="100"/>
              <w:ind w:left="100" w:right="100"/>
            </w:pPr>
            <w:r>
              <w:rPr>
                <w:rFonts w:ascii="Arial" w:eastAsia="Arial" w:hAnsi="Arial" w:cs="Arial"/>
                <w:color w:val="000000"/>
                <w:sz w:val="10"/>
                <w:szCs w:val="10"/>
              </w:rPr>
              <w:t>USA, Canada</w:t>
            </w:r>
          </w:p>
        </w:tc>
        <w:tc>
          <w:tcPr>
            <w:tcW w:w="1080" w:type="dxa"/>
            <w:shd w:val="clear" w:color="auto" w:fill="FFFFFF"/>
            <w:tcMar>
              <w:top w:w="0" w:type="dxa"/>
              <w:left w:w="0" w:type="dxa"/>
              <w:bottom w:w="0" w:type="dxa"/>
              <w:right w:w="0" w:type="dxa"/>
            </w:tcMar>
            <w:vAlign w:val="center"/>
          </w:tcPr>
          <w:p w14:paraId="357F1E20" w14:textId="77777777" w:rsidR="006902CA" w:rsidRDefault="00006B48">
            <w:pPr>
              <w:spacing w:before="100" w:after="100"/>
              <w:ind w:left="100" w:right="100"/>
            </w:pPr>
            <w:r>
              <w:rPr>
                <w:rFonts w:ascii="Arial" w:eastAsia="Arial" w:hAnsi="Arial" w:cs="Arial"/>
                <w:color w:val="000000"/>
                <w:sz w:val="10"/>
                <w:szCs w:val="10"/>
              </w:rPr>
              <w:t>Stable</w:t>
            </w:r>
          </w:p>
        </w:tc>
      </w:tr>
      <w:tr w:rsidR="006902CA" w14:paraId="58094A01" w14:textId="77777777" w:rsidTr="006902CA">
        <w:trPr>
          <w:cantSplit/>
          <w:jc w:val="center"/>
        </w:trPr>
        <w:tc>
          <w:tcPr>
            <w:tcW w:w="1080" w:type="dxa"/>
            <w:shd w:val="clear" w:color="auto" w:fill="FFFFFF"/>
            <w:tcMar>
              <w:top w:w="0" w:type="dxa"/>
              <w:left w:w="0" w:type="dxa"/>
              <w:bottom w:w="0" w:type="dxa"/>
              <w:right w:w="0" w:type="dxa"/>
            </w:tcMar>
            <w:vAlign w:val="center"/>
          </w:tcPr>
          <w:p w14:paraId="47794E40"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13BBDA6C"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28B72DAA"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165F90BA" w14:textId="77777777" w:rsidR="006902CA" w:rsidRDefault="00006B48">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6B3FEB5C" w14:textId="77777777" w:rsidR="006902CA" w:rsidRDefault="00006B48">
            <w:pPr>
              <w:spacing w:before="100" w:after="100"/>
              <w:ind w:left="100" w:right="100"/>
              <w:jc w:val="right"/>
            </w:pPr>
            <w:r>
              <w:rPr>
                <w:rFonts w:ascii="Arial" w:eastAsia="Arial" w:hAnsi="Arial" w:cs="Arial"/>
                <w:color w:val="000000"/>
                <w:sz w:val="10"/>
                <w:szCs w:val="10"/>
              </w:rPr>
              <w:t>2,800,000</w:t>
            </w:r>
          </w:p>
        </w:tc>
        <w:tc>
          <w:tcPr>
            <w:tcW w:w="1080" w:type="dxa"/>
            <w:shd w:val="clear" w:color="auto" w:fill="FFFFFF"/>
            <w:tcMar>
              <w:top w:w="0" w:type="dxa"/>
              <w:left w:w="0" w:type="dxa"/>
              <w:bottom w:w="0" w:type="dxa"/>
              <w:right w:w="0" w:type="dxa"/>
            </w:tcMar>
            <w:vAlign w:val="center"/>
          </w:tcPr>
          <w:p w14:paraId="0E3526AE" w14:textId="77777777" w:rsidR="006902CA" w:rsidRDefault="00006B48">
            <w:pPr>
              <w:spacing w:before="100" w:after="100"/>
              <w:ind w:left="100" w:right="100"/>
              <w:jc w:val="right"/>
            </w:pPr>
            <w:r>
              <w:rPr>
                <w:rFonts w:ascii="Arial" w:eastAsia="Arial" w:hAnsi="Arial" w:cs="Arial"/>
                <w:color w:val="000000"/>
                <w:sz w:val="10"/>
                <w:szCs w:val="10"/>
              </w:rPr>
              <w:t>30</w:t>
            </w:r>
          </w:p>
        </w:tc>
        <w:tc>
          <w:tcPr>
            <w:tcW w:w="1080" w:type="dxa"/>
            <w:shd w:val="clear" w:color="auto" w:fill="FFFFFF"/>
            <w:tcMar>
              <w:top w:w="0" w:type="dxa"/>
              <w:left w:w="0" w:type="dxa"/>
              <w:bottom w:w="0" w:type="dxa"/>
              <w:right w:w="0" w:type="dxa"/>
            </w:tcMar>
            <w:vAlign w:val="center"/>
          </w:tcPr>
          <w:p w14:paraId="2819973C" w14:textId="77777777" w:rsidR="006902CA" w:rsidRDefault="00006B48">
            <w:pPr>
              <w:spacing w:before="100" w:after="100"/>
              <w:ind w:left="100" w:right="100"/>
            </w:pPr>
            <w:r>
              <w:rPr>
                <w:rFonts w:ascii="Arial" w:eastAsia="Arial" w:hAnsi="Arial" w:cs="Arial"/>
                <w:color w:val="000000"/>
                <w:sz w:val="10"/>
                <w:szCs w:val="10"/>
              </w:rPr>
              <w:t>1982–2011</w:t>
            </w:r>
          </w:p>
        </w:tc>
        <w:tc>
          <w:tcPr>
            <w:tcW w:w="1080" w:type="dxa"/>
            <w:shd w:val="clear" w:color="auto" w:fill="FFFFFF"/>
            <w:tcMar>
              <w:top w:w="0" w:type="dxa"/>
              <w:left w:w="0" w:type="dxa"/>
              <w:bottom w:w="0" w:type="dxa"/>
              <w:right w:w="0" w:type="dxa"/>
            </w:tcMar>
            <w:vAlign w:val="center"/>
          </w:tcPr>
          <w:p w14:paraId="78CBB136" w14:textId="77777777" w:rsidR="006902CA" w:rsidRDefault="00006B48">
            <w:pPr>
              <w:spacing w:before="100" w:after="100"/>
              <w:ind w:left="100" w:right="100"/>
            </w:pPr>
            <w:r>
              <w:rPr>
                <w:rFonts w:ascii="Arial" w:eastAsia="Arial" w:hAnsi="Arial" w:cs="Arial"/>
                <w:color w:val="000000"/>
                <w:sz w:val="10"/>
                <w:szCs w:val="10"/>
              </w:rPr>
              <w:t>USA, Canada</w:t>
            </w:r>
          </w:p>
        </w:tc>
        <w:tc>
          <w:tcPr>
            <w:tcW w:w="1080" w:type="dxa"/>
            <w:shd w:val="clear" w:color="auto" w:fill="FFFFFF"/>
            <w:tcMar>
              <w:top w:w="0" w:type="dxa"/>
              <w:left w:w="0" w:type="dxa"/>
              <w:bottom w:w="0" w:type="dxa"/>
              <w:right w:w="0" w:type="dxa"/>
            </w:tcMar>
            <w:vAlign w:val="center"/>
          </w:tcPr>
          <w:p w14:paraId="395A4B58"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3ABBE1C3" w14:textId="77777777" w:rsidTr="006902CA">
        <w:trPr>
          <w:cantSplit/>
          <w:jc w:val="center"/>
        </w:trPr>
        <w:tc>
          <w:tcPr>
            <w:tcW w:w="1080" w:type="dxa"/>
            <w:shd w:val="clear" w:color="auto" w:fill="FFFFFF"/>
            <w:tcMar>
              <w:top w:w="0" w:type="dxa"/>
              <w:left w:w="0" w:type="dxa"/>
              <w:bottom w:w="0" w:type="dxa"/>
              <w:right w:w="0" w:type="dxa"/>
            </w:tcMar>
            <w:vAlign w:val="center"/>
          </w:tcPr>
          <w:p w14:paraId="7768FCCC"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11B728A8"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3A9F62F7"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0FA45E79" w14:textId="77777777" w:rsidR="006902CA" w:rsidRDefault="00006B48">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2FC8F909" w14:textId="77777777" w:rsidR="006902CA" w:rsidRDefault="00006B48">
            <w:pPr>
              <w:spacing w:before="100" w:after="100"/>
              <w:ind w:left="100" w:right="100"/>
              <w:jc w:val="right"/>
            </w:pPr>
            <w:r>
              <w:rPr>
                <w:rFonts w:ascii="Arial" w:eastAsia="Arial" w:hAnsi="Arial" w:cs="Arial"/>
                <w:color w:val="000000"/>
                <w:sz w:val="10"/>
                <w:szCs w:val="10"/>
              </w:rPr>
              <w:t>2,800,000</w:t>
            </w:r>
          </w:p>
        </w:tc>
        <w:tc>
          <w:tcPr>
            <w:tcW w:w="1080" w:type="dxa"/>
            <w:shd w:val="clear" w:color="auto" w:fill="FFFFFF"/>
            <w:tcMar>
              <w:top w:w="0" w:type="dxa"/>
              <w:left w:w="0" w:type="dxa"/>
              <w:bottom w:w="0" w:type="dxa"/>
              <w:right w:w="0" w:type="dxa"/>
            </w:tcMar>
            <w:vAlign w:val="center"/>
          </w:tcPr>
          <w:p w14:paraId="4C06A722" w14:textId="77777777" w:rsidR="006902CA" w:rsidRDefault="00006B48">
            <w:pPr>
              <w:spacing w:before="100" w:after="100"/>
              <w:ind w:left="100" w:right="100"/>
              <w:jc w:val="right"/>
            </w:pPr>
            <w:r>
              <w:rPr>
                <w:rFonts w:ascii="Arial" w:eastAsia="Arial" w:hAnsi="Arial" w:cs="Arial"/>
                <w:color w:val="000000"/>
                <w:sz w:val="10"/>
                <w:szCs w:val="10"/>
              </w:rPr>
              <w:t>30</w:t>
            </w:r>
          </w:p>
        </w:tc>
        <w:tc>
          <w:tcPr>
            <w:tcW w:w="1080" w:type="dxa"/>
            <w:shd w:val="clear" w:color="auto" w:fill="FFFFFF"/>
            <w:tcMar>
              <w:top w:w="0" w:type="dxa"/>
              <w:left w:w="0" w:type="dxa"/>
              <w:bottom w:w="0" w:type="dxa"/>
              <w:right w:w="0" w:type="dxa"/>
            </w:tcMar>
            <w:vAlign w:val="center"/>
          </w:tcPr>
          <w:p w14:paraId="3646AD87" w14:textId="77777777" w:rsidR="006902CA" w:rsidRDefault="00006B48">
            <w:pPr>
              <w:spacing w:before="100" w:after="100"/>
              <w:ind w:left="100" w:right="100"/>
            </w:pPr>
            <w:r>
              <w:rPr>
                <w:rFonts w:ascii="Arial" w:eastAsia="Arial" w:hAnsi="Arial" w:cs="Arial"/>
                <w:color w:val="000000"/>
                <w:sz w:val="10"/>
                <w:szCs w:val="10"/>
              </w:rPr>
              <w:t>1982–2011</w:t>
            </w:r>
          </w:p>
        </w:tc>
        <w:tc>
          <w:tcPr>
            <w:tcW w:w="1080" w:type="dxa"/>
            <w:shd w:val="clear" w:color="auto" w:fill="FFFFFF"/>
            <w:tcMar>
              <w:top w:w="0" w:type="dxa"/>
              <w:left w:w="0" w:type="dxa"/>
              <w:bottom w:w="0" w:type="dxa"/>
              <w:right w:w="0" w:type="dxa"/>
            </w:tcMar>
            <w:vAlign w:val="center"/>
          </w:tcPr>
          <w:p w14:paraId="507BD647" w14:textId="77777777" w:rsidR="006902CA" w:rsidRDefault="00006B48">
            <w:pPr>
              <w:spacing w:before="100" w:after="100"/>
              <w:ind w:left="100" w:right="100"/>
            </w:pPr>
            <w:r>
              <w:rPr>
                <w:rFonts w:ascii="Arial" w:eastAsia="Arial" w:hAnsi="Arial" w:cs="Arial"/>
                <w:color w:val="000000"/>
                <w:sz w:val="10"/>
                <w:szCs w:val="10"/>
              </w:rPr>
              <w:t>USA, Canada</w:t>
            </w:r>
          </w:p>
        </w:tc>
        <w:tc>
          <w:tcPr>
            <w:tcW w:w="1080" w:type="dxa"/>
            <w:shd w:val="clear" w:color="auto" w:fill="FFFFFF"/>
            <w:tcMar>
              <w:top w:w="0" w:type="dxa"/>
              <w:left w:w="0" w:type="dxa"/>
              <w:bottom w:w="0" w:type="dxa"/>
              <w:right w:w="0" w:type="dxa"/>
            </w:tcMar>
            <w:vAlign w:val="center"/>
          </w:tcPr>
          <w:p w14:paraId="39D85183"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5DB93FFB" w14:textId="77777777" w:rsidTr="006902CA">
        <w:trPr>
          <w:cantSplit/>
          <w:jc w:val="center"/>
        </w:trPr>
        <w:tc>
          <w:tcPr>
            <w:tcW w:w="1080" w:type="dxa"/>
            <w:shd w:val="clear" w:color="auto" w:fill="FFFFFF"/>
            <w:tcMar>
              <w:top w:w="0" w:type="dxa"/>
              <w:left w:w="0" w:type="dxa"/>
              <w:bottom w:w="0" w:type="dxa"/>
              <w:right w:w="0" w:type="dxa"/>
            </w:tcMar>
            <w:vAlign w:val="center"/>
          </w:tcPr>
          <w:p w14:paraId="54D0C124" w14:textId="77777777" w:rsidR="006902CA" w:rsidRDefault="00006B48">
            <w:pPr>
              <w:spacing w:before="100" w:after="100"/>
              <w:ind w:left="100" w:right="100"/>
            </w:pPr>
            <w:r>
              <w:rPr>
                <w:rFonts w:ascii="Arial" w:eastAsia="Arial" w:hAnsi="Arial" w:cs="Arial"/>
                <w:color w:val="000000"/>
                <w:sz w:val="10"/>
                <w:szCs w:val="10"/>
              </w:rPr>
              <w:t>\cite{chiron_forecasting_2013}</w:t>
            </w:r>
          </w:p>
        </w:tc>
        <w:tc>
          <w:tcPr>
            <w:tcW w:w="1080" w:type="dxa"/>
            <w:shd w:val="clear" w:color="auto" w:fill="FFFFFF"/>
            <w:tcMar>
              <w:top w:w="0" w:type="dxa"/>
              <w:left w:w="0" w:type="dxa"/>
              <w:bottom w:w="0" w:type="dxa"/>
              <w:right w:w="0" w:type="dxa"/>
            </w:tcMar>
            <w:vAlign w:val="center"/>
          </w:tcPr>
          <w:p w14:paraId="678E70F8" w14:textId="77777777" w:rsidR="006902CA" w:rsidRDefault="00006B48">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5E90D3B3" w14:textId="77777777" w:rsidR="006902CA" w:rsidRDefault="00006B48">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751672A9"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7939A82A" w14:textId="77777777" w:rsidR="006902CA" w:rsidRDefault="00006B48">
            <w:pPr>
              <w:spacing w:before="100" w:after="100"/>
              <w:ind w:left="100" w:right="100"/>
              <w:jc w:val="right"/>
            </w:pPr>
            <w:r>
              <w:rPr>
                <w:rFonts w:ascii="Arial" w:eastAsia="Arial" w:hAnsi="Arial" w:cs="Arial"/>
                <w:color w:val="000000"/>
                <w:sz w:val="10"/>
                <w:szCs w:val="10"/>
              </w:rPr>
              <w:t>643,801</w:t>
            </w:r>
          </w:p>
        </w:tc>
        <w:tc>
          <w:tcPr>
            <w:tcW w:w="1080" w:type="dxa"/>
            <w:shd w:val="clear" w:color="auto" w:fill="FFFFFF"/>
            <w:tcMar>
              <w:top w:w="0" w:type="dxa"/>
              <w:left w:w="0" w:type="dxa"/>
              <w:bottom w:w="0" w:type="dxa"/>
              <w:right w:w="0" w:type="dxa"/>
            </w:tcMar>
            <w:vAlign w:val="center"/>
          </w:tcPr>
          <w:p w14:paraId="33F54D51" w14:textId="77777777" w:rsidR="006902CA" w:rsidRDefault="00006B48">
            <w:pPr>
              <w:spacing w:before="100" w:after="100"/>
              <w:ind w:left="100" w:right="100"/>
              <w:jc w:val="right"/>
            </w:pPr>
            <w:r>
              <w:rPr>
                <w:rFonts w:ascii="Arial" w:eastAsia="Arial" w:hAnsi="Arial" w:cs="Arial"/>
                <w:color w:val="000000"/>
                <w:sz w:val="10"/>
                <w:szCs w:val="10"/>
              </w:rPr>
              <w:t>14</w:t>
            </w:r>
          </w:p>
        </w:tc>
        <w:tc>
          <w:tcPr>
            <w:tcW w:w="1080" w:type="dxa"/>
            <w:shd w:val="clear" w:color="auto" w:fill="FFFFFF"/>
            <w:tcMar>
              <w:top w:w="0" w:type="dxa"/>
              <w:left w:w="0" w:type="dxa"/>
              <w:bottom w:w="0" w:type="dxa"/>
              <w:right w:w="0" w:type="dxa"/>
            </w:tcMar>
            <w:vAlign w:val="center"/>
          </w:tcPr>
          <w:p w14:paraId="64A3F237" w14:textId="77777777" w:rsidR="006902CA" w:rsidRDefault="00006B48">
            <w:pPr>
              <w:spacing w:before="100" w:after="100"/>
              <w:ind w:left="100" w:right="100"/>
            </w:pPr>
            <w:r>
              <w:rPr>
                <w:rFonts w:ascii="Arial" w:eastAsia="Arial" w:hAnsi="Arial" w:cs="Arial"/>
                <w:color w:val="000000"/>
                <w:sz w:val="10"/>
                <w:szCs w:val="10"/>
              </w:rPr>
              <w:t>2007-2020</w:t>
            </w:r>
          </w:p>
        </w:tc>
        <w:tc>
          <w:tcPr>
            <w:tcW w:w="1080" w:type="dxa"/>
            <w:shd w:val="clear" w:color="auto" w:fill="FFFFFF"/>
            <w:tcMar>
              <w:top w:w="0" w:type="dxa"/>
              <w:left w:w="0" w:type="dxa"/>
              <w:bottom w:w="0" w:type="dxa"/>
              <w:right w:w="0" w:type="dxa"/>
            </w:tcMar>
            <w:vAlign w:val="center"/>
          </w:tcPr>
          <w:p w14:paraId="0090275D" w14:textId="77777777" w:rsidR="006902CA" w:rsidRDefault="00006B48">
            <w:pPr>
              <w:spacing w:before="100" w:after="100"/>
              <w:ind w:left="100" w:right="100"/>
            </w:pPr>
            <w:r>
              <w:rPr>
                <w:rFonts w:ascii="Arial" w:eastAsia="Arial" w:hAnsi="Arial" w:cs="Arial"/>
                <w:color w:val="000000"/>
                <w:sz w:val="10"/>
                <w:szCs w:val="10"/>
              </w:rPr>
              <w:t>France</w:t>
            </w:r>
          </w:p>
        </w:tc>
        <w:tc>
          <w:tcPr>
            <w:tcW w:w="1080" w:type="dxa"/>
            <w:shd w:val="clear" w:color="auto" w:fill="FFFFFF"/>
            <w:tcMar>
              <w:top w:w="0" w:type="dxa"/>
              <w:left w:w="0" w:type="dxa"/>
              <w:bottom w:w="0" w:type="dxa"/>
              <w:right w:w="0" w:type="dxa"/>
            </w:tcMar>
            <w:vAlign w:val="center"/>
          </w:tcPr>
          <w:p w14:paraId="3542C62B" w14:textId="77777777" w:rsidR="006902CA" w:rsidRDefault="00006B48">
            <w:pPr>
              <w:spacing w:before="100" w:after="100"/>
              <w:ind w:left="100" w:right="100"/>
            </w:pPr>
            <w:r>
              <w:rPr>
                <w:rFonts w:ascii="Arial" w:eastAsia="Arial" w:hAnsi="Arial" w:cs="Arial"/>
                <w:color w:val="000000"/>
                <w:sz w:val="10"/>
                <w:szCs w:val="10"/>
              </w:rPr>
              <w:t>Decrease</w:t>
            </w:r>
          </w:p>
        </w:tc>
      </w:tr>
      <w:tr w:rsidR="006902CA" w14:paraId="55BD5840" w14:textId="77777777" w:rsidTr="006902CA">
        <w:trPr>
          <w:cantSplit/>
          <w:jc w:val="center"/>
        </w:trPr>
        <w:tc>
          <w:tcPr>
            <w:tcW w:w="1080" w:type="dxa"/>
            <w:shd w:val="clear" w:color="auto" w:fill="FFFFFF"/>
            <w:tcMar>
              <w:top w:w="0" w:type="dxa"/>
              <w:left w:w="0" w:type="dxa"/>
              <w:bottom w:w="0" w:type="dxa"/>
              <w:right w:w="0" w:type="dxa"/>
            </w:tcMar>
            <w:vAlign w:val="center"/>
          </w:tcPr>
          <w:p w14:paraId="26D855CB"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54600132" w14:textId="77777777" w:rsidR="006902CA" w:rsidRDefault="00006B48">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021ABAB4" w14:textId="77777777" w:rsidR="006902CA" w:rsidRDefault="00006B48">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56792F35"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0214D75B" w14:textId="77777777" w:rsidR="006902CA" w:rsidRDefault="00006B48">
            <w:pPr>
              <w:spacing w:before="100" w:after="100"/>
              <w:ind w:left="100" w:right="100"/>
              <w:jc w:val="right"/>
            </w:pPr>
            <w:r>
              <w:rPr>
                <w:rFonts w:ascii="Arial" w:eastAsia="Arial" w:hAnsi="Arial" w:cs="Arial"/>
                <w:color w:val="000000"/>
                <w:sz w:val="10"/>
                <w:szCs w:val="10"/>
              </w:rPr>
              <w:t>643,801</w:t>
            </w:r>
          </w:p>
        </w:tc>
        <w:tc>
          <w:tcPr>
            <w:tcW w:w="1080" w:type="dxa"/>
            <w:shd w:val="clear" w:color="auto" w:fill="FFFFFF"/>
            <w:tcMar>
              <w:top w:w="0" w:type="dxa"/>
              <w:left w:w="0" w:type="dxa"/>
              <w:bottom w:w="0" w:type="dxa"/>
              <w:right w:w="0" w:type="dxa"/>
            </w:tcMar>
            <w:vAlign w:val="center"/>
          </w:tcPr>
          <w:p w14:paraId="74967308" w14:textId="77777777" w:rsidR="006902CA" w:rsidRDefault="00006B48">
            <w:pPr>
              <w:spacing w:before="100" w:after="100"/>
              <w:ind w:left="100" w:right="100"/>
              <w:jc w:val="right"/>
            </w:pPr>
            <w:r>
              <w:rPr>
                <w:rFonts w:ascii="Arial" w:eastAsia="Arial" w:hAnsi="Arial" w:cs="Arial"/>
                <w:color w:val="000000"/>
                <w:sz w:val="10"/>
                <w:szCs w:val="10"/>
              </w:rPr>
              <w:t>14</w:t>
            </w:r>
          </w:p>
        </w:tc>
        <w:tc>
          <w:tcPr>
            <w:tcW w:w="1080" w:type="dxa"/>
            <w:shd w:val="clear" w:color="auto" w:fill="FFFFFF"/>
            <w:tcMar>
              <w:top w:w="0" w:type="dxa"/>
              <w:left w:w="0" w:type="dxa"/>
              <w:bottom w:w="0" w:type="dxa"/>
              <w:right w:w="0" w:type="dxa"/>
            </w:tcMar>
            <w:vAlign w:val="center"/>
          </w:tcPr>
          <w:p w14:paraId="4AC7E3DB" w14:textId="77777777" w:rsidR="006902CA" w:rsidRDefault="00006B48">
            <w:pPr>
              <w:spacing w:before="100" w:after="100"/>
              <w:ind w:left="100" w:right="100"/>
            </w:pPr>
            <w:r>
              <w:rPr>
                <w:rFonts w:ascii="Arial" w:eastAsia="Arial" w:hAnsi="Arial" w:cs="Arial"/>
                <w:color w:val="000000"/>
                <w:sz w:val="10"/>
                <w:szCs w:val="10"/>
              </w:rPr>
              <w:t>2007-2020</w:t>
            </w:r>
          </w:p>
        </w:tc>
        <w:tc>
          <w:tcPr>
            <w:tcW w:w="1080" w:type="dxa"/>
            <w:shd w:val="clear" w:color="auto" w:fill="FFFFFF"/>
            <w:tcMar>
              <w:top w:w="0" w:type="dxa"/>
              <w:left w:w="0" w:type="dxa"/>
              <w:bottom w:w="0" w:type="dxa"/>
              <w:right w:w="0" w:type="dxa"/>
            </w:tcMar>
            <w:vAlign w:val="center"/>
          </w:tcPr>
          <w:p w14:paraId="717D3354" w14:textId="77777777" w:rsidR="006902CA" w:rsidRDefault="00006B48">
            <w:pPr>
              <w:spacing w:before="100" w:after="100"/>
              <w:ind w:left="100" w:right="100"/>
            </w:pPr>
            <w:r>
              <w:rPr>
                <w:rFonts w:ascii="Arial" w:eastAsia="Arial" w:hAnsi="Arial" w:cs="Arial"/>
                <w:color w:val="000000"/>
                <w:sz w:val="10"/>
                <w:szCs w:val="10"/>
              </w:rPr>
              <w:t>France</w:t>
            </w:r>
          </w:p>
        </w:tc>
        <w:tc>
          <w:tcPr>
            <w:tcW w:w="1080" w:type="dxa"/>
            <w:shd w:val="clear" w:color="auto" w:fill="FFFFFF"/>
            <w:tcMar>
              <w:top w:w="0" w:type="dxa"/>
              <w:left w:w="0" w:type="dxa"/>
              <w:bottom w:w="0" w:type="dxa"/>
              <w:right w:w="0" w:type="dxa"/>
            </w:tcMar>
            <w:vAlign w:val="center"/>
          </w:tcPr>
          <w:p w14:paraId="6B27177F" w14:textId="77777777" w:rsidR="006902CA" w:rsidRDefault="00006B48">
            <w:pPr>
              <w:spacing w:before="100" w:after="100"/>
              <w:ind w:left="100" w:right="100"/>
            </w:pPr>
            <w:r>
              <w:rPr>
                <w:rFonts w:ascii="Arial" w:eastAsia="Arial" w:hAnsi="Arial" w:cs="Arial"/>
                <w:color w:val="000000"/>
                <w:sz w:val="10"/>
                <w:szCs w:val="10"/>
              </w:rPr>
              <w:t>Decrease</w:t>
            </w:r>
          </w:p>
        </w:tc>
      </w:tr>
      <w:tr w:rsidR="006902CA" w14:paraId="61B75FFA" w14:textId="77777777" w:rsidTr="006902CA">
        <w:trPr>
          <w:cantSplit/>
          <w:jc w:val="center"/>
        </w:trPr>
        <w:tc>
          <w:tcPr>
            <w:tcW w:w="1080" w:type="dxa"/>
            <w:shd w:val="clear" w:color="auto" w:fill="FFFFFF"/>
            <w:tcMar>
              <w:top w:w="0" w:type="dxa"/>
              <w:left w:w="0" w:type="dxa"/>
              <w:bottom w:w="0" w:type="dxa"/>
              <w:right w:w="0" w:type="dxa"/>
            </w:tcMar>
            <w:vAlign w:val="center"/>
          </w:tcPr>
          <w:p w14:paraId="5BEF657E"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0A156F3D" w14:textId="77777777" w:rsidR="006902CA" w:rsidRDefault="00006B48">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7359302E" w14:textId="77777777" w:rsidR="006902CA" w:rsidRDefault="00006B48">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3F9A3751"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1A48F9C4" w14:textId="77777777" w:rsidR="006902CA" w:rsidRDefault="00006B48">
            <w:pPr>
              <w:spacing w:before="100" w:after="100"/>
              <w:ind w:left="100" w:right="100"/>
              <w:jc w:val="right"/>
            </w:pPr>
            <w:r>
              <w:rPr>
                <w:rFonts w:ascii="Arial" w:eastAsia="Arial" w:hAnsi="Arial" w:cs="Arial"/>
                <w:color w:val="000000"/>
                <w:sz w:val="10"/>
                <w:szCs w:val="10"/>
              </w:rPr>
              <w:t>643,801</w:t>
            </w:r>
          </w:p>
        </w:tc>
        <w:tc>
          <w:tcPr>
            <w:tcW w:w="1080" w:type="dxa"/>
            <w:shd w:val="clear" w:color="auto" w:fill="FFFFFF"/>
            <w:tcMar>
              <w:top w:w="0" w:type="dxa"/>
              <w:left w:w="0" w:type="dxa"/>
              <w:bottom w:w="0" w:type="dxa"/>
              <w:right w:w="0" w:type="dxa"/>
            </w:tcMar>
            <w:vAlign w:val="center"/>
          </w:tcPr>
          <w:p w14:paraId="7CA297C9" w14:textId="77777777" w:rsidR="006902CA" w:rsidRDefault="00006B48">
            <w:pPr>
              <w:spacing w:before="100" w:after="100"/>
              <w:ind w:left="100" w:right="100"/>
              <w:jc w:val="right"/>
            </w:pPr>
            <w:r>
              <w:rPr>
                <w:rFonts w:ascii="Arial" w:eastAsia="Arial" w:hAnsi="Arial" w:cs="Arial"/>
                <w:color w:val="000000"/>
                <w:sz w:val="10"/>
                <w:szCs w:val="10"/>
              </w:rPr>
              <w:t>14</w:t>
            </w:r>
          </w:p>
        </w:tc>
        <w:tc>
          <w:tcPr>
            <w:tcW w:w="1080" w:type="dxa"/>
            <w:shd w:val="clear" w:color="auto" w:fill="FFFFFF"/>
            <w:tcMar>
              <w:top w:w="0" w:type="dxa"/>
              <w:left w:w="0" w:type="dxa"/>
              <w:bottom w:w="0" w:type="dxa"/>
              <w:right w:w="0" w:type="dxa"/>
            </w:tcMar>
            <w:vAlign w:val="center"/>
          </w:tcPr>
          <w:p w14:paraId="04A5F415" w14:textId="77777777" w:rsidR="006902CA" w:rsidRDefault="00006B48">
            <w:pPr>
              <w:spacing w:before="100" w:after="100"/>
              <w:ind w:left="100" w:right="100"/>
            </w:pPr>
            <w:r>
              <w:rPr>
                <w:rFonts w:ascii="Arial" w:eastAsia="Arial" w:hAnsi="Arial" w:cs="Arial"/>
                <w:color w:val="000000"/>
                <w:sz w:val="10"/>
                <w:szCs w:val="10"/>
              </w:rPr>
              <w:t>2007-2020</w:t>
            </w:r>
          </w:p>
        </w:tc>
        <w:tc>
          <w:tcPr>
            <w:tcW w:w="1080" w:type="dxa"/>
            <w:shd w:val="clear" w:color="auto" w:fill="FFFFFF"/>
            <w:tcMar>
              <w:top w:w="0" w:type="dxa"/>
              <w:left w:w="0" w:type="dxa"/>
              <w:bottom w:w="0" w:type="dxa"/>
              <w:right w:w="0" w:type="dxa"/>
            </w:tcMar>
            <w:vAlign w:val="center"/>
          </w:tcPr>
          <w:p w14:paraId="6D91790E" w14:textId="77777777" w:rsidR="006902CA" w:rsidRDefault="00006B48">
            <w:pPr>
              <w:spacing w:before="100" w:after="100"/>
              <w:ind w:left="100" w:right="100"/>
            </w:pPr>
            <w:r>
              <w:rPr>
                <w:rFonts w:ascii="Arial" w:eastAsia="Arial" w:hAnsi="Arial" w:cs="Arial"/>
                <w:color w:val="000000"/>
                <w:sz w:val="10"/>
                <w:szCs w:val="10"/>
              </w:rPr>
              <w:t>France</w:t>
            </w:r>
          </w:p>
        </w:tc>
        <w:tc>
          <w:tcPr>
            <w:tcW w:w="1080" w:type="dxa"/>
            <w:shd w:val="clear" w:color="auto" w:fill="FFFFFF"/>
            <w:tcMar>
              <w:top w:w="0" w:type="dxa"/>
              <w:left w:w="0" w:type="dxa"/>
              <w:bottom w:w="0" w:type="dxa"/>
              <w:right w:w="0" w:type="dxa"/>
            </w:tcMar>
            <w:vAlign w:val="center"/>
          </w:tcPr>
          <w:p w14:paraId="00DE0D78" w14:textId="77777777" w:rsidR="006902CA" w:rsidRDefault="00006B48">
            <w:pPr>
              <w:spacing w:before="100" w:after="100"/>
              <w:ind w:left="100" w:right="100"/>
            </w:pPr>
            <w:r>
              <w:rPr>
                <w:rFonts w:ascii="Arial" w:eastAsia="Arial" w:hAnsi="Arial" w:cs="Arial"/>
                <w:color w:val="000000"/>
                <w:sz w:val="10"/>
                <w:szCs w:val="10"/>
              </w:rPr>
              <w:t>Decrease</w:t>
            </w:r>
          </w:p>
        </w:tc>
      </w:tr>
      <w:tr w:rsidR="006902CA" w14:paraId="32497AA6" w14:textId="77777777" w:rsidTr="006902CA">
        <w:trPr>
          <w:cantSplit/>
          <w:jc w:val="center"/>
        </w:trPr>
        <w:tc>
          <w:tcPr>
            <w:tcW w:w="1080" w:type="dxa"/>
            <w:shd w:val="clear" w:color="auto" w:fill="FFFFFF"/>
            <w:tcMar>
              <w:top w:w="0" w:type="dxa"/>
              <w:left w:w="0" w:type="dxa"/>
              <w:bottom w:w="0" w:type="dxa"/>
              <w:right w:w="0" w:type="dxa"/>
            </w:tcMar>
            <w:vAlign w:val="center"/>
          </w:tcPr>
          <w:p w14:paraId="52E9DA2E"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7063EC47" w14:textId="77777777" w:rsidR="006902CA" w:rsidRDefault="00006B48">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446C4A44" w14:textId="77777777" w:rsidR="006902CA" w:rsidRDefault="00006B48">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0969F0E4"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404B1AAB" w14:textId="77777777" w:rsidR="006902CA" w:rsidRDefault="00006B48">
            <w:pPr>
              <w:spacing w:before="100" w:after="100"/>
              <w:ind w:left="100" w:right="100"/>
              <w:jc w:val="right"/>
            </w:pPr>
            <w:r>
              <w:rPr>
                <w:rFonts w:ascii="Arial" w:eastAsia="Arial" w:hAnsi="Arial" w:cs="Arial"/>
                <w:color w:val="000000"/>
                <w:sz w:val="10"/>
                <w:szCs w:val="10"/>
              </w:rPr>
              <w:t>643,801</w:t>
            </w:r>
          </w:p>
        </w:tc>
        <w:tc>
          <w:tcPr>
            <w:tcW w:w="1080" w:type="dxa"/>
            <w:shd w:val="clear" w:color="auto" w:fill="FFFFFF"/>
            <w:tcMar>
              <w:top w:w="0" w:type="dxa"/>
              <w:left w:w="0" w:type="dxa"/>
              <w:bottom w:w="0" w:type="dxa"/>
              <w:right w:w="0" w:type="dxa"/>
            </w:tcMar>
            <w:vAlign w:val="center"/>
          </w:tcPr>
          <w:p w14:paraId="1C4AE2AC" w14:textId="77777777" w:rsidR="006902CA" w:rsidRDefault="00006B48">
            <w:pPr>
              <w:spacing w:before="100" w:after="100"/>
              <w:ind w:left="100" w:right="100"/>
              <w:jc w:val="right"/>
            </w:pPr>
            <w:r>
              <w:rPr>
                <w:rFonts w:ascii="Arial" w:eastAsia="Arial" w:hAnsi="Arial" w:cs="Arial"/>
                <w:color w:val="000000"/>
                <w:sz w:val="10"/>
                <w:szCs w:val="10"/>
              </w:rPr>
              <w:t>14</w:t>
            </w:r>
          </w:p>
        </w:tc>
        <w:tc>
          <w:tcPr>
            <w:tcW w:w="1080" w:type="dxa"/>
            <w:shd w:val="clear" w:color="auto" w:fill="FFFFFF"/>
            <w:tcMar>
              <w:top w:w="0" w:type="dxa"/>
              <w:left w:w="0" w:type="dxa"/>
              <w:bottom w:w="0" w:type="dxa"/>
              <w:right w:w="0" w:type="dxa"/>
            </w:tcMar>
            <w:vAlign w:val="center"/>
          </w:tcPr>
          <w:p w14:paraId="7FE69E12" w14:textId="77777777" w:rsidR="006902CA" w:rsidRDefault="00006B48">
            <w:pPr>
              <w:spacing w:before="100" w:after="100"/>
              <w:ind w:left="100" w:right="100"/>
            </w:pPr>
            <w:r>
              <w:rPr>
                <w:rFonts w:ascii="Arial" w:eastAsia="Arial" w:hAnsi="Arial" w:cs="Arial"/>
                <w:color w:val="000000"/>
                <w:sz w:val="10"/>
                <w:szCs w:val="10"/>
              </w:rPr>
              <w:t>2007-2020</w:t>
            </w:r>
          </w:p>
        </w:tc>
        <w:tc>
          <w:tcPr>
            <w:tcW w:w="1080" w:type="dxa"/>
            <w:shd w:val="clear" w:color="auto" w:fill="FFFFFF"/>
            <w:tcMar>
              <w:top w:w="0" w:type="dxa"/>
              <w:left w:w="0" w:type="dxa"/>
              <w:bottom w:w="0" w:type="dxa"/>
              <w:right w:w="0" w:type="dxa"/>
            </w:tcMar>
            <w:vAlign w:val="center"/>
          </w:tcPr>
          <w:p w14:paraId="4D4B2494" w14:textId="77777777" w:rsidR="006902CA" w:rsidRDefault="00006B48">
            <w:pPr>
              <w:spacing w:before="100" w:after="100"/>
              <w:ind w:left="100" w:right="100"/>
            </w:pPr>
            <w:r>
              <w:rPr>
                <w:rFonts w:ascii="Arial" w:eastAsia="Arial" w:hAnsi="Arial" w:cs="Arial"/>
                <w:color w:val="000000"/>
                <w:sz w:val="10"/>
                <w:szCs w:val="10"/>
              </w:rPr>
              <w:t>France</w:t>
            </w:r>
          </w:p>
        </w:tc>
        <w:tc>
          <w:tcPr>
            <w:tcW w:w="1080" w:type="dxa"/>
            <w:shd w:val="clear" w:color="auto" w:fill="FFFFFF"/>
            <w:tcMar>
              <w:top w:w="0" w:type="dxa"/>
              <w:left w:w="0" w:type="dxa"/>
              <w:bottom w:w="0" w:type="dxa"/>
              <w:right w:w="0" w:type="dxa"/>
            </w:tcMar>
            <w:vAlign w:val="center"/>
          </w:tcPr>
          <w:p w14:paraId="56C72E56" w14:textId="77777777" w:rsidR="006902CA" w:rsidRDefault="00006B48">
            <w:pPr>
              <w:spacing w:before="100" w:after="100"/>
              <w:ind w:left="100" w:right="100"/>
            </w:pPr>
            <w:r>
              <w:rPr>
                <w:rFonts w:ascii="Arial" w:eastAsia="Arial" w:hAnsi="Arial" w:cs="Arial"/>
                <w:color w:val="000000"/>
                <w:sz w:val="10"/>
                <w:szCs w:val="10"/>
              </w:rPr>
              <w:t>Decrease</w:t>
            </w:r>
          </w:p>
        </w:tc>
      </w:tr>
      <w:tr w:rsidR="006902CA" w14:paraId="0A532B7B" w14:textId="77777777" w:rsidTr="006902CA">
        <w:trPr>
          <w:cantSplit/>
          <w:jc w:val="center"/>
        </w:trPr>
        <w:tc>
          <w:tcPr>
            <w:tcW w:w="1080" w:type="dxa"/>
            <w:shd w:val="clear" w:color="auto" w:fill="FFFFFF"/>
            <w:tcMar>
              <w:top w:w="0" w:type="dxa"/>
              <w:left w:w="0" w:type="dxa"/>
              <w:bottom w:w="0" w:type="dxa"/>
              <w:right w:w="0" w:type="dxa"/>
            </w:tcMar>
            <w:vAlign w:val="center"/>
          </w:tcPr>
          <w:p w14:paraId="47F3113D" w14:textId="77777777" w:rsidR="006902CA" w:rsidRDefault="00006B48">
            <w:pPr>
              <w:spacing w:before="100" w:after="100"/>
              <w:ind w:left="100" w:right="100"/>
            </w:pPr>
            <w:r>
              <w:rPr>
                <w:rFonts w:ascii="Arial" w:eastAsia="Arial" w:hAnsi="Arial" w:cs="Arial"/>
                <w:color w:val="000000"/>
                <w:sz w:val="10"/>
                <w:szCs w:val="10"/>
              </w:rPr>
              <w:t>\cite{davey_rise_2012}</w:t>
            </w:r>
          </w:p>
        </w:tc>
        <w:tc>
          <w:tcPr>
            <w:tcW w:w="1080" w:type="dxa"/>
            <w:shd w:val="clear" w:color="auto" w:fill="FFFFFF"/>
            <w:tcMar>
              <w:top w:w="0" w:type="dxa"/>
              <w:left w:w="0" w:type="dxa"/>
              <w:bottom w:w="0" w:type="dxa"/>
              <w:right w:w="0" w:type="dxa"/>
            </w:tcMar>
            <w:vAlign w:val="center"/>
          </w:tcPr>
          <w:p w14:paraId="52E93051" w14:textId="77777777" w:rsidR="006902CA" w:rsidRDefault="00006B48">
            <w:pPr>
              <w:spacing w:before="100" w:after="100"/>
              <w:ind w:left="100" w:right="100"/>
            </w:pPr>
            <w:r>
              <w:rPr>
                <w:rFonts w:ascii="Arial" w:eastAsia="Arial" w:hAnsi="Arial" w:cs="Arial"/>
                <w:color w:val="000000"/>
                <w:sz w:val="10"/>
                <w:szCs w:val="10"/>
              </w:rPr>
              <w:t>Diversity</w:t>
            </w:r>
          </w:p>
        </w:tc>
        <w:tc>
          <w:tcPr>
            <w:tcW w:w="1080" w:type="dxa"/>
            <w:shd w:val="clear" w:color="auto" w:fill="FFFFFF"/>
            <w:tcMar>
              <w:top w:w="0" w:type="dxa"/>
              <w:left w:w="0" w:type="dxa"/>
              <w:bottom w:w="0" w:type="dxa"/>
              <w:right w:w="0" w:type="dxa"/>
            </w:tcMar>
            <w:vAlign w:val="center"/>
          </w:tcPr>
          <w:p w14:paraId="56EF877D"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3E2DAE1D"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797D50FE" w14:textId="77777777" w:rsidR="006902CA" w:rsidRDefault="00006B48">
            <w:pPr>
              <w:spacing w:before="100" w:after="100"/>
              <w:ind w:left="100" w:right="100"/>
              <w:jc w:val="right"/>
            </w:pPr>
            <w:r>
              <w:rPr>
                <w:rFonts w:ascii="Arial" w:eastAsia="Arial" w:hAnsi="Arial" w:cs="Arial"/>
                <w:color w:val="000000"/>
                <w:sz w:val="10"/>
                <w:szCs w:val="10"/>
              </w:rPr>
              <w:t>242,495</w:t>
            </w:r>
          </w:p>
        </w:tc>
        <w:tc>
          <w:tcPr>
            <w:tcW w:w="1080" w:type="dxa"/>
            <w:shd w:val="clear" w:color="auto" w:fill="FFFFFF"/>
            <w:tcMar>
              <w:top w:w="0" w:type="dxa"/>
              <w:left w:w="0" w:type="dxa"/>
              <w:bottom w:w="0" w:type="dxa"/>
              <w:right w:w="0" w:type="dxa"/>
            </w:tcMar>
            <w:vAlign w:val="center"/>
          </w:tcPr>
          <w:p w14:paraId="579924E5" w14:textId="77777777" w:rsidR="006902CA" w:rsidRDefault="00006B48">
            <w:pPr>
              <w:spacing w:before="100" w:after="100"/>
              <w:ind w:left="100" w:right="100"/>
              <w:jc w:val="right"/>
            </w:pPr>
            <w:r>
              <w:rPr>
                <w:rFonts w:ascii="Arial" w:eastAsia="Arial" w:hAnsi="Arial" w:cs="Arial"/>
                <w:color w:val="000000"/>
                <w:sz w:val="10"/>
                <w:szCs w:val="10"/>
              </w:rPr>
              <w:t>13</w:t>
            </w:r>
          </w:p>
        </w:tc>
        <w:tc>
          <w:tcPr>
            <w:tcW w:w="1080" w:type="dxa"/>
            <w:shd w:val="clear" w:color="auto" w:fill="FFFFFF"/>
            <w:tcMar>
              <w:top w:w="0" w:type="dxa"/>
              <w:left w:w="0" w:type="dxa"/>
              <w:bottom w:w="0" w:type="dxa"/>
              <w:right w:w="0" w:type="dxa"/>
            </w:tcMar>
            <w:vAlign w:val="center"/>
          </w:tcPr>
          <w:p w14:paraId="29295283" w14:textId="77777777" w:rsidR="006902CA" w:rsidRDefault="00006B48">
            <w:pPr>
              <w:spacing w:before="100" w:after="100"/>
              <w:ind w:left="100" w:right="100"/>
            </w:pPr>
            <w:r>
              <w:rPr>
                <w:rFonts w:ascii="Arial" w:eastAsia="Arial" w:hAnsi="Arial" w:cs="Arial"/>
                <w:color w:val="000000"/>
                <w:sz w:val="10"/>
                <w:szCs w:val="10"/>
              </w:rPr>
              <w:t>1994-2006</w:t>
            </w:r>
          </w:p>
        </w:tc>
        <w:tc>
          <w:tcPr>
            <w:tcW w:w="1080" w:type="dxa"/>
            <w:shd w:val="clear" w:color="auto" w:fill="FFFFFF"/>
            <w:tcMar>
              <w:top w:w="0" w:type="dxa"/>
              <w:left w:w="0" w:type="dxa"/>
              <w:bottom w:w="0" w:type="dxa"/>
              <w:right w:w="0" w:type="dxa"/>
            </w:tcMar>
            <w:vAlign w:val="center"/>
          </w:tcPr>
          <w:p w14:paraId="314F45F4" w14:textId="77777777" w:rsidR="006902CA" w:rsidRDefault="00006B48">
            <w:pPr>
              <w:spacing w:before="100" w:after="100"/>
              <w:ind w:left="100" w:right="100"/>
            </w:pPr>
            <w:r>
              <w:rPr>
                <w:rFonts w:ascii="Arial" w:eastAsia="Arial" w:hAnsi="Arial" w:cs="Arial"/>
                <w:color w:val="000000"/>
                <w:sz w:val="10"/>
                <w:szCs w:val="10"/>
              </w:rPr>
              <w:t>UK</w:t>
            </w:r>
          </w:p>
        </w:tc>
        <w:tc>
          <w:tcPr>
            <w:tcW w:w="1080" w:type="dxa"/>
            <w:shd w:val="clear" w:color="auto" w:fill="FFFFFF"/>
            <w:tcMar>
              <w:top w:w="0" w:type="dxa"/>
              <w:left w:w="0" w:type="dxa"/>
              <w:bottom w:w="0" w:type="dxa"/>
              <w:right w:w="0" w:type="dxa"/>
            </w:tcMar>
            <w:vAlign w:val="center"/>
          </w:tcPr>
          <w:p w14:paraId="493B7DBA"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6A30CFCB" w14:textId="77777777" w:rsidTr="006902CA">
        <w:trPr>
          <w:cantSplit/>
          <w:jc w:val="center"/>
        </w:trPr>
        <w:tc>
          <w:tcPr>
            <w:tcW w:w="1080" w:type="dxa"/>
            <w:shd w:val="clear" w:color="auto" w:fill="FFFFFF"/>
            <w:tcMar>
              <w:top w:w="0" w:type="dxa"/>
              <w:left w:w="0" w:type="dxa"/>
              <w:bottom w:w="0" w:type="dxa"/>
              <w:right w:w="0" w:type="dxa"/>
            </w:tcMar>
            <w:vAlign w:val="center"/>
          </w:tcPr>
          <w:p w14:paraId="33B7B82B"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2A212316" w14:textId="77777777" w:rsidR="006902CA" w:rsidRDefault="00006B48">
            <w:pPr>
              <w:spacing w:before="100" w:after="100"/>
              <w:ind w:left="100" w:right="100"/>
            </w:pPr>
            <w:r>
              <w:rPr>
                <w:rFonts w:ascii="Arial" w:eastAsia="Arial" w:hAnsi="Arial" w:cs="Arial"/>
                <w:color w:val="000000"/>
                <w:sz w:val="10"/>
                <w:szCs w:val="10"/>
              </w:rPr>
              <w:t>Evenness</w:t>
            </w:r>
          </w:p>
        </w:tc>
        <w:tc>
          <w:tcPr>
            <w:tcW w:w="1080" w:type="dxa"/>
            <w:shd w:val="clear" w:color="auto" w:fill="FFFFFF"/>
            <w:tcMar>
              <w:top w:w="0" w:type="dxa"/>
              <w:left w:w="0" w:type="dxa"/>
              <w:bottom w:w="0" w:type="dxa"/>
              <w:right w:w="0" w:type="dxa"/>
            </w:tcMar>
            <w:vAlign w:val="center"/>
          </w:tcPr>
          <w:p w14:paraId="544BD82F"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7CB17111"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3E4B8BE4" w14:textId="77777777" w:rsidR="006902CA" w:rsidRDefault="00006B48">
            <w:pPr>
              <w:spacing w:before="100" w:after="100"/>
              <w:ind w:left="100" w:right="100"/>
              <w:jc w:val="right"/>
            </w:pPr>
            <w:r>
              <w:rPr>
                <w:rFonts w:ascii="Arial" w:eastAsia="Arial" w:hAnsi="Arial" w:cs="Arial"/>
                <w:color w:val="000000"/>
                <w:sz w:val="10"/>
                <w:szCs w:val="10"/>
              </w:rPr>
              <w:t>242,495</w:t>
            </w:r>
          </w:p>
        </w:tc>
        <w:tc>
          <w:tcPr>
            <w:tcW w:w="1080" w:type="dxa"/>
            <w:shd w:val="clear" w:color="auto" w:fill="FFFFFF"/>
            <w:tcMar>
              <w:top w:w="0" w:type="dxa"/>
              <w:left w:w="0" w:type="dxa"/>
              <w:bottom w:w="0" w:type="dxa"/>
              <w:right w:w="0" w:type="dxa"/>
            </w:tcMar>
            <w:vAlign w:val="center"/>
          </w:tcPr>
          <w:p w14:paraId="73428743" w14:textId="77777777" w:rsidR="006902CA" w:rsidRDefault="00006B48">
            <w:pPr>
              <w:spacing w:before="100" w:after="100"/>
              <w:ind w:left="100" w:right="100"/>
              <w:jc w:val="right"/>
            </w:pPr>
            <w:r>
              <w:rPr>
                <w:rFonts w:ascii="Arial" w:eastAsia="Arial" w:hAnsi="Arial" w:cs="Arial"/>
                <w:color w:val="000000"/>
                <w:sz w:val="10"/>
                <w:szCs w:val="10"/>
              </w:rPr>
              <w:t>13</w:t>
            </w:r>
          </w:p>
        </w:tc>
        <w:tc>
          <w:tcPr>
            <w:tcW w:w="1080" w:type="dxa"/>
            <w:shd w:val="clear" w:color="auto" w:fill="FFFFFF"/>
            <w:tcMar>
              <w:top w:w="0" w:type="dxa"/>
              <w:left w:w="0" w:type="dxa"/>
              <w:bottom w:w="0" w:type="dxa"/>
              <w:right w:w="0" w:type="dxa"/>
            </w:tcMar>
            <w:vAlign w:val="center"/>
          </w:tcPr>
          <w:p w14:paraId="5A4C0296" w14:textId="77777777" w:rsidR="006902CA" w:rsidRDefault="00006B48">
            <w:pPr>
              <w:spacing w:before="100" w:after="100"/>
              <w:ind w:left="100" w:right="100"/>
            </w:pPr>
            <w:r>
              <w:rPr>
                <w:rFonts w:ascii="Arial" w:eastAsia="Arial" w:hAnsi="Arial" w:cs="Arial"/>
                <w:color w:val="000000"/>
                <w:sz w:val="10"/>
                <w:szCs w:val="10"/>
              </w:rPr>
              <w:t>1994-2006</w:t>
            </w:r>
          </w:p>
        </w:tc>
        <w:tc>
          <w:tcPr>
            <w:tcW w:w="1080" w:type="dxa"/>
            <w:shd w:val="clear" w:color="auto" w:fill="FFFFFF"/>
            <w:tcMar>
              <w:top w:w="0" w:type="dxa"/>
              <w:left w:w="0" w:type="dxa"/>
              <w:bottom w:w="0" w:type="dxa"/>
              <w:right w:w="0" w:type="dxa"/>
            </w:tcMar>
            <w:vAlign w:val="center"/>
          </w:tcPr>
          <w:p w14:paraId="310C080A" w14:textId="77777777" w:rsidR="006902CA" w:rsidRDefault="00006B48">
            <w:pPr>
              <w:spacing w:before="100" w:after="100"/>
              <w:ind w:left="100" w:right="100"/>
            </w:pPr>
            <w:r>
              <w:rPr>
                <w:rFonts w:ascii="Arial" w:eastAsia="Arial" w:hAnsi="Arial" w:cs="Arial"/>
                <w:color w:val="000000"/>
                <w:sz w:val="10"/>
                <w:szCs w:val="10"/>
              </w:rPr>
              <w:t>UK</w:t>
            </w:r>
          </w:p>
        </w:tc>
        <w:tc>
          <w:tcPr>
            <w:tcW w:w="1080" w:type="dxa"/>
            <w:shd w:val="clear" w:color="auto" w:fill="FFFFFF"/>
            <w:tcMar>
              <w:top w:w="0" w:type="dxa"/>
              <w:left w:w="0" w:type="dxa"/>
              <w:bottom w:w="0" w:type="dxa"/>
              <w:right w:w="0" w:type="dxa"/>
            </w:tcMar>
            <w:vAlign w:val="center"/>
          </w:tcPr>
          <w:p w14:paraId="359D2F6A"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3195944D" w14:textId="77777777" w:rsidTr="006902CA">
        <w:trPr>
          <w:cantSplit/>
          <w:jc w:val="center"/>
        </w:trPr>
        <w:tc>
          <w:tcPr>
            <w:tcW w:w="1080" w:type="dxa"/>
            <w:shd w:val="clear" w:color="auto" w:fill="FFFFFF"/>
            <w:tcMar>
              <w:top w:w="0" w:type="dxa"/>
              <w:left w:w="0" w:type="dxa"/>
              <w:bottom w:w="0" w:type="dxa"/>
              <w:right w:w="0" w:type="dxa"/>
            </w:tcMar>
            <w:vAlign w:val="center"/>
          </w:tcPr>
          <w:p w14:paraId="6DA09A3A"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45498A19"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3143B1A2"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0D025172"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2CFB41BB" w14:textId="77777777" w:rsidR="006902CA" w:rsidRDefault="00006B48">
            <w:pPr>
              <w:spacing w:before="100" w:after="100"/>
              <w:ind w:left="100" w:right="100"/>
              <w:jc w:val="right"/>
            </w:pPr>
            <w:r>
              <w:rPr>
                <w:rFonts w:ascii="Arial" w:eastAsia="Arial" w:hAnsi="Arial" w:cs="Arial"/>
                <w:color w:val="000000"/>
                <w:sz w:val="10"/>
                <w:szCs w:val="10"/>
              </w:rPr>
              <w:t>242,495</w:t>
            </w:r>
          </w:p>
        </w:tc>
        <w:tc>
          <w:tcPr>
            <w:tcW w:w="1080" w:type="dxa"/>
            <w:shd w:val="clear" w:color="auto" w:fill="FFFFFF"/>
            <w:tcMar>
              <w:top w:w="0" w:type="dxa"/>
              <w:left w:w="0" w:type="dxa"/>
              <w:bottom w:w="0" w:type="dxa"/>
              <w:right w:w="0" w:type="dxa"/>
            </w:tcMar>
            <w:vAlign w:val="center"/>
          </w:tcPr>
          <w:p w14:paraId="3E156911" w14:textId="77777777" w:rsidR="006902CA" w:rsidRDefault="00006B48">
            <w:pPr>
              <w:spacing w:before="100" w:after="100"/>
              <w:ind w:left="100" w:right="100"/>
              <w:jc w:val="right"/>
            </w:pPr>
            <w:r>
              <w:rPr>
                <w:rFonts w:ascii="Arial" w:eastAsia="Arial" w:hAnsi="Arial" w:cs="Arial"/>
                <w:color w:val="000000"/>
                <w:sz w:val="10"/>
                <w:szCs w:val="10"/>
              </w:rPr>
              <w:t>13</w:t>
            </w:r>
          </w:p>
        </w:tc>
        <w:tc>
          <w:tcPr>
            <w:tcW w:w="1080" w:type="dxa"/>
            <w:shd w:val="clear" w:color="auto" w:fill="FFFFFF"/>
            <w:tcMar>
              <w:top w:w="0" w:type="dxa"/>
              <w:left w:w="0" w:type="dxa"/>
              <w:bottom w:w="0" w:type="dxa"/>
              <w:right w:w="0" w:type="dxa"/>
            </w:tcMar>
            <w:vAlign w:val="center"/>
          </w:tcPr>
          <w:p w14:paraId="566C8B9D" w14:textId="77777777" w:rsidR="006902CA" w:rsidRDefault="00006B48">
            <w:pPr>
              <w:spacing w:before="100" w:after="100"/>
              <w:ind w:left="100" w:right="100"/>
            </w:pPr>
            <w:r>
              <w:rPr>
                <w:rFonts w:ascii="Arial" w:eastAsia="Arial" w:hAnsi="Arial" w:cs="Arial"/>
                <w:color w:val="000000"/>
                <w:sz w:val="10"/>
                <w:szCs w:val="10"/>
              </w:rPr>
              <w:t>1994-2006</w:t>
            </w:r>
          </w:p>
        </w:tc>
        <w:tc>
          <w:tcPr>
            <w:tcW w:w="1080" w:type="dxa"/>
            <w:shd w:val="clear" w:color="auto" w:fill="FFFFFF"/>
            <w:tcMar>
              <w:top w:w="0" w:type="dxa"/>
              <w:left w:w="0" w:type="dxa"/>
              <w:bottom w:w="0" w:type="dxa"/>
              <w:right w:w="0" w:type="dxa"/>
            </w:tcMar>
            <w:vAlign w:val="center"/>
          </w:tcPr>
          <w:p w14:paraId="1D34E918" w14:textId="77777777" w:rsidR="006902CA" w:rsidRDefault="00006B48">
            <w:pPr>
              <w:spacing w:before="100" w:after="100"/>
              <w:ind w:left="100" w:right="100"/>
            </w:pPr>
            <w:r>
              <w:rPr>
                <w:rFonts w:ascii="Arial" w:eastAsia="Arial" w:hAnsi="Arial" w:cs="Arial"/>
                <w:color w:val="000000"/>
                <w:sz w:val="10"/>
                <w:szCs w:val="10"/>
              </w:rPr>
              <w:t>UK</w:t>
            </w:r>
          </w:p>
        </w:tc>
        <w:tc>
          <w:tcPr>
            <w:tcW w:w="1080" w:type="dxa"/>
            <w:shd w:val="clear" w:color="auto" w:fill="FFFFFF"/>
            <w:tcMar>
              <w:top w:w="0" w:type="dxa"/>
              <w:left w:w="0" w:type="dxa"/>
              <w:bottom w:w="0" w:type="dxa"/>
              <w:right w:w="0" w:type="dxa"/>
            </w:tcMar>
            <w:vAlign w:val="center"/>
          </w:tcPr>
          <w:p w14:paraId="11DEF625"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4D5DA3D4" w14:textId="77777777" w:rsidTr="006902CA">
        <w:trPr>
          <w:cantSplit/>
          <w:jc w:val="center"/>
        </w:trPr>
        <w:tc>
          <w:tcPr>
            <w:tcW w:w="1080" w:type="dxa"/>
            <w:shd w:val="clear" w:color="auto" w:fill="FFFFFF"/>
            <w:tcMar>
              <w:top w:w="0" w:type="dxa"/>
              <w:left w:w="0" w:type="dxa"/>
              <w:bottom w:w="0" w:type="dxa"/>
              <w:right w:w="0" w:type="dxa"/>
            </w:tcMar>
            <w:vAlign w:val="center"/>
          </w:tcPr>
          <w:p w14:paraId="526723EA" w14:textId="77777777" w:rsidR="006902CA" w:rsidRDefault="00006B48">
            <w:pPr>
              <w:spacing w:before="100" w:after="100"/>
              <w:ind w:left="100" w:right="100"/>
            </w:pPr>
            <w:r>
              <w:rPr>
                <w:rFonts w:ascii="Arial" w:eastAsia="Arial" w:hAnsi="Arial" w:cs="Arial"/>
                <w:color w:val="000000"/>
                <w:sz w:val="10"/>
                <w:szCs w:val="10"/>
              </w:rPr>
              <w:t>\cite{harrison_assessing_2014}</w:t>
            </w:r>
          </w:p>
        </w:tc>
        <w:tc>
          <w:tcPr>
            <w:tcW w:w="1080" w:type="dxa"/>
            <w:shd w:val="clear" w:color="auto" w:fill="FFFFFF"/>
            <w:tcMar>
              <w:top w:w="0" w:type="dxa"/>
              <w:left w:w="0" w:type="dxa"/>
              <w:bottom w:w="0" w:type="dxa"/>
              <w:right w:w="0" w:type="dxa"/>
            </w:tcMar>
            <w:vAlign w:val="center"/>
          </w:tcPr>
          <w:p w14:paraId="59D9AEF5" w14:textId="77777777" w:rsidR="006902CA" w:rsidRDefault="00006B48">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0F19DCE0"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6E3B381E"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70E4C052" w14:textId="77777777" w:rsidR="006902CA" w:rsidRDefault="00006B48">
            <w:pPr>
              <w:spacing w:before="100" w:after="100"/>
              <w:ind w:left="100" w:right="100"/>
              <w:jc w:val="right"/>
            </w:pPr>
            <w:r>
              <w:rPr>
                <w:rFonts w:ascii="Arial" w:eastAsia="Arial" w:hAnsi="Arial" w:cs="Arial"/>
                <w:color w:val="000000"/>
                <w:sz w:val="10"/>
                <w:szCs w:val="10"/>
              </w:rPr>
              <w:t>200,000</w:t>
            </w:r>
          </w:p>
        </w:tc>
        <w:tc>
          <w:tcPr>
            <w:tcW w:w="1080" w:type="dxa"/>
            <w:shd w:val="clear" w:color="auto" w:fill="FFFFFF"/>
            <w:tcMar>
              <w:top w:w="0" w:type="dxa"/>
              <w:left w:w="0" w:type="dxa"/>
              <w:bottom w:w="0" w:type="dxa"/>
              <w:right w:w="0" w:type="dxa"/>
            </w:tcMar>
            <w:vAlign w:val="center"/>
          </w:tcPr>
          <w:p w14:paraId="12B2F983" w14:textId="77777777" w:rsidR="006902CA" w:rsidRDefault="00006B48">
            <w:pPr>
              <w:spacing w:before="100" w:after="100"/>
              <w:ind w:left="100" w:right="100"/>
              <w:jc w:val="right"/>
            </w:pPr>
            <w:r>
              <w:rPr>
                <w:rFonts w:ascii="Arial" w:eastAsia="Arial" w:hAnsi="Arial" w:cs="Arial"/>
                <w:color w:val="000000"/>
                <w:sz w:val="10"/>
                <w:szCs w:val="10"/>
              </w:rPr>
              <w:t>18</w:t>
            </w:r>
          </w:p>
        </w:tc>
        <w:tc>
          <w:tcPr>
            <w:tcW w:w="1080" w:type="dxa"/>
            <w:shd w:val="clear" w:color="auto" w:fill="FFFFFF"/>
            <w:tcMar>
              <w:top w:w="0" w:type="dxa"/>
              <w:left w:w="0" w:type="dxa"/>
              <w:bottom w:w="0" w:type="dxa"/>
              <w:right w:w="0" w:type="dxa"/>
            </w:tcMar>
            <w:vAlign w:val="center"/>
          </w:tcPr>
          <w:p w14:paraId="771AC378" w14:textId="77777777" w:rsidR="006902CA" w:rsidRDefault="00006B48">
            <w:pPr>
              <w:spacing w:before="100" w:after="100"/>
              <w:ind w:left="100" w:right="100"/>
            </w:pPr>
            <w:r>
              <w:rPr>
                <w:rFonts w:ascii="Arial" w:eastAsia="Arial" w:hAnsi="Arial" w:cs="Arial"/>
                <w:color w:val="000000"/>
                <w:sz w:val="10"/>
                <w:szCs w:val="10"/>
              </w:rPr>
              <w:t>1994-2011</w:t>
            </w:r>
          </w:p>
        </w:tc>
        <w:tc>
          <w:tcPr>
            <w:tcW w:w="1080" w:type="dxa"/>
            <w:shd w:val="clear" w:color="auto" w:fill="FFFFFF"/>
            <w:tcMar>
              <w:top w:w="0" w:type="dxa"/>
              <w:left w:w="0" w:type="dxa"/>
              <w:bottom w:w="0" w:type="dxa"/>
              <w:right w:w="0" w:type="dxa"/>
            </w:tcMar>
            <w:vAlign w:val="center"/>
          </w:tcPr>
          <w:p w14:paraId="58C9CB3A" w14:textId="77777777" w:rsidR="006902CA" w:rsidRDefault="00006B48">
            <w:pPr>
              <w:spacing w:before="100" w:after="100"/>
              <w:ind w:left="100" w:right="100"/>
            </w:pPr>
            <w:r>
              <w:rPr>
                <w:rFonts w:ascii="Arial" w:eastAsia="Arial" w:hAnsi="Arial" w:cs="Arial"/>
                <w:color w:val="000000"/>
                <w:sz w:val="10"/>
                <w:szCs w:val="10"/>
              </w:rPr>
              <w:t>Great Britain, UK</w:t>
            </w:r>
          </w:p>
        </w:tc>
        <w:tc>
          <w:tcPr>
            <w:tcW w:w="1080" w:type="dxa"/>
            <w:shd w:val="clear" w:color="auto" w:fill="FFFFFF"/>
            <w:tcMar>
              <w:top w:w="0" w:type="dxa"/>
              <w:left w:w="0" w:type="dxa"/>
              <w:bottom w:w="0" w:type="dxa"/>
              <w:right w:w="0" w:type="dxa"/>
            </w:tcMar>
            <w:vAlign w:val="center"/>
          </w:tcPr>
          <w:p w14:paraId="50865AFE"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251E691B" w14:textId="77777777" w:rsidTr="006902CA">
        <w:trPr>
          <w:cantSplit/>
          <w:jc w:val="center"/>
        </w:trPr>
        <w:tc>
          <w:tcPr>
            <w:tcW w:w="1080" w:type="dxa"/>
            <w:shd w:val="clear" w:color="auto" w:fill="FFFFFF"/>
            <w:tcMar>
              <w:top w:w="0" w:type="dxa"/>
              <w:left w:w="0" w:type="dxa"/>
              <w:bottom w:w="0" w:type="dxa"/>
              <w:right w:w="0" w:type="dxa"/>
            </w:tcMar>
            <w:vAlign w:val="center"/>
          </w:tcPr>
          <w:p w14:paraId="1C62E8E4"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198D2362" w14:textId="77777777" w:rsidR="006902CA" w:rsidRDefault="00006B48">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5693350D"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68671461"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5585B337" w14:textId="77777777" w:rsidR="006902CA" w:rsidRDefault="00006B48">
            <w:pPr>
              <w:spacing w:before="100" w:after="100"/>
              <w:ind w:left="100" w:right="100"/>
              <w:jc w:val="right"/>
            </w:pPr>
            <w:r>
              <w:rPr>
                <w:rFonts w:ascii="Arial" w:eastAsia="Arial" w:hAnsi="Arial" w:cs="Arial"/>
                <w:color w:val="000000"/>
                <w:sz w:val="10"/>
                <w:szCs w:val="10"/>
              </w:rPr>
              <w:t>200,000</w:t>
            </w:r>
          </w:p>
        </w:tc>
        <w:tc>
          <w:tcPr>
            <w:tcW w:w="1080" w:type="dxa"/>
            <w:shd w:val="clear" w:color="auto" w:fill="FFFFFF"/>
            <w:tcMar>
              <w:top w:w="0" w:type="dxa"/>
              <w:left w:w="0" w:type="dxa"/>
              <w:bottom w:w="0" w:type="dxa"/>
              <w:right w:w="0" w:type="dxa"/>
            </w:tcMar>
            <w:vAlign w:val="center"/>
          </w:tcPr>
          <w:p w14:paraId="053926FE" w14:textId="77777777" w:rsidR="006902CA" w:rsidRDefault="00006B48">
            <w:pPr>
              <w:spacing w:before="100" w:after="100"/>
              <w:ind w:left="100" w:right="100"/>
              <w:jc w:val="right"/>
            </w:pPr>
            <w:r>
              <w:rPr>
                <w:rFonts w:ascii="Arial" w:eastAsia="Arial" w:hAnsi="Arial" w:cs="Arial"/>
                <w:color w:val="000000"/>
                <w:sz w:val="10"/>
                <w:szCs w:val="10"/>
              </w:rPr>
              <w:t>18</w:t>
            </w:r>
          </w:p>
        </w:tc>
        <w:tc>
          <w:tcPr>
            <w:tcW w:w="1080" w:type="dxa"/>
            <w:shd w:val="clear" w:color="auto" w:fill="FFFFFF"/>
            <w:tcMar>
              <w:top w:w="0" w:type="dxa"/>
              <w:left w:w="0" w:type="dxa"/>
              <w:bottom w:w="0" w:type="dxa"/>
              <w:right w:w="0" w:type="dxa"/>
            </w:tcMar>
            <w:vAlign w:val="center"/>
          </w:tcPr>
          <w:p w14:paraId="7C9981DC" w14:textId="77777777" w:rsidR="006902CA" w:rsidRDefault="00006B48">
            <w:pPr>
              <w:spacing w:before="100" w:after="100"/>
              <w:ind w:left="100" w:right="100"/>
            </w:pPr>
            <w:r>
              <w:rPr>
                <w:rFonts w:ascii="Arial" w:eastAsia="Arial" w:hAnsi="Arial" w:cs="Arial"/>
                <w:color w:val="000000"/>
                <w:sz w:val="10"/>
                <w:szCs w:val="10"/>
              </w:rPr>
              <w:t>1994-2011</w:t>
            </w:r>
          </w:p>
        </w:tc>
        <w:tc>
          <w:tcPr>
            <w:tcW w:w="1080" w:type="dxa"/>
            <w:shd w:val="clear" w:color="auto" w:fill="FFFFFF"/>
            <w:tcMar>
              <w:top w:w="0" w:type="dxa"/>
              <w:left w:w="0" w:type="dxa"/>
              <w:bottom w:w="0" w:type="dxa"/>
              <w:right w:w="0" w:type="dxa"/>
            </w:tcMar>
            <w:vAlign w:val="center"/>
          </w:tcPr>
          <w:p w14:paraId="2817DFD7" w14:textId="77777777" w:rsidR="006902CA" w:rsidRDefault="00006B48">
            <w:pPr>
              <w:spacing w:before="100" w:after="100"/>
              <w:ind w:left="100" w:right="100"/>
            </w:pPr>
            <w:r>
              <w:rPr>
                <w:rFonts w:ascii="Arial" w:eastAsia="Arial" w:hAnsi="Arial" w:cs="Arial"/>
                <w:color w:val="000000"/>
                <w:sz w:val="10"/>
                <w:szCs w:val="10"/>
              </w:rPr>
              <w:t>Great Britain, UK</w:t>
            </w:r>
          </w:p>
        </w:tc>
        <w:tc>
          <w:tcPr>
            <w:tcW w:w="1080" w:type="dxa"/>
            <w:shd w:val="clear" w:color="auto" w:fill="FFFFFF"/>
            <w:tcMar>
              <w:top w:w="0" w:type="dxa"/>
              <w:left w:w="0" w:type="dxa"/>
              <w:bottom w:w="0" w:type="dxa"/>
              <w:right w:w="0" w:type="dxa"/>
            </w:tcMar>
            <w:vAlign w:val="center"/>
          </w:tcPr>
          <w:p w14:paraId="36F30BF4" w14:textId="77777777" w:rsidR="006902CA" w:rsidRDefault="00006B48">
            <w:pPr>
              <w:spacing w:before="100" w:after="100"/>
              <w:ind w:left="100" w:right="100"/>
            </w:pPr>
            <w:r>
              <w:rPr>
                <w:rFonts w:ascii="Arial" w:eastAsia="Arial" w:hAnsi="Arial" w:cs="Arial"/>
                <w:color w:val="000000"/>
                <w:sz w:val="10"/>
                <w:szCs w:val="10"/>
              </w:rPr>
              <w:t>Stable</w:t>
            </w:r>
          </w:p>
        </w:tc>
      </w:tr>
      <w:tr w:rsidR="006902CA" w14:paraId="323DC35F" w14:textId="77777777" w:rsidTr="006902CA">
        <w:trPr>
          <w:cantSplit/>
          <w:jc w:val="center"/>
        </w:trPr>
        <w:tc>
          <w:tcPr>
            <w:tcW w:w="1080" w:type="dxa"/>
            <w:shd w:val="clear" w:color="auto" w:fill="FFFFFF"/>
            <w:tcMar>
              <w:top w:w="0" w:type="dxa"/>
              <w:left w:w="0" w:type="dxa"/>
              <w:bottom w:w="0" w:type="dxa"/>
              <w:right w:w="0" w:type="dxa"/>
            </w:tcMar>
            <w:vAlign w:val="center"/>
          </w:tcPr>
          <w:p w14:paraId="1AB30601"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60FA1BFE" w14:textId="77777777" w:rsidR="006902CA" w:rsidRDefault="00006B48">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7610D1FC"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7E54B444"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1294A17F" w14:textId="77777777" w:rsidR="006902CA" w:rsidRDefault="00006B48">
            <w:pPr>
              <w:spacing w:before="100" w:after="100"/>
              <w:ind w:left="100" w:right="100"/>
              <w:jc w:val="right"/>
            </w:pPr>
            <w:r>
              <w:rPr>
                <w:rFonts w:ascii="Arial" w:eastAsia="Arial" w:hAnsi="Arial" w:cs="Arial"/>
                <w:color w:val="000000"/>
                <w:sz w:val="10"/>
                <w:szCs w:val="10"/>
              </w:rPr>
              <w:t>200,000</w:t>
            </w:r>
          </w:p>
        </w:tc>
        <w:tc>
          <w:tcPr>
            <w:tcW w:w="1080" w:type="dxa"/>
            <w:shd w:val="clear" w:color="auto" w:fill="FFFFFF"/>
            <w:tcMar>
              <w:top w:w="0" w:type="dxa"/>
              <w:left w:w="0" w:type="dxa"/>
              <w:bottom w:w="0" w:type="dxa"/>
              <w:right w:w="0" w:type="dxa"/>
            </w:tcMar>
            <w:vAlign w:val="center"/>
          </w:tcPr>
          <w:p w14:paraId="6B04444D" w14:textId="77777777" w:rsidR="006902CA" w:rsidRDefault="00006B48">
            <w:pPr>
              <w:spacing w:before="100" w:after="100"/>
              <w:ind w:left="100" w:right="100"/>
              <w:jc w:val="right"/>
            </w:pPr>
            <w:r>
              <w:rPr>
                <w:rFonts w:ascii="Arial" w:eastAsia="Arial" w:hAnsi="Arial" w:cs="Arial"/>
                <w:color w:val="000000"/>
                <w:sz w:val="10"/>
                <w:szCs w:val="10"/>
              </w:rPr>
              <w:t>18</w:t>
            </w:r>
          </w:p>
        </w:tc>
        <w:tc>
          <w:tcPr>
            <w:tcW w:w="1080" w:type="dxa"/>
            <w:shd w:val="clear" w:color="auto" w:fill="FFFFFF"/>
            <w:tcMar>
              <w:top w:w="0" w:type="dxa"/>
              <w:left w:w="0" w:type="dxa"/>
              <w:bottom w:w="0" w:type="dxa"/>
              <w:right w:w="0" w:type="dxa"/>
            </w:tcMar>
            <w:vAlign w:val="center"/>
          </w:tcPr>
          <w:p w14:paraId="1DBD1C89" w14:textId="77777777" w:rsidR="006902CA" w:rsidRDefault="00006B48">
            <w:pPr>
              <w:spacing w:before="100" w:after="100"/>
              <w:ind w:left="100" w:right="100"/>
            </w:pPr>
            <w:r>
              <w:rPr>
                <w:rFonts w:ascii="Arial" w:eastAsia="Arial" w:hAnsi="Arial" w:cs="Arial"/>
                <w:color w:val="000000"/>
                <w:sz w:val="10"/>
                <w:szCs w:val="10"/>
              </w:rPr>
              <w:t>1994-2011</w:t>
            </w:r>
          </w:p>
        </w:tc>
        <w:tc>
          <w:tcPr>
            <w:tcW w:w="1080" w:type="dxa"/>
            <w:shd w:val="clear" w:color="auto" w:fill="FFFFFF"/>
            <w:tcMar>
              <w:top w:w="0" w:type="dxa"/>
              <w:left w:w="0" w:type="dxa"/>
              <w:bottom w:w="0" w:type="dxa"/>
              <w:right w:w="0" w:type="dxa"/>
            </w:tcMar>
            <w:vAlign w:val="center"/>
          </w:tcPr>
          <w:p w14:paraId="7AFC703C" w14:textId="77777777" w:rsidR="006902CA" w:rsidRDefault="00006B48">
            <w:pPr>
              <w:spacing w:before="100" w:after="100"/>
              <w:ind w:left="100" w:right="100"/>
            </w:pPr>
            <w:r>
              <w:rPr>
                <w:rFonts w:ascii="Arial" w:eastAsia="Arial" w:hAnsi="Arial" w:cs="Arial"/>
                <w:color w:val="000000"/>
                <w:sz w:val="10"/>
                <w:szCs w:val="10"/>
              </w:rPr>
              <w:t>Great Britain, UK</w:t>
            </w:r>
          </w:p>
        </w:tc>
        <w:tc>
          <w:tcPr>
            <w:tcW w:w="1080" w:type="dxa"/>
            <w:shd w:val="clear" w:color="auto" w:fill="FFFFFF"/>
            <w:tcMar>
              <w:top w:w="0" w:type="dxa"/>
              <w:left w:w="0" w:type="dxa"/>
              <w:bottom w:w="0" w:type="dxa"/>
              <w:right w:w="0" w:type="dxa"/>
            </w:tcMar>
            <w:vAlign w:val="center"/>
          </w:tcPr>
          <w:p w14:paraId="416A9E0A" w14:textId="77777777" w:rsidR="006902CA" w:rsidRDefault="00006B48">
            <w:pPr>
              <w:spacing w:before="100" w:after="100"/>
              <w:ind w:left="100" w:right="100"/>
            </w:pPr>
            <w:r>
              <w:rPr>
                <w:rFonts w:ascii="Arial" w:eastAsia="Arial" w:hAnsi="Arial" w:cs="Arial"/>
                <w:color w:val="000000"/>
                <w:sz w:val="10"/>
                <w:szCs w:val="10"/>
              </w:rPr>
              <w:t>Stable</w:t>
            </w:r>
          </w:p>
        </w:tc>
      </w:tr>
      <w:tr w:rsidR="006902CA" w14:paraId="39FCC2C9" w14:textId="77777777" w:rsidTr="006902CA">
        <w:trPr>
          <w:cantSplit/>
          <w:jc w:val="center"/>
        </w:trPr>
        <w:tc>
          <w:tcPr>
            <w:tcW w:w="1080" w:type="dxa"/>
            <w:shd w:val="clear" w:color="auto" w:fill="FFFFFF"/>
            <w:tcMar>
              <w:top w:w="0" w:type="dxa"/>
              <w:left w:w="0" w:type="dxa"/>
              <w:bottom w:w="0" w:type="dxa"/>
              <w:right w:w="0" w:type="dxa"/>
            </w:tcMar>
            <w:vAlign w:val="center"/>
          </w:tcPr>
          <w:p w14:paraId="067CCFE8" w14:textId="77777777" w:rsidR="006902CA" w:rsidRDefault="00006B48">
            <w:pPr>
              <w:spacing w:before="100" w:after="100"/>
              <w:ind w:left="100" w:right="100"/>
            </w:pPr>
            <w:r>
              <w:rPr>
                <w:rFonts w:ascii="Arial" w:eastAsia="Arial" w:hAnsi="Arial" w:cs="Arial"/>
                <w:color w:val="000000"/>
                <w:sz w:val="10"/>
                <w:szCs w:val="10"/>
              </w:rPr>
              <w:t>\cite{harrison_quantifying_2016}</w:t>
            </w:r>
          </w:p>
        </w:tc>
        <w:tc>
          <w:tcPr>
            <w:tcW w:w="1080" w:type="dxa"/>
            <w:shd w:val="clear" w:color="auto" w:fill="FFFFFF"/>
            <w:tcMar>
              <w:top w:w="0" w:type="dxa"/>
              <w:left w:w="0" w:type="dxa"/>
              <w:bottom w:w="0" w:type="dxa"/>
              <w:right w:w="0" w:type="dxa"/>
            </w:tcMar>
            <w:vAlign w:val="center"/>
          </w:tcPr>
          <w:p w14:paraId="7D40BA30" w14:textId="77777777" w:rsidR="006902CA" w:rsidRDefault="00006B48">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3733CB82"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59130EAB" w14:textId="77777777" w:rsidR="006902CA" w:rsidRDefault="00006B48">
            <w:pPr>
              <w:spacing w:before="100" w:after="100"/>
              <w:ind w:left="100" w:right="100"/>
              <w:jc w:val="right"/>
            </w:pPr>
            <w:r>
              <w:rPr>
                <w:rFonts w:ascii="Arial" w:eastAsia="Arial" w:hAnsi="Arial" w:cs="Arial"/>
                <w:color w:val="000000"/>
                <w:sz w:val="10"/>
                <w:szCs w:val="10"/>
              </w:rPr>
              <w:t>0.5</w:t>
            </w:r>
          </w:p>
        </w:tc>
        <w:tc>
          <w:tcPr>
            <w:tcW w:w="1080" w:type="dxa"/>
            <w:shd w:val="clear" w:color="auto" w:fill="FFFFFF"/>
            <w:tcMar>
              <w:top w:w="0" w:type="dxa"/>
              <w:left w:w="0" w:type="dxa"/>
              <w:bottom w:w="0" w:type="dxa"/>
              <w:right w:w="0" w:type="dxa"/>
            </w:tcMar>
            <w:vAlign w:val="center"/>
          </w:tcPr>
          <w:p w14:paraId="4B26AB29" w14:textId="77777777" w:rsidR="006902CA" w:rsidRDefault="00006B48">
            <w:pPr>
              <w:spacing w:before="100" w:after="100"/>
              <w:ind w:left="100" w:right="100"/>
              <w:jc w:val="right"/>
            </w:pPr>
            <w:r>
              <w:rPr>
                <w:rFonts w:ascii="Arial" w:eastAsia="Arial" w:hAnsi="Arial" w:cs="Arial"/>
                <w:color w:val="000000"/>
                <w:sz w:val="10"/>
                <w:szCs w:val="10"/>
              </w:rPr>
              <w:t>242,495</w:t>
            </w:r>
          </w:p>
        </w:tc>
        <w:tc>
          <w:tcPr>
            <w:tcW w:w="1080" w:type="dxa"/>
            <w:shd w:val="clear" w:color="auto" w:fill="FFFFFF"/>
            <w:tcMar>
              <w:top w:w="0" w:type="dxa"/>
              <w:left w:w="0" w:type="dxa"/>
              <w:bottom w:w="0" w:type="dxa"/>
              <w:right w:w="0" w:type="dxa"/>
            </w:tcMar>
            <w:vAlign w:val="center"/>
          </w:tcPr>
          <w:p w14:paraId="25811318" w14:textId="77777777" w:rsidR="006902CA" w:rsidRDefault="00006B48">
            <w:pPr>
              <w:spacing w:before="100" w:after="100"/>
              <w:ind w:left="100" w:right="100"/>
              <w:jc w:val="right"/>
            </w:pPr>
            <w:r>
              <w:rPr>
                <w:rFonts w:ascii="Arial" w:eastAsia="Arial" w:hAnsi="Arial" w:cs="Arial"/>
                <w:color w:val="000000"/>
                <w:sz w:val="10"/>
                <w:szCs w:val="10"/>
              </w:rPr>
              <w:t>20</w:t>
            </w:r>
          </w:p>
        </w:tc>
        <w:tc>
          <w:tcPr>
            <w:tcW w:w="1080" w:type="dxa"/>
            <w:shd w:val="clear" w:color="auto" w:fill="FFFFFF"/>
            <w:tcMar>
              <w:top w:w="0" w:type="dxa"/>
              <w:left w:w="0" w:type="dxa"/>
              <w:bottom w:w="0" w:type="dxa"/>
              <w:right w:w="0" w:type="dxa"/>
            </w:tcMar>
            <w:vAlign w:val="center"/>
          </w:tcPr>
          <w:p w14:paraId="63C65955" w14:textId="77777777" w:rsidR="006902CA" w:rsidRDefault="00006B48">
            <w:pPr>
              <w:spacing w:before="100" w:after="100"/>
              <w:ind w:left="100" w:right="100"/>
            </w:pPr>
            <w:r>
              <w:rPr>
                <w:rFonts w:ascii="Arial" w:eastAsia="Arial" w:hAnsi="Arial" w:cs="Arial"/>
                <w:color w:val="000000"/>
                <w:sz w:val="10"/>
                <w:szCs w:val="10"/>
              </w:rPr>
              <w:t>1994-2013</w:t>
            </w:r>
          </w:p>
        </w:tc>
        <w:tc>
          <w:tcPr>
            <w:tcW w:w="1080" w:type="dxa"/>
            <w:shd w:val="clear" w:color="auto" w:fill="FFFFFF"/>
            <w:tcMar>
              <w:top w:w="0" w:type="dxa"/>
              <w:left w:w="0" w:type="dxa"/>
              <w:bottom w:w="0" w:type="dxa"/>
              <w:right w:w="0" w:type="dxa"/>
            </w:tcMar>
            <w:vAlign w:val="center"/>
          </w:tcPr>
          <w:p w14:paraId="4B5DF502" w14:textId="77777777" w:rsidR="006902CA" w:rsidRDefault="00006B48">
            <w:pPr>
              <w:spacing w:before="100" w:after="100"/>
              <w:ind w:left="100" w:right="100"/>
            </w:pPr>
            <w:r>
              <w:rPr>
                <w:rFonts w:ascii="Arial" w:eastAsia="Arial" w:hAnsi="Arial" w:cs="Arial"/>
                <w:color w:val="000000"/>
                <w:sz w:val="10"/>
                <w:szCs w:val="10"/>
              </w:rPr>
              <w:t>UK</w:t>
            </w:r>
          </w:p>
        </w:tc>
        <w:tc>
          <w:tcPr>
            <w:tcW w:w="1080" w:type="dxa"/>
            <w:shd w:val="clear" w:color="auto" w:fill="FFFFFF"/>
            <w:tcMar>
              <w:top w:w="0" w:type="dxa"/>
              <w:left w:w="0" w:type="dxa"/>
              <w:bottom w:w="0" w:type="dxa"/>
              <w:right w:w="0" w:type="dxa"/>
            </w:tcMar>
            <w:vAlign w:val="center"/>
          </w:tcPr>
          <w:p w14:paraId="6E8D337A"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3BA90BF9" w14:textId="77777777" w:rsidTr="006902CA">
        <w:trPr>
          <w:cantSplit/>
          <w:jc w:val="center"/>
        </w:trPr>
        <w:tc>
          <w:tcPr>
            <w:tcW w:w="1080" w:type="dxa"/>
            <w:shd w:val="clear" w:color="auto" w:fill="FFFFFF"/>
            <w:tcMar>
              <w:top w:w="0" w:type="dxa"/>
              <w:left w:w="0" w:type="dxa"/>
              <w:bottom w:w="0" w:type="dxa"/>
              <w:right w:w="0" w:type="dxa"/>
            </w:tcMar>
            <w:vAlign w:val="center"/>
          </w:tcPr>
          <w:p w14:paraId="30C96F6A"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3AC3F98B" w14:textId="77777777" w:rsidR="006902CA" w:rsidRDefault="00006B48">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0B4920A4"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0F75F093" w14:textId="77777777" w:rsidR="006902CA" w:rsidRDefault="00006B48">
            <w:pPr>
              <w:spacing w:before="100" w:after="100"/>
              <w:ind w:left="100" w:right="100"/>
              <w:jc w:val="right"/>
            </w:pPr>
            <w:r>
              <w:rPr>
                <w:rFonts w:ascii="Arial" w:eastAsia="Arial" w:hAnsi="Arial" w:cs="Arial"/>
                <w:color w:val="000000"/>
                <w:sz w:val="10"/>
                <w:szCs w:val="10"/>
              </w:rPr>
              <w:t>0.5</w:t>
            </w:r>
          </w:p>
        </w:tc>
        <w:tc>
          <w:tcPr>
            <w:tcW w:w="1080" w:type="dxa"/>
            <w:shd w:val="clear" w:color="auto" w:fill="FFFFFF"/>
            <w:tcMar>
              <w:top w:w="0" w:type="dxa"/>
              <w:left w:w="0" w:type="dxa"/>
              <w:bottom w:w="0" w:type="dxa"/>
              <w:right w:w="0" w:type="dxa"/>
            </w:tcMar>
            <w:vAlign w:val="center"/>
          </w:tcPr>
          <w:p w14:paraId="3A9AE556" w14:textId="77777777" w:rsidR="006902CA" w:rsidRDefault="00006B48">
            <w:pPr>
              <w:spacing w:before="100" w:after="100"/>
              <w:ind w:left="100" w:right="100"/>
              <w:jc w:val="right"/>
            </w:pPr>
            <w:r>
              <w:rPr>
                <w:rFonts w:ascii="Arial" w:eastAsia="Arial" w:hAnsi="Arial" w:cs="Arial"/>
                <w:color w:val="000000"/>
                <w:sz w:val="10"/>
                <w:szCs w:val="10"/>
              </w:rPr>
              <w:t>242,495</w:t>
            </w:r>
          </w:p>
        </w:tc>
        <w:tc>
          <w:tcPr>
            <w:tcW w:w="1080" w:type="dxa"/>
            <w:shd w:val="clear" w:color="auto" w:fill="FFFFFF"/>
            <w:tcMar>
              <w:top w:w="0" w:type="dxa"/>
              <w:left w:w="0" w:type="dxa"/>
              <w:bottom w:w="0" w:type="dxa"/>
              <w:right w:w="0" w:type="dxa"/>
            </w:tcMar>
            <w:vAlign w:val="center"/>
          </w:tcPr>
          <w:p w14:paraId="635CD4FA" w14:textId="77777777" w:rsidR="006902CA" w:rsidRDefault="00006B48">
            <w:pPr>
              <w:spacing w:before="100" w:after="100"/>
              <w:ind w:left="100" w:right="100"/>
              <w:jc w:val="right"/>
            </w:pPr>
            <w:r>
              <w:rPr>
                <w:rFonts w:ascii="Arial" w:eastAsia="Arial" w:hAnsi="Arial" w:cs="Arial"/>
                <w:color w:val="000000"/>
                <w:sz w:val="10"/>
                <w:szCs w:val="10"/>
              </w:rPr>
              <w:t>20</w:t>
            </w:r>
          </w:p>
        </w:tc>
        <w:tc>
          <w:tcPr>
            <w:tcW w:w="1080" w:type="dxa"/>
            <w:shd w:val="clear" w:color="auto" w:fill="FFFFFF"/>
            <w:tcMar>
              <w:top w:w="0" w:type="dxa"/>
              <w:left w:w="0" w:type="dxa"/>
              <w:bottom w:w="0" w:type="dxa"/>
              <w:right w:w="0" w:type="dxa"/>
            </w:tcMar>
            <w:vAlign w:val="center"/>
          </w:tcPr>
          <w:p w14:paraId="7B63789F" w14:textId="77777777" w:rsidR="006902CA" w:rsidRDefault="00006B48">
            <w:pPr>
              <w:spacing w:before="100" w:after="100"/>
              <w:ind w:left="100" w:right="100"/>
            </w:pPr>
            <w:r>
              <w:rPr>
                <w:rFonts w:ascii="Arial" w:eastAsia="Arial" w:hAnsi="Arial" w:cs="Arial"/>
                <w:color w:val="000000"/>
                <w:sz w:val="10"/>
                <w:szCs w:val="10"/>
              </w:rPr>
              <w:t>1994-2013</w:t>
            </w:r>
          </w:p>
        </w:tc>
        <w:tc>
          <w:tcPr>
            <w:tcW w:w="1080" w:type="dxa"/>
            <w:shd w:val="clear" w:color="auto" w:fill="FFFFFF"/>
            <w:tcMar>
              <w:top w:w="0" w:type="dxa"/>
              <w:left w:w="0" w:type="dxa"/>
              <w:bottom w:w="0" w:type="dxa"/>
              <w:right w:w="0" w:type="dxa"/>
            </w:tcMar>
            <w:vAlign w:val="center"/>
          </w:tcPr>
          <w:p w14:paraId="32176AFE" w14:textId="77777777" w:rsidR="006902CA" w:rsidRDefault="00006B48">
            <w:pPr>
              <w:spacing w:before="100" w:after="100"/>
              <w:ind w:left="100" w:right="100"/>
            </w:pPr>
            <w:r>
              <w:rPr>
                <w:rFonts w:ascii="Arial" w:eastAsia="Arial" w:hAnsi="Arial" w:cs="Arial"/>
                <w:color w:val="000000"/>
                <w:sz w:val="10"/>
                <w:szCs w:val="10"/>
              </w:rPr>
              <w:t>UK</w:t>
            </w:r>
          </w:p>
        </w:tc>
        <w:tc>
          <w:tcPr>
            <w:tcW w:w="1080" w:type="dxa"/>
            <w:shd w:val="clear" w:color="auto" w:fill="FFFFFF"/>
            <w:tcMar>
              <w:top w:w="0" w:type="dxa"/>
              <w:left w:w="0" w:type="dxa"/>
              <w:bottom w:w="0" w:type="dxa"/>
              <w:right w:w="0" w:type="dxa"/>
            </w:tcMar>
            <w:vAlign w:val="center"/>
          </w:tcPr>
          <w:p w14:paraId="4770563C" w14:textId="77777777" w:rsidR="006902CA" w:rsidRDefault="00006B48">
            <w:pPr>
              <w:spacing w:before="100" w:after="100"/>
              <w:ind w:left="100" w:right="100"/>
            </w:pPr>
            <w:r>
              <w:rPr>
                <w:rFonts w:ascii="Arial" w:eastAsia="Arial" w:hAnsi="Arial" w:cs="Arial"/>
                <w:color w:val="000000"/>
                <w:sz w:val="10"/>
                <w:szCs w:val="10"/>
              </w:rPr>
              <w:t>Stable</w:t>
            </w:r>
          </w:p>
        </w:tc>
      </w:tr>
      <w:tr w:rsidR="006902CA" w14:paraId="5FB573CA" w14:textId="77777777" w:rsidTr="006902CA">
        <w:trPr>
          <w:cantSplit/>
          <w:jc w:val="center"/>
        </w:trPr>
        <w:tc>
          <w:tcPr>
            <w:tcW w:w="1080" w:type="dxa"/>
            <w:shd w:val="clear" w:color="auto" w:fill="FFFFFF"/>
            <w:tcMar>
              <w:top w:w="0" w:type="dxa"/>
              <w:left w:w="0" w:type="dxa"/>
              <w:bottom w:w="0" w:type="dxa"/>
              <w:right w:w="0" w:type="dxa"/>
            </w:tcMar>
            <w:vAlign w:val="center"/>
          </w:tcPr>
          <w:p w14:paraId="5F3D1091"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44B184F5" w14:textId="77777777" w:rsidR="006902CA" w:rsidRDefault="00006B48">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694695A0"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53E7072C" w14:textId="77777777" w:rsidR="006902CA" w:rsidRDefault="00006B48">
            <w:pPr>
              <w:spacing w:before="100" w:after="100"/>
              <w:ind w:left="100" w:right="100"/>
              <w:jc w:val="right"/>
            </w:pPr>
            <w:r>
              <w:rPr>
                <w:rFonts w:ascii="Arial" w:eastAsia="Arial" w:hAnsi="Arial" w:cs="Arial"/>
                <w:color w:val="000000"/>
                <w:sz w:val="10"/>
                <w:szCs w:val="10"/>
              </w:rPr>
              <w:t>0.5</w:t>
            </w:r>
          </w:p>
        </w:tc>
        <w:tc>
          <w:tcPr>
            <w:tcW w:w="1080" w:type="dxa"/>
            <w:shd w:val="clear" w:color="auto" w:fill="FFFFFF"/>
            <w:tcMar>
              <w:top w:w="0" w:type="dxa"/>
              <w:left w:w="0" w:type="dxa"/>
              <w:bottom w:w="0" w:type="dxa"/>
              <w:right w:w="0" w:type="dxa"/>
            </w:tcMar>
            <w:vAlign w:val="center"/>
          </w:tcPr>
          <w:p w14:paraId="610AF9F9" w14:textId="77777777" w:rsidR="006902CA" w:rsidRDefault="00006B48">
            <w:pPr>
              <w:spacing w:before="100" w:after="100"/>
              <w:ind w:left="100" w:right="100"/>
              <w:jc w:val="right"/>
            </w:pPr>
            <w:r>
              <w:rPr>
                <w:rFonts w:ascii="Arial" w:eastAsia="Arial" w:hAnsi="Arial" w:cs="Arial"/>
                <w:color w:val="000000"/>
                <w:sz w:val="10"/>
                <w:szCs w:val="10"/>
              </w:rPr>
              <w:t>242,495</w:t>
            </w:r>
          </w:p>
        </w:tc>
        <w:tc>
          <w:tcPr>
            <w:tcW w:w="1080" w:type="dxa"/>
            <w:shd w:val="clear" w:color="auto" w:fill="FFFFFF"/>
            <w:tcMar>
              <w:top w:w="0" w:type="dxa"/>
              <w:left w:w="0" w:type="dxa"/>
              <w:bottom w:w="0" w:type="dxa"/>
              <w:right w:w="0" w:type="dxa"/>
            </w:tcMar>
            <w:vAlign w:val="center"/>
          </w:tcPr>
          <w:p w14:paraId="7D24C13C" w14:textId="77777777" w:rsidR="006902CA" w:rsidRDefault="00006B48">
            <w:pPr>
              <w:spacing w:before="100" w:after="100"/>
              <w:ind w:left="100" w:right="100"/>
              <w:jc w:val="right"/>
            </w:pPr>
            <w:r>
              <w:rPr>
                <w:rFonts w:ascii="Arial" w:eastAsia="Arial" w:hAnsi="Arial" w:cs="Arial"/>
                <w:color w:val="000000"/>
                <w:sz w:val="10"/>
                <w:szCs w:val="10"/>
              </w:rPr>
              <w:t>20</w:t>
            </w:r>
          </w:p>
        </w:tc>
        <w:tc>
          <w:tcPr>
            <w:tcW w:w="1080" w:type="dxa"/>
            <w:shd w:val="clear" w:color="auto" w:fill="FFFFFF"/>
            <w:tcMar>
              <w:top w:w="0" w:type="dxa"/>
              <w:left w:w="0" w:type="dxa"/>
              <w:bottom w:w="0" w:type="dxa"/>
              <w:right w:w="0" w:type="dxa"/>
            </w:tcMar>
            <w:vAlign w:val="center"/>
          </w:tcPr>
          <w:p w14:paraId="06161DB3" w14:textId="77777777" w:rsidR="006902CA" w:rsidRDefault="00006B48">
            <w:pPr>
              <w:spacing w:before="100" w:after="100"/>
              <w:ind w:left="100" w:right="100"/>
            </w:pPr>
            <w:r>
              <w:rPr>
                <w:rFonts w:ascii="Arial" w:eastAsia="Arial" w:hAnsi="Arial" w:cs="Arial"/>
                <w:color w:val="000000"/>
                <w:sz w:val="10"/>
                <w:szCs w:val="10"/>
              </w:rPr>
              <w:t>1994-2013</w:t>
            </w:r>
          </w:p>
        </w:tc>
        <w:tc>
          <w:tcPr>
            <w:tcW w:w="1080" w:type="dxa"/>
            <w:shd w:val="clear" w:color="auto" w:fill="FFFFFF"/>
            <w:tcMar>
              <w:top w:w="0" w:type="dxa"/>
              <w:left w:w="0" w:type="dxa"/>
              <w:bottom w:w="0" w:type="dxa"/>
              <w:right w:w="0" w:type="dxa"/>
            </w:tcMar>
            <w:vAlign w:val="center"/>
          </w:tcPr>
          <w:p w14:paraId="197E1C18" w14:textId="77777777" w:rsidR="006902CA" w:rsidRDefault="00006B48">
            <w:pPr>
              <w:spacing w:before="100" w:after="100"/>
              <w:ind w:left="100" w:right="100"/>
            </w:pPr>
            <w:r>
              <w:rPr>
                <w:rFonts w:ascii="Arial" w:eastAsia="Arial" w:hAnsi="Arial" w:cs="Arial"/>
                <w:color w:val="000000"/>
                <w:sz w:val="10"/>
                <w:szCs w:val="10"/>
              </w:rPr>
              <w:t>UK</w:t>
            </w:r>
          </w:p>
        </w:tc>
        <w:tc>
          <w:tcPr>
            <w:tcW w:w="1080" w:type="dxa"/>
            <w:shd w:val="clear" w:color="auto" w:fill="FFFFFF"/>
            <w:tcMar>
              <w:top w:w="0" w:type="dxa"/>
              <w:left w:w="0" w:type="dxa"/>
              <w:bottom w:w="0" w:type="dxa"/>
              <w:right w:w="0" w:type="dxa"/>
            </w:tcMar>
            <w:vAlign w:val="center"/>
          </w:tcPr>
          <w:p w14:paraId="160883D0" w14:textId="77777777" w:rsidR="006902CA" w:rsidRDefault="00006B48">
            <w:pPr>
              <w:spacing w:before="100" w:after="100"/>
              <w:ind w:left="100" w:right="100"/>
            </w:pPr>
            <w:r>
              <w:rPr>
                <w:rFonts w:ascii="Arial" w:eastAsia="Arial" w:hAnsi="Arial" w:cs="Arial"/>
                <w:color w:val="000000"/>
                <w:sz w:val="10"/>
                <w:szCs w:val="10"/>
              </w:rPr>
              <w:t>Stable</w:t>
            </w:r>
          </w:p>
        </w:tc>
      </w:tr>
      <w:tr w:rsidR="006902CA" w14:paraId="0107C4C2" w14:textId="77777777" w:rsidTr="006902CA">
        <w:trPr>
          <w:cantSplit/>
          <w:jc w:val="center"/>
        </w:trPr>
        <w:tc>
          <w:tcPr>
            <w:tcW w:w="1080" w:type="dxa"/>
            <w:shd w:val="clear" w:color="auto" w:fill="FFFFFF"/>
            <w:tcMar>
              <w:top w:w="0" w:type="dxa"/>
              <w:left w:w="0" w:type="dxa"/>
              <w:bottom w:w="0" w:type="dxa"/>
              <w:right w:w="0" w:type="dxa"/>
            </w:tcMar>
            <w:vAlign w:val="center"/>
          </w:tcPr>
          <w:p w14:paraId="4F27F32F" w14:textId="77777777" w:rsidR="006902CA" w:rsidRDefault="00006B48">
            <w:pPr>
              <w:spacing w:before="100" w:after="100"/>
              <w:ind w:left="100" w:right="100"/>
            </w:pPr>
            <w:r>
              <w:rPr>
                <w:rFonts w:ascii="Arial" w:eastAsia="Arial" w:hAnsi="Arial" w:cs="Arial"/>
                <w:color w:val="000000"/>
                <w:sz w:val="10"/>
                <w:szCs w:val="10"/>
              </w:rPr>
              <w:t>\cite{jarzyna_taxonomic_2018}</w:t>
            </w:r>
          </w:p>
        </w:tc>
        <w:tc>
          <w:tcPr>
            <w:tcW w:w="1080" w:type="dxa"/>
            <w:shd w:val="clear" w:color="auto" w:fill="FFFFFF"/>
            <w:tcMar>
              <w:top w:w="0" w:type="dxa"/>
              <w:left w:w="0" w:type="dxa"/>
              <w:bottom w:w="0" w:type="dxa"/>
              <w:right w:w="0" w:type="dxa"/>
            </w:tcMar>
            <w:vAlign w:val="center"/>
          </w:tcPr>
          <w:p w14:paraId="4AA93401"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583CF3B6" w14:textId="77777777" w:rsidR="006902CA" w:rsidRDefault="00006B48">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355E75CB"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03D9BD13" w14:textId="77777777" w:rsidR="006902CA" w:rsidRDefault="00006B48">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53372A96" w14:textId="77777777" w:rsidR="006902CA" w:rsidRDefault="00006B48">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0669AE89" w14:textId="77777777" w:rsidR="006902CA" w:rsidRDefault="00006B48">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1F5982C8" w14:textId="77777777" w:rsidR="006902CA" w:rsidRDefault="00006B48">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47FAF14C"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040E5EFF" w14:textId="77777777" w:rsidTr="006902CA">
        <w:trPr>
          <w:cantSplit/>
          <w:jc w:val="center"/>
        </w:trPr>
        <w:tc>
          <w:tcPr>
            <w:tcW w:w="1080" w:type="dxa"/>
            <w:shd w:val="clear" w:color="auto" w:fill="FFFFFF"/>
            <w:tcMar>
              <w:top w:w="0" w:type="dxa"/>
              <w:left w:w="0" w:type="dxa"/>
              <w:bottom w:w="0" w:type="dxa"/>
              <w:right w:w="0" w:type="dxa"/>
            </w:tcMar>
            <w:vAlign w:val="center"/>
          </w:tcPr>
          <w:p w14:paraId="2213F948"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734EF87A"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379F43F0" w14:textId="77777777" w:rsidR="006902CA" w:rsidRDefault="00006B48">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73FE27B9"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7846E6BB" w14:textId="77777777" w:rsidR="006902CA" w:rsidRDefault="00006B48">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530E7DF5" w14:textId="77777777" w:rsidR="006902CA" w:rsidRDefault="00006B48">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6E02FABD" w14:textId="77777777" w:rsidR="006902CA" w:rsidRDefault="00006B48">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035A2398" w14:textId="77777777" w:rsidR="006902CA" w:rsidRDefault="00006B48">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3414264E"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14459003" w14:textId="77777777" w:rsidTr="006902CA">
        <w:trPr>
          <w:cantSplit/>
          <w:jc w:val="center"/>
        </w:trPr>
        <w:tc>
          <w:tcPr>
            <w:tcW w:w="1080" w:type="dxa"/>
            <w:shd w:val="clear" w:color="auto" w:fill="FFFFFF"/>
            <w:tcMar>
              <w:top w:w="0" w:type="dxa"/>
              <w:left w:w="0" w:type="dxa"/>
              <w:bottom w:w="0" w:type="dxa"/>
              <w:right w:w="0" w:type="dxa"/>
            </w:tcMar>
            <w:vAlign w:val="center"/>
          </w:tcPr>
          <w:p w14:paraId="365F1C40"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79CBA541"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148F9EEF" w14:textId="77777777" w:rsidR="006902CA" w:rsidRDefault="00006B48">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64D0F516"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3F574B06" w14:textId="77777777" w:rsidR="006902CA" w:rsidRDefault="00006B48">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12E5EC97" w14:textId="77777777" w:rsidR="006902CA" w:rsidRDefault="00006B48">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19B2144E" w14:textId="77777777" w:rsidR="006902CA" w:rsidRDefault="00006B48">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5FC1B7B2" w14:textId="77777777" w:rsidR="006902CA" w:rsidRDefault="00006B48">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25B10CD2"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3D7A24C6" w14:textId="77777777" w:rsidTr="006902CA">
        <w:trPr>
          <w:cantSplit/>
          <w:jc w:val="center"/>
        </w:trPr>
        <w:tc>
          <w:tcPr>
            <w:tcW w:w="1080" w:type="dxa"/>
            <w:shd w:val="clear" w:color="auto" w:fill="FFFFFF"/>
            <w:tcMar>
              <w:top w:w="0" w:type="dxa"/>
              <w:left w:w="0" w:type="dxa"/>
              <w:bottom w:w="0" w:type="dxa"/>
              <w:right w:w="0" w:type="dxa"/>
            </w:tcMar>
            <w:vAlign w:val="center"/>
          </w:tcPr>
          <w:p w14:paraId="4BB26DA6"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172559BD"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0EF078BC" w14:textId="77777777" w:rsidR="006902CA" w:rsidRDefault="00006B48">
            <w:pPr>
              <w:spacing w:before="100" w:after="100"/>
              <w:ind w:left="100" w:right="100"/>
            </w:pPr>
            <w:r>
              <w:rPr>
                <w:rFonts w:ascii="Arial" w:eastAsia="Arial" w:hAnsi="Arial" w:cs="Arial"/>
                <w:color w:val="000000"/>
                <w:sz w:val="10"/>
                <w:szCs w:val="10"/>
              </w:rPr>
              <w:t>National</w:t>
            </w:r>
          </w:p>
        </w:tc>
        <w:tc>
          <w:tcPr>
            <w:tcW w:w="1080" w:type="dxa"/>
            <w:shd w:val="clear" w:color="auto" w:fill="FFFFFF"/>
            <w:tcMar>
              <w:top w:w="0" w:type="dxa"/>
              <w:left w:w="0" w:type="dxa"/>
              <w:bottom w:w="0" w:type="dxa"/>
              <w:right w:w="0" w:type="dxa"/>
            </w:tcMar>
            <w:vAlign w:val="center"/>
          </w:tcPr>
          <w:p w14:paraId="3A548C4E"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5897552A" w14:textId="77777777" w:rsidR="006902CA" w:rsidRDefault="00006B48">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40AB1B60" w14:textId="77777777" w:rsidR="006902CA" w:rsidRDefault="00006B48">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7F461A06" w14:textId="77777777" w:rsidR="006902CA" w:rsidRDefault="00006B48">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3F614474" w14:textId="77777777" w:rsidR="006902CA" w:rsidRDefault="00006B48">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118BDBC1"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0E3A3A44" w14:textId="77777777" w:rsidTr="006902CA">
        <w:trPr>
          <w:cantSplit/>
          <w:jc w:val="center"/>
        </w:trPr>
        <w:tc>
          <w:tcPr>
            <w:tcW w:w="1080" w:type="dxa"/>
            <w:shd w:val="clear" w:color="auto" w:fill="FFFFFF"/>
            <w:tcMar>
              <w:top w:w="0" w:type="dxa"/>
              <w:left w:w="0" w:type="dxa"/>
              <w:bottom w:w="0" w:type="dxa"/>
              <w:right w:w="0" w:type="dxa"/>
            </w:tcMar>
            <w:vAlign w:val="center"/>
          </w:tcPr>
          <w:p w14:paraId="11E19979"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16C96CC2"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485E11FD" w14:textId="77777777" w:rsidR="006902CA" w:rsidRDefault="00006B48">
            <w:pPr>
              <w:spacing w:before="100" w:after="100"/>
              <w:ind w:left="100" w:right="100"/>
            </w:pPr>
            <w:r>
              <w:rPr>
                <w:rFonts w:ascii="Arial" w:eastAsia="Arial" w:hAnsi="Arial" w:cs="Arial"/>
                <w:color w:val="000000"/>
                <w:sz w:val="10"/>
                <w:szCs w:val="10"/>
              </w:rPr>
              <w:t>Global</w:t>
            </w:r>
          </w:p>
        </w:tc>
        <w:tc>
          <w:tcPr>
            <w:tcW w:w="1080" w:type="dxa"/>
            <w:shd w:val="clear" w:color="auto" w:fill="FFFFFF"/>
            <w:tcMar>
              <w:top w:w="0" w:type="dxa"/>
              <w:left w:w="0" w:type="dxa"/>
              <w:bottom w:w="0" w:type="dxa"/>
              <w:right w:w="0" w:type="dxa"/>
            </w:tcMar>
            <w:vAlign w:val="center"/>
          </w:tcPr>
          <w:p w14:paraId="5BE4E3A3"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76FDBE0D" w14:textId="77777777" w:rsidR="006902CA" w:rsidRDefault="00006B48">
            <w:pPr>
              <w:spacing w:before="100" w:after="100"/>
              <w:ind w:left="100" w:right="100"/>
              <w:jc w:val="right"/>
            </w:pPr>
            <w:r>
              <w:rPr>
                <w:rFonts w:ascii="Arial" w:eastAsia="Arial" w:hAnsi="Arial" w:cs="Arial"/>
                <w:color w:val="000000"/>
                <w:sz w:val="10"/>
                <w:szCs w:val="10"/>
              </w:rPr>
              <w:t>148,940,000</w:t>
            </w:r>
          </w:p>
        </w:tc>
        <w:tc>
          <w:tcPr>
            <w:tcW w:w="1080" w:type="dxa"/>
            <w:shd w:val="clear" w:color="auto" w:fill="FFFFFF"/>
            <w:tcMar>
              <w:top w:w="0" w:type="dxa"/>
              <w:left w:w="0" w:type="dxa"/>
              <w:bottom w:w="0" w:type="dxa"/>
              <w:right w:w="0" w:type="dxa"/>
            </w:tcMar>
            <w:vAlign w:val="center"/>
          </w:tcPr>
          <w:p w14:paraId="7F70F0C1" w14:textId="77777777" w:rsidR="006902CA" w:rsidRDefault="00006B48">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2AD11C04" w14:textId="77777777" w:rsidR="006902CA" w:rsidRDefault="00006B48">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332CA1B1" w14:textId="77777777" w:rsidR="006902CA" w:rsidRDefault="00006B48">
            <w:pPr>
              <w:spacing w:before="100" w:after="100"/>
              <w:ind w:left="100" w:right="100"/>
            </w:pPr>
            <w:r>
              <w:rPr>
                <w:rFonts w:ascii="Arial" w:eastAsia="Arial" w:hAnsi="Arial" w:cs="Arial"/>
                <w:color w:val="000000"/>
                <w:sz w:val="10"/>
                <w:szCs w:val="10"/>
              </w:rPr>
              <w:t>World</w:t>
            </w:r>
          </w:p>
        </w:tc>
        <w:tc>
          <w:tcPr>
            <w:tcW w:w="1080" w:type="dxa"/>
            <w:shd w:val="clear" w:color="auto" w:fill="FFFFFF"/>
            <w:tcMar>
              <w:top w:w="0" w:type="dxa"/>
              <w:left w:w="0" w:type="dxa"/>
              <w:bottom w:w="0" w:type="dxa"/>
              <w:right w:w="0" w:type="dxa"/>
            </w:tcMar>
            <w:vAlign w:val="center"/>
          </w:tcPr>
          <w:p w14:paraId="5243CDC7" w14:textId="77777777" w:rsidR="006902CA" w:rsidRDefault="00006B48">
            <w:pPr>
              <w:spacing w:before="100" w:after="100"/>
              <w:ind w:left="100" w:right="100"/>
            </w:pPr>
            <w:r>
              <w:rPr>
                <w:rFonts w:ascii="Arial" w:eastAsia="Arial" w:hAnsi="Arial" w:cs="Arial"/>
                <w:color w:val="000000"/>
                <w:sz w:val="10"/>
                <w:szCs w:val="10"/>
              </w:rPr>
              <w:t>Decrease</w:t>
            </w:r>
          </w:p>
        </w:tc>
      </w:tr>
      <w:tr w:rsidR="006902CA" w14:paraId="378B8470" w14:textId="77777777" w:rsidTr="006902CA">
        <w:trPr>
          <w:cantSplit/>
          <w:jc w:val="center"/>
        </w:trPr>
        <w:tc>
          <w:tcPr>
            <w:tcW w:w="1080" w:type="dxa"/>
            <w:shd w:val="clear" w:color="auto" w:fill="FFFFFF"/>
            <w:tcMar>
              <w:top w:w="0" w:type="dxa"/>
              <w:left w:w="0" w:type="dxa"/>
              <w:bottom w:w="0" w:type="dxa"/>
              <w:right w:w="0" w:type="dxa"/>
            </w:tcMar>
            <w:vAlign w:val="center"/>
          </w:tcPr>
          <w:p w14:paraId="6AD9F68D"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46D473BC" w14:textId="77777777" w:rsidR="006902CA" w:rsidRDefault="00006B48">
            <w:pPr>
              <w:spacing w:before="100" w:after="100"/>
              <w:ind w:left="100" w:right="100"/>
            </w:pPr>
            <w:r>
              <w:rPr>
                <w:rFonts w:ascii="Arial" w:eastAsia="Arial" w:hAnsi="Arial" w:cs="Arial"/>
                <w:color w:val="000000"/>
                <w:sz w:val="10"/>
                <w:szCs w:val="10"/>
              </w:rPr>
              <w:t>Temporal beta-diversity</w:t>
            </w:r>
          </w:p>
        </w:tc>
        <w:tc>
          <w:tcPr>
            <w:tcW w:w="1080" w:type="dxa"/>
            <w:shd w:val="clear" w:color="auto" w:fill="FFFFFF"/>
            <w:tcMar>
              <w:top w:w="0" w:type="dxa"/>
              <w:left w:w="0" w:type="dxa"/>
              <w:bottom w:w="0" w:type="dxa"/>
              <w:right w:w="0" w:type="dxa"/>
            </w:tcMar>
            <w:vAlign w:val="center"/>
          </w:tcPr>
          <w:p w14:paraId="5F68DE85" w14:textId="77777777" w:rsidR="006902CA" w:rsidRDefault="00006B48">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552D6B62"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4A7D6AFD" w14:textId="77777777" w:rsidR="006902CA" w:rsidRDefault="00006B48">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487E4453" w14:textId="77777777" w:rsidR="006902CA" w:rsidRDefault="00006B48">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2F100AE1" w14:textId="77777777" w:rsidR="006902CA" w:rsidRDefault="00006B48">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157E34B4" w14:textId="77777777" w:rsidR="006902CA" w:rsidRDefault="00006B48">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25B8A480"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672D308F" w14:textId="77777777" w:rsidTr="006902CA">
        <w:trPr>
          <w:cantSplit/>
          <w:jc w:val="center"/>
        </w:trPr>
        <w:tc>
          <w:tcPr>
            <w:tcW w:w="1080" w:type="dxa"/>
            <w:shd w:val="clear" w:color="auto" w:fill="FFFFFF"/>
            <w:tcMar>
              <w:top w:w="0" w:type="dxa"/>
              <w:left w:w="0" w:type="dxa"/>
              <w:bottom w:w="0" w:type="dxa"/>
              <w:right w:w="0" w:type="dxa"/>
            </w:tcMar>
            <w:vAlign w:val="center"/>
          </w:tcPr>
          <w:p w14:paraId="7E649087"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7309950F" w14:textId="77777777" w:rsidR="006902CA" w:rsidRDefault="00006B48">
            <w:pPr>
              <w:spacing w:before="100" w:after="100"/>
              <w:ind w:left="100" w:right="100"/>
            </w:pPr>
            <w:r>
              <w:rPr>
                <w:rFonts w:ascii="Arial" w:eastAsia="Arial" w:hAnsi="Arial" w:cs="Arial"/>
                <w:color w:val="000000"/>
                <w:sz w:val="10"/>
                <w:szCs w:val="10"/>
              </w:rPr>
              <w:t>Temporal beta-diversity</w:t>
            </w:r>
          </w:p>
        </w:tc>
        <w:tc>
          <w:tcPr>
            <w:tcW w:w="1080" w:type="dxa"/>
            <w:shd w:val="clear" w:color="auto" w:fill="FFFFFF"/>
            <w:tcMar>
              <w:top w:w="0" w:type="dxa"/>
              <w:left w:w="0" w:type="dxa"/>
              <w:bottom w:w="0" w:type="dxa"/>
              <w:right w:w="0" w:type="dxa"/>
            </w:tcMar>
            <w:vAlign w:val="center"/>
          </w:tcPr>
          <w:p w14:paraId="51A850C4" w14:textId="77777777" w:rsidR="006902CA" w:rsidRDefault="00006B48">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412F53D5"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4FAFEA0B" w14:textId="77777777" w:rsidR="006902CA" w:rsidRDefault="00006B48">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2AB295C5" w14:textId="77777777" w:rsidR="006902CA" w:rsidRDefault="00006B48">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20285E04" w14:textId="77777777" w:rsidR="006902CA" w:rsidRDefault="00006B48">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47AB82D0" w14:textId="77777777" w:rsidR="006902CA" w:rsidRDefault="00006B48">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19C64AB8"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722EE924" w14:textId="77777777" w:rsidTr="006902CA">
        <w:trPr>
          <w:cantSplit/>
          <w:jc w:val="center"/>
        </w:trPr>
        <w:tc>
          <w:tcPr>
            <w:tcW w:w="1080" w:type="dxa"/>
            <w:shd w:val="clear" w:color="auto" w:fill="FFFFFF"/>
            <w:tcMar>
              <w:top w:w="0" w:type="dxa"/>
              <w:left w:w="0" w:type="dxa"/>
              <w:bottom w:w="0" w:type="dxa"/>
              <w:right w:w="0" w:type="dxa"/>
            </w:tcMar>
            <w:vAlign w:val="center"/>
          </w:tcPr>
          <w:p w14:paraId="4BACD53C"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407D3F3B" w14:textId="77777777" w:rsidR="006902CA" w:rsidRDefault="00006B48">
            <w:pPr>
              <w:spacing w:before="100" w:after="100"/>
              <w:ind w:left="100" w:right="100"/>
            </w:pPr>
            <w:r>
              <w:rPr>
                <w:rFonts w:ascii="Arial" w:eastAsia="Arial" w:hAnsi="Arial" w:cs="Arial"/>
                <w:color w:val="000000"/>
                <w:sz w:val="10"/>
                <w:szCs w:val="10"/>
              </w:rPr>
              <w:t>Temporal beta-diversity</w:t>
            </w:r>
          </w:p>
        </w:tc>
        <w:tc>
          <w:tcPr>
            <w:tcW w:w="1080" w:type="dxa"/>
            <w:shd w:val="clear" w:color="auto" w:fill="FFFFFF"/>
            <w:tcMar>
              <w:top w:w="0" w:type="dxa"/>
              <w:left w:w="0" w:type="dxa"/>
              <w:bottom w:w="0" w:type="dxa"/>
              <w:right w:w="0" w:type="dxa"/>
            </w:tcMar>
            <w:vAlign w:val="center"/>
          </w:tcPr>
          <w:p w14:paraId="1FEF8B82" w14:textId="77777777" w:rsidR="006902CA" w:rsidRDefault="00006B48">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43C7C23C"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617340A0" w14:textId="77777777" w:rsidR="006902CA" w:rsidRDefault="00006B48">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1D83293F" w14:textId="77777777" w:rsidR="006902CA" w:rsidRDefault="00006B48">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4BD217AC" w14:textId="77777777" w:rsidR="006902CA" w:rsidRDefault="00006B48">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55E30DC1" w14:textId="77777777" w:rsidR="006902CA" w:rsidRDefault="00006B48">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02939104"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5697A003" w14:textId="77777777" w:rsidTr="006902CA">
        <w:trPr>
          <w:cantSplit/>
          <w:jc w:val="center"/>
        </w:trPr>
        <w:tc>
          <w:tcPr>
            <w:tcW w:w="1080" w:type="dxa"/>
            <w:shd w:val="clear" w:color="auto" w:fill="FFFFFF"/>
            <w:tcMar>
              <w:top w:w="0" w:type="dxa"/>
              <w:left w:w="0" w:type="dxa"/>
              <w:bottom w:w="0" w:type="dxa"/>
              <w:right w:w="0" w:type="dxa"/>
            </w:tcMar>
            <w:vAlign w:val="center"/>
          </w:tcPr>
          <w:p w14:paraId="0CB30E1C"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4C30EE4F" w14:textId="77777777" w:rsidR="006902CA" w:rsidRDefault="00006B48">
            <w:pPr>
              <w:spacing w:before="100" w:after="100"/>
              <w:ind w:left="100" w:right="100"/>
            </w:pPr>
            <w:r>
              <w:rPr>
                <w:rFonts w:ascii="Arial" w:eastAsia="Arial" w:hAnsi="Arial" w:cs="Arial"/>
                <w:color w:val="000000"/>
                <w:sz w:val="10"/>
                <w:szCs w:val="10"/>
              </w:rPr>
              <w:t>Temporal beta-diversity</w:t>
            </w:r>
          </w:p>
        </w:tc>
        <w:tc>
          <w:tcPr>
            <w:tcW w:w="1080" w:type="dxa"/>
            <w:shd w:val="clear" w:color="auto" w:fill="FFFFFF"/>
            <w:tcMar>
              <w:top w:w="0" w:type="dxa"/>
              <w:left w:w="0" w:type="dxa"/>
              <w:bottom w:w="0" w:type="dxa"/>
              <w:right w:w="0" w:type="dxa"/>
            </w:tcMar>
            <w:vAlign w:val="center"/>
          </w:tcPr>
          <w:p w14:paraId="0C333800" w14:textId="77777777" w:rsidR="006902CA" w:rsidRDefault="00006B48">
            <w:pPr>
              <w:spacing w:before="100" w:after="100"/>
              <w:ind w:left="100" w:right="100"/>
            </w:pPr>
            <w:r>
              <w:rPr>
                <w:rFonts w:ascii="Arial" w:eastAsia="Arial" w:hAnsi="Arial" w:cs="Arial"/>
                <w:color w:val="000000"/>
                <w:sz w:val="10"/>
                <w:szCs w:val="10"/>
              </w:rPr>
              <w:t>National</w:t>
            </w:r>
          </w:p>
        </w:tc>
        <w:tc>
          <w:tcPr>
            <w:tcW w:w="1080" w:type="dxa"/>
            <w:shd w:val="clear" w:color="auto" w:fill="FFFFFF"/>
            <w:tcMar>
              <w:top w:w="0" w:type="dxa"/>
              <w:left w:w="0" w:type="dxa"/>
              <w:bottom w:w="0" w:type="dxa"/>
              <w:right w:w="0" w:type="dxa"/>
            </w:tcMar>
            <w:vAlign w:val="center"/>
          </w:tcPr>
          <w:p w14:paraId="23F80FAC"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7E7E11BF" w14:textId="77777777" w:rsidR="006902CA" w:rsidRDefault="00006B48">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457BCB8A" w14:textId="77777777" w:rsidR="006902CA" w:rsidRDefault="00006B48">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393C506A" w14:textId="77777777" w:rsidR="006902CA" w:rsidRDefault="00006B48">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59E5BFD5" w14:textId="77777777" w:rsidR="006902CA" w:rsidRDefault="00006B48">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5DFD399A"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02E9B44B" w14:textId="77777777" w:rsidTr="006902CA">
        <w:trPr>
          <w:cantSplit/>
          <w:jc w:val="center"/>
        </w:trPr>
        <w:tc>
          <w:tcPr>
            <w:tcW w:w="1080" w:type="dxa"/>
            <w:shd w:val="clear" w:color="auto" w:fill="FFFFFF"/>
            <w:tcMar>
              <w:top w:w="0" w:type="dxa"/>
              <w:left w:w="0" w:type="dxa"/>
              <w:bottom w:w="0" w:type="dxa"/>
              <w:right w:w="0" w:type="dxa"/>
            </w:tcMar>
            <w:vAlign w:val="center"/>
          </w:tcPr>
          <w:p w14:paraId="11E26F7B"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36DB73BD" w14:textId="77777777" w:rsidR="006902CA" w:rsidRDefault="00006B48">
            <w:pPr>
              <w:spacing w:before="100" w:after="100"/>
              <w:ind w:left="100" w:right="100"/>
            </w:pPr>
            <w:r>
              <w:rPr>
                <w:rFonts w:ascii="Arial" w:eastAsia="Arial" w:hAnsi="Arial" w:cs="Arial"/>
                <w:color w:val="000000"/>
                <w:sz w:val="10"/>
                <w:szCs w:val="10"/>
              </w:rPr>
              <w:t>Temporal beta-diversity</w:t>
            </w:r>
          </w:p>
        </w:tc>
        <w:tc>
          <w:tcPr>
            <w:tcW w:w="1080" w:type="dxa"/>
            <w:shd w:val="clear" w:color="auto" w:fill="FFFFFF"/>
            <w:tcMar>
              <w:top w:w="0" w:type="dxa"/>
              <w:left w:w="0" w:type="dxa"/>
              <w:bottom w:w="0" w:type="dxa"/>
              <w:right w:w="0" w:type="dxa"/>
            </w:tcMar>
            <w:vAlign w:val="center"/>
          </w:tcPr>
          <w:p w14:paraId="1BF3DA07" w14:textId="77777777" w:rsidR="006902CA" w:rsidRDefault="00006B48">
            <w:pPr>
              <w:spacing w:before="100" w:after="100"/>
              <w:ind w:left="100" w:right="100"/>
            </w:pPr>
            <w:r>
              <w:rPr>
                <w:rFonts w:ascii="Arial" w:eastAsia="Arial" w:hAnsi="Arial" w:cs="Arial"/>
                <w:color w:val="000000"/>
                <w:sz w:val="10"/>
                <w:szCs w:val="10"/>
              </w:rPr>
              <w:t>Global</w:t>
            </w:r>
          </w:p>
        </w:tc>
        <w:tc>
          <w:tcPr>
            <w:tcW w:w="1080" w:type="dxa"/>
            <w:shd w:val="clear" w:color="auto" w:fill="FFFFFF"/>
            <w:tcMar>
              <w:top w:w="0" w:type="dxa"/>
              <w:left w:w="0" w:type="dxa"/>
              <w:bottom w:w="0" w:type="dxa"/>
              <w:right w:w="0" w:type="dxa"/>
            </w:tcMar>
            <w:vAlign w:val="center"/>
          </w:tcPr>
          <w:p w14:paraId="74FFF324"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1A1F998D" w14:textId="77777777" w:rsidR="006902CA" w:rsidRDefault="00006B48">
            <w:pPr>
              <w:spacing w:before="100" w:after="100"/>
              <w:ind w:left="100" w:right="100"/>
              <w:jc w:val="right"/>
            </w:pPr>
            <w:r>
              <w:rPr>
                <w:rFonts w:ascii="Arial" w:eastAsia="Arial" w:hAnsi="Arial" w:cs="Arial"/>
                <w:color w:val="000000"/>
                <w:sz w:val="10"/>
                <w:szCs w:val="10"/>
              </w:rPr>
              <w:t>148,940,000</w:t>
            </w:r>
          </w:p>
        </w:tc>
        <w:tc>
          <w:tcPr>
            <w:tcW w:w="1080" w:type="dxa"/>
            <w:shd w:val="clear" w:color="auto" w:fill="FFFFFF"/>
            <w:tcMar>
              <w:top w:w="0" w:type="dxa"/>
              <w:left w:w="0" w:type="dxa"/>
              <w:bottom w:w="0" w:type="dxa"/>
              <w:right w:w="0" w:type="dxa"/>
            </w:tcMar>
            <w:vAlign w:val="center"/>
          </w:tcPr>
          <w:p w14:paraId="4952783C" w14:textId="77777777" w:rsidR="006902CA" w:rsidRDefault="00006B48">
            <w:pPr>
              <w:spacing w:before="100" w:after="100"/>
              <w:ind w:left="100" w:right="100"/>
              <w:jc w:val="right"/>
            </w:pPr>
            <w:r>
              <w:rPr>
                <w:rFonts w:ascii="Arial" w:eastAsia="Arial" w:hAnsi="Arial" w:cs="Arial"/>
                <w:color w:val="000000"/>
                <w:sz w:val="10"/>
                <w:szCs w:val="10"/>
              </w:rPr>
              <w:t>45</w:t>
            </w:r>
          </w:p>
        </w:tc>
        <w:tc>
          <w:tcPr>
            <w:tcW w:w="1080" w:type="dxa"/>
            <w:shd w:val="clear" w:color="auto" w:fill="FFFFFF"/>
            <w:tcMar>
              <w:top w:w="0" w:type="dxa"/>
              <w:left w:w="0" w:type="dxa"/>
              <w:bottom w:w="0" w:type="dxa"/>
              <w:right w:w="0" w:type="dxa"/>
            </w:tcMar>
            <w:vAlign w:val="center"/>
          </w:tcPr>
          <w:p w14:paraId="7BDB709B" w14:textId="77777777" w:rsidR="006902CA" w:rsidRDefault="00006B48">
            <w:pPr>
              <w:spacing w:before="100" w:after="100"/>
              <w:ind w:left="100" w:right="100"/>
            </w:pPr>
            <w:r>
              <w:rPr>
                <w:rFonts w:ascii="Arial" w:eastAsia="Arial" w:hAnsi="Arial" w:cs="Arial"/>
                <w:color w:val="000000"/>
                <w:sz w:val="10"/>
                <w:szCs w:val="10"/>
              </w:rPr>
              <w:t>1969-2013</w:t>
            </w:r>
          </w:p>
        </w:tc>
        <w:tc>
          <w:tcPr>
            <w:tcW w:w="1080" w:type="dxa"/>
            <w:shd w:val="clear" w:color="auto" w:fill="FFFFFF"/>
            <w:tcMar>
              <w:top w:w="0" w:type="dxa"/>
              <w:left w:w="0" w:type="dxa"/>
              <w:bottom w:w="0" w:type="dxa"/>
              <w:right w:w="0" w:type="dxa"/>
            </w:tcMar>
            <w:vAlign w:val="center"/>
          </w:tcPr>
          <w:p w14:paraId="2C7BF035" w14:textId="77777777" w:rsidR="006902CA" w:rsidRDefault="00006B48">
            <w:pPr>
              <w:spacing w:before="100" w:after="100"/>
              <w:ind w:left="100" w:right="100"/>
            </w:pPr>
            <w:r>
              <w:rPr>
                <w:rFonts w:ascii="Arial" w:eastAsia="Arial" w:hAnsi="Arial" w:cs="Arial"/>
                <w:color w:val="000000"/>
                <w:sz w:val="10"/>
                <w:szCs w:val="10"/>
              </w:rPr>
              <w:t>World</w:t>
            </w:r>
          </w:p>
        </w:tc>
        <w:tc>
          <w:tcPr>
            <w:tcW w:w="1080" w:type="dxa"/>
            <w:shd w:val="clear" w:color="auto" w:fill="FFFFFF"/>
            <w:tcMar>
              <w:top w:w="0" w:type="dxa"/>
              <w:left w:w="0" w:type="dxa"/>
              <w:bottom w:w="0" w:type="dxa"/>
              <w:right w:w="0" w:type="dxa"/>
            </w:tcMar>
            <w:vAlign w:val="center"/>
          </w:tcPr>
          <w:p w14:paraId="29BAEB82" w14:textId="77777777" w:rsidR="006902CA" w:rsidRDefault="00006B48">
            <w:pPr>
              <w:spacing w:before="100" w:after="100"/>
              <w:ind w:left="100" w:right="100"/>
            </w:pPr>
            <w:r>
              <w:rPr>
                <w:rFonts w:ascii="Arial" w:eastAsia="Arial" w:hAnsi="Arial" w:cs="Arial"/>
                <w:color w:val="000000"/>
                <w:sz w:val="10"/>
                <w:szCs w:val="10"/>
              </w:rPr>
              <w:t>Stable</w:t>
            </w:r>
          </w:p>
        </w:tc>
      </w:tr>
      <w:tr w:rsidR="006902CA" w14:paraId="7235036C" w14:textId="77777777" w:rsidTr="006902CA">
        <w:trPr>
          <w:cantSplit/>
          <w:jc w:val="center"/>
        </w:trPr>
        <w:tc>
          <w:tcPr>
            <w:tcW w:w="1080" w:type="dxa"/>
            <w:shd w:val="clear" w:color="auto" w:fill="FFFFFF"/>
            <w:tcMar>
              <w:top w:w="0" w:type="dxa"/>
              <w:left w:w="0" w:type="dxa"/>
              <w:bottom w:w="0" w:type="dxa"/>
              <w:right w:w="0" w:type="dxa"/>
            </w:tcMar>
            <w:vAlign w:val="center"/>
          </w:tcPr>
          <w:p w14:paraId="5AB66175" w14:textId="77777777" w:rsidR="006902CA" w:rsidRDefault="00006B48">
            <w:pPr>
              <w:spacing w:before="100" w:after="100"/>
              <w:ind w:left="100" w:right="100"/>
            </w:pPr>
            <w:r>
              <w:rPr>
                <w:rFonts w:ascii="Arial" w:eastAsia="Arial" w:hAnsi="Arial" w:cs="Arial"/>
                <w:color w:val="000000"/>
                <w:sz w:val="10"/>
                <w:szCs w:val="10"/>
              </w:rPr>
              <w:t>\cite{pilotto_meta-analysis_2020}</w:t>
            </w:r>
          </w:p>
        </w:tc>
        <w:tc>
          <w:tcPr>
            <w:tcW w:w="1080" w:type="dxa"/>
            <w:shd w:val="clear" w:color="auto" w:fill="FFFFFF"/>
            <w:tcMar>
              <w:top w:w="0" w:type="dxa"/>
              <w:left w:w="0" w:type="dxa"/>
              <w:bottom w:w="0" w:type="dxa"/>
              <w:right w:w="0" w:type="dxa"/>
            </w:tcMar>
            <w:vAlign w:val="center"/>
          </w:tcPr>
          <w:p w14:paraId="21C5B8E6" w14:textId="77777777" w:rsidR="006902CA" w:rsidRDefault="00006B48">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39530F8B"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428825FB" w14:textId="77777777" w:rsidR="006902CA" w:rsidRDefault="006902CA">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C25E9E4" w14:textId="77777777" w:rsidR="006902CA" w:rsidRDefault="00006B48">
            <w:pPr>
              <w:spacing w:before="100" w:after="100"/>
              <w:ind w:left="100" w:right="100"/>
              <w:jc w:val="right"/>
            </w:pPr>
            <w:r>
              <w:rPr>
                <w:rFonts w:ascii="Arial" w:eastAsia="Arial" w:hAnsi="Arial" w:cs="Arial"/>
                <w:color w:val="000000"/>
                <w:sz w:val="10"/>
                <w:szCs w:val="10"/>
              </w:rPr>
              <w:t>10,180,000</w:t>
            </w:r>
          </w:p>
        </w:tc>
        <w:tc>
          <w:tcPr>
            <w:tcW w:w="1080" w:type="dxa"/>
            <w:shd w:val="clear" w:color="auto" w:fill="FFFFFF"/>
            <w:tcMar>
              <w:top w:w="0" w:type="dxa"/>
              <w:left w:w="0" w:type="dxa"/>
              <w:bottom w:w="0" w:type="dxa"/>
              <w:right w:w="0" w:type="dxa"/>
            </w:tcMar>
            <w:vAlign w:val="center"/>
          </w:tcPr>
          <w:p w14:paraId="558ADC9E" w14:textId="77777777" w:rsidR="006902CA" w:rsidRDefault="006902CA">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B3E7EED" w14:textId="77777777" w:rsidR="006902CA" w:rsidRDefault="00006B48">
            <w:pPr>
              <w:spacing w:before="100" w:after="100"/>
              <w:ind w:left="100" w:right="100"/>
            </w:pPr>
            <w:r>
              <w:rPr>
                <w:rFonts w:ascii="Arial" w:eastAsia="Arial" w:hAnsi="Arial" w:cs="Arial"/>
                <w:color w:val="000000"/>
                <w:sz w:val="10"/>
                <w:szCs w:val="10"/>
              </w:rPr>
              <w:t>NA</w:t>
            </w:r>
          </w:p>
        </w:tc>
        <w:tc>
          <w:tcPr>
            <w:tcW w:w="1080" w:type="dxa"/>
            <w:shd w:val="clear" w:color="auto" w:fill="FFFFFF"/>
            <w:tcMar>
              <w:top w:w="0" w:type="dxa"/>
              <w:left w:w="0" w:type="dxa"/>
              <w:bottom w:w="0" w:type="dxa"/>
              <w:right w:w="0" w:type="dxa"/>
            </w:tcMar>
            <w:vAlign w:val="center"/>
          </w:tcPr>
          <w:p w14:paraId="379828A8" w14:textId="77777777" w:rsidR="006902CA" w:rsidRDefault="00006B48">
            <w:pPr>
              <w:spacing w:before="100" w:after="100"/>
              <w:ind w:left="100" w:right="100"/>
            </w:pPr>
            <w:r>
              <w:rPr>
                <w:rFonts w:ascii="Arial" w:eastAsia="Arial" w:hAnsi="Arial" w:cs="Arial"/>
                <w:color w:val="000000"/>
                <w:sz w:val="10"/>
                <w:szCs w:val="10"/>
              </w:rPr>
              <w:t>Europe</w:t>
            </w:r>
          </w:p>
        </w:tc>
        <w:tc>
          <w:tcPr>
            <w:tcW w:w="1080" w:type="dxa"/>
            <w:shd w:val="clear" w:color="auto" w:fill="FFFFFF"/>
            <w:tcMar>
              <w:top w:w="0" w:type="dxa"/>
              <w:left w:w="0" w:type="dxa"/>
              <w:bottom w:w="0" w:type="dxa"/>
              <w:right w:w="0" w:type="dxa"/>
            </w:tcMar>
            <w:vAlign w:val="center"/>
          </w:tcPr>
          <w:p w14:paraId="635C97B6" w14:textId="77777777" w:rsidR="006902CA" w:rsidRDefault="00006B48">
            <w:pPr>
              <w:spacing w:before="100" w:after="100"/>
              <w:ind w:left="100" w:right="100"/>
            </w:pPr>
            <w:r>
              <w:rPr>
                <w:rFonts w:ascii="Arial" w:eastAsia="Arial" w:hAnsi="Arial" w:cs="Arial"/>
                <w:color w:val="000000"/>
                <w:sz w:val="10"/>
                <w:szCs w:val="10"/>
              </w:rPr>
              <w:t>Stable</w:t>
            </w:r>
          </w:p>
        </w:tc>
      </w:tr>
      <w:tr w:rsidR="006902CA" w14:paraId="5423A4BD" w14:textId="77777777" w:rsidTr="006902CA">
        <w:trPr>
          <w:cantSplit/>
          <w:jc w:val="center"/>
        </w:trPr>
        <w:tc>
          <w:tcPr>
            <w:tcW w:w="1080" w:type="dxa"/>
            <w:shd w:val="clear" w:color="auto" w:fill="FFFFFF"/>
            <w:tcMar>
              <w:top w:w="0" w:type="dxa"/>
              <w:left w:w="0" w:type="dxa"/>
              <w:bottom w:w="0" w:type="dxa"/>
              <w:right w:w="0" w:type="dxa"/>
            </w:tcMar>
            <w:vAlign w:val="center"/>
          </w:tcPr>
          <w:p w14:paraId="76D12C0F"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519435F5" w14:textId="77777777" w:rsidR="006902CA" w:rsidRDefault="00006B48">
            <w:pPr>
              <w:spacing w:before="100" w:after="100"/>
              <w:ind w:left="100" w:right="100"/>
            </w:pPr>
            <w:r>
              <w:rPr>
                <w:rFonts w:ascii="Arial" w:eastAsia="Arial" w:hAnsi="Arial" w:cs="Arial"/>
                <w:color w:val="000000"/>
                <w:sz w:val="10"/>
                <w:szCs w:val="10"/>
              </w:rPr>
              <w:t>Diversity</w:t>
            </w:r>
          </w:p>
        </w:tc>
        <w:tc>
          <w:tcPr>
            <w:tcW w:w="1080" w:type="dxa"/>
            <w:shd w:val="clear" w:color="auto" w:fill="FFFFFF"/>
            <w:tcMar>
              <w:top w:w="0" w:type="dxa"/>
              <w:left w:w="0" w:type="dxa"/>
              <w:bottom w:w="0" w:type="dxa"/>
              <w:right w:w="0" w:type="dxa"/>
            </w:tcMar>
            <w:vAlign w:val="center"/>
          </w:tcPr>
          <w:p w14:paraId="3DE6D13E"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5AF61E2D" w14:textId="77777777" w:rsidR="006902CA" w:rsidRDefault="006902CA">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EF07858" w14:textId="77777777" w:rsidR="006902CA" w:rsidRDefault="00006B48">
            <w:pPr>
              <w:spacing w:before="100" w:after="100"/>
              <w:ind w:left="100" w:right="100"/>
              <w:jc w:val="right"/>
            </w:pPr>
            <w:r>
              <w:rPr>
                <w:rFonts w:ascii="Arial" w:eastAsia="Arial" w:hAnsi="Arial" w:cs="Arial"/>
                <w:color w:val="000000"/>
                <w:sz w:val="10"/>
                <w:szCs w:val="10"/>
              </w:rPr>
              <w:t>10,180,000</w:t>
            </w:r>
          </w:p>
        </w:tc>
        <w:tc>
          <w:tcPr>
            <w:tcW w:w="1080" w:type="dxa"/>
            <w:shd w:val="clear" w:color="auto" w:fill="FFFFFF"/>
            <w:tcMar>
              <w:top w:w="0" w:type="dxa"/>
              <w:left w:w="0" w:type="dxa"/>
              <w:bottom w:w="0" w:type="dxa"/>
              <w:right w:w="0" w:type="dxa"/>
            </w:tcMar>
            <w:vAlign w:val="center"/>
          </w:tcPr>
          <w:p w14:paraId="5A459332" w14:textId="77777777" w:rsidR="006902CA" w:rsidRDefault="006902CA">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A2CCD17" w14:textId="77777777" w:rsidR="006902CA" w:rsidRDefault="00006B48">
            <w:pPr>
              <w:spacing w:before="100" w:after="100"/>
              <w:ind w:left="100" w:right="100"/>
            </w:pPr>
            <w:r>
              <w:rPr>
                <w:rFonts w:ascii="Arial" w:eastAsia="Arial" w:hAnsi="Arial" w:cs="Arial"/>
                <w:color w:val="000000"/>
                <w:sz w:val="10"/>
                <w:szCs w:val="10"/>
              </w:rPr>
              <w:t>NA</w:t>
            </w:r>
          </w:p>
        </w:tc>
        <w:tc>
          <w:tcPr>
            <w:tcW w:w="1080" w:type="dxa"/>
            <w:shd w:val="clear" w:color="auto" w:fill="FFFFFF"/>
            <w:tcMar>
              <w:top w:w="0" w:type="dxa"/>
              <w:left w:w="0" w:type="dxa"/>
              <w:bottom w:w="0" w:type="dxa"/>
              <w:right w:w="0" w:type="dxa"/>
            </w:tcMar>
            <w:vAlign w:val="center"/>
          </w:tcPr>
          <w:p w14:paraId="63C4C2B8" w14:textId="77777777" w:rsidR="006902CA" w:rsidRDefault="00006B48">
            <w:pPr>
              <w:spacing w:before="100" w:after="100"/>
              <w:ind w:left="100" w:right="100"/>
            </w:pPr>
            <w:r>
              <w:rPr>
                <w:rFonts w:ascii="Arial" w:eastAsia="Arial" w:hAnsi="Arial" w:cs="Arial"/>
                <w:color w:val="000000"/>
                <w:sz w:val="10"/>
                <w:szCs w:val="10"/>
              </w:rPr>
              <w:t>Europe</w:t>
            </w:r>
          </w:p>
        </w:tc>
        <w:tc>
          <w:tcPr>
            <w:tcW w:w="1080" w:type="dxa"/>
            <w:shd w:val="clear" w:color="auto" w:fill="FFFFFF"/>
            <w:tcMar>
              <w:top w:w="0" w:type="dxa"/>
              <w:left w:w="0" w:type="dxa"/>
              <w:bottom w:w="0" w:type="dxa"/>
              <w:right w:w="0" w:type="dxa"/>
            </w:tcMar>
            <w:vAlign w:val="center"/>
          </w:tcPr>
          <w:p w14:paraId="0E6F051B"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5F68084D" w14:textId="77777777" w:rsidTr="006902CA">
        <w:trPr>
          <w:cantSplit/>
          <w:jc w:val="center"/>
        </w:trPr>
        <w:tc>
          <w:tcPr>
            <w:tcW w:w="1080" w:type="dxa"/>
            <w:shd w:val="clear" w:color="auto" w:fill="FFFFFF"/>
            <w:tcMar>
              <w:top w:w="0" w:type="dxa"/>
              <w:left w:w="0" w:type="dxa"/>
              <w:bottom w:w="0" w:type="dxa"/>
              <w:right w:w="0" w:type="dxa"/>
            </w:tcMar>
            <w:vAlign w:val="center"/>
          </w:tcPr>
          <w:p w14:paraId="7673CEE2"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53D4A757"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20249C89"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3795E4C6" w14:textId="77777777" w:rsidR="006902CA" w:rsidRDefault="006902CA">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C7651D4" w14:textId="77777777" w:rsidR="006902CA" w:rsidRDefault="00006B48">
            <w:pPr>
              <w:spacing w:before="100" w:after="100"/>
              <w:ind w:left="100" w:right="100"/>
              <w:jc w:val="right"/>
            </w:pPr>
            <w:r>
              <w:rPr>
                <w:rFonts w:ascii="Arial" w:eastAsia="Arial" w:hAnsi="Arial" w:cs="Arial"/>
                <w:color w:val="000000"/>
                <w:sz w:val="10"/>
                <w:szCs w:val="10"/>
              </w:rPr>
              <w:t>10,180,000</w:t>
            </w:r>
          </w:p>
        </w:tc>
        <w:tc>
          <w:tcPr>
            <w:tcW w:w="1080" w:type="dxa"/>
            <w:shd w:val="clear" w:color="auto" w:fill="FFFFFF"/>
            <w:tcMar>
              <w:top w:w="0" w:type="dxa"/>
              <w:left w:w="0" w:type="dxa"/>
              <w:bottom w:w="0" w:type="dxa"/>
              <w:right w:w="0" w:type="dxa"/>
            </w:tcMar>
            <w:vAlign w:val="center"/>
          </w:tcPr>
          <w:p w14:paraId="322DF9F3" w14:textId="77777777" w:rsidR="006902CA" w:rsidRDefault="006902CA">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8DAA124" w14:textId="77777777" w:rsidR="006902CA" w:rsidRDefault="00006B48">
            <w:pPr>
              <w:spacing w:before="100" w:after="100"/>
              <w:ind w:left="100" w:right="100"/>
            </w:pPr>
            <w:r>
              <w:rPr>
                <w:rFonts w:ascii="Arial" w:eastAsia="Arial" w:hAnsi="Arial" w:cs="Arial"/>
                <w:color w:val="000000"/>
                <w:sz w:val="10"/>
                <w:szCs w:val="10"/>
              </w:rPr>
              <w:t>NA</w:t>
            </w:r>
          </w:p>
        </w:tc>
        <w:tc>
          <w:tcPr>
            <w:tcW w:w="1080" w:type="dxa"/>
            <w:shd w:val="clear" w:color="auto" w:fill="FFFFFF"/>
            <w:tcMar>
              <w:top w:w="0" w:type="dxa"/>
              <w:left w:w="0" w:type="dxa"/>
              <w:bottom w:w="0" w:type="dxa"/>
              <w:right w:w="0" w:type="dxa"/>
            </w:tcMar>
            <w:vAlign w:val="center"/>
          </w:tcPr>
          <w:p w14:paraId="6664AEF4" w14:textId="77777777" w:rsidR="006902CA" w:rsidRDefault="00006B48">
            <w:pPr>
              <w:spacing w:before="100" w:after="100"/>
              <w:ind w:left="100" w:right="100"/>
            </w:pPr>
            <w:r>
              <w:rPr>
                <w:rFonts w:ascii="Arial" w:eastAsia="Arial" w:hAnsi="Arial" w:cs="Arial"/>
                <w:color w:val="000000"/>
                <w:sz w:val="10"/>
                <w:szCs w:val="10"/>
              </w:rPr>
              <w:t>Europe</w:t>
            </w:r>
          </w:p>
        </w:tc>
        <w:tc>
          <w:tcPr>
            <w:tcW w:w="1080" w:type="dxa"/>
            <w:shd w:val="clear" w:color="auto" w:fill="FFFFFF"/>
            <w:tcMar>
              <w:top w:w="0" w:type="dxa"/>
              <w:left w:w="0" w:type="dxa"/>
              <w:bottom w:w="0" w:type="dxa"/>
              <w:right w:w="0" w:type="dxa"/>
            </w:tcMar>
            <w:vAlign w:val="center"/>
          </w:tcPr>
          <w:p w14:paraId="3F98AE6B"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0AED0B25" w14:textId="77777777" w:rsidTr="006902CA">
        <w:trPr>
          <w:cantSplit/>
          <w:jc w:val="center"/>
        </w:trPr>
        <w:tc>
          <w:tcPr>
            <w:tcW w:w="1080" w:type="dxa"/>
            <w:shd w:val="clear" w:color="auto" w:fill="FFFFFF"/>
            <w:tcMar>
              <w:top w:w="0" w:type="dxa"/>
              <w:left w:w="0" w:type="dxa"/>
              <w:bottom w:w="0" w:type="dxa"/>
              <w:right w:w="0" w:type="dxa"/>
            </w:tcMar>
            <w:vAlign w:val="center"/>
          </w:tcPr>
          <w:p w14:paraId="35134C1D"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405BBBB8" w14:textId="77777777" w:rsidR="006902CA" w:rsidRDefault="00006B48">
            <w:pPr>
              <w:spacing w:before="100" w:after="100"/>
              <w:ind w:left="100" w:right="100"/>
            </w:pPr>
            <w:r>
              <w:rPr>
                <w:rFonts w:ascii="Arial" w:eastAsia="Arial" w:hAnsi="Arial" w:cs="Arial"/>
                <w:color w:val="000000"/>
                <w:sz w:val="10"/>
                <w:szCs w:val="10"/>
              </w:rPr>
              <w:t>Temporal beta-diversity</w:t>
            </w:r>
          </w:p>
        </w:tc>
        <w:tc>
          <w:tcPr>
            <w:tcW w:w="1080" w:type="dxa"/>
            <w:shd w:val="clear" w:color="auto" w:fill="FFFFFF"/>
            <w:tcMar>
              <w:top w:w="0" w:type="dxa"/>
              <w:left w:w="0" w:type="dxa"/>
              <w:bottom w:w="0" w:type="dxa"/>
              <w:right w:w="0" w:type="dxa"/>
            </w:tcMar>
            <w:vAlign w:val="center"/>
          </w:tcPr>
          <w:p w14:paraId="1A3D4AC0"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3C697779" w14:textId="77777777" w:rsidR="006902CA" w:rsidRDefault="006902CA">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51940FD" w14:textId="77777777" w:rsidR="006902CA" w:rsidRDefault="00006B48">
            <w:pPr>
              <w:spacing w:before="100" w:after="100"/>
              <w:ind w:left="100" w:right="100"/>
              <w:jc w:val="right"/>
            </w:pPr>
            <w:r>
              <w:rPr>
                <w:rFonts w:ascii="Arial" w:eastAsia="Arial" w:hAnsi="Arial" w:cs="Arial"/>
                <w:color w:val="000000"/>
                <w:sz w:val="10"/>
                <w:szCs w:val="10"/>
              </w:rPr>
              <w:t>10,180,000</w:t>
            </w:r>
          </w:p>
        </w:tc>
        <w:tc>
          <w:tcPr>
            <w:tcW w:w="1080" w:type="dxa"/>
            <w:shd w:val="clear" w:color="auto" w:fill="FFFFFF"/>
            <w:tcMar>
              <w:top w:w="0" w:type="dxa"/>
              <w:left w:w="0" w:type="dxa"/>
              <w:bottom w:w="0" w:type="dxa"/>
              <w:right w:w="0" w:type="dxa"/>
            </w:tcMar>
            <w:vAlign w:val="center"/>
          </w:tcPr>
          <w:p w14:paraId="24DEF032" w14:textId="77777777" w:rsidR="006902CA" w:rsidRDefault="006902CA">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7B1702E" w14:textId="77777777" w:rsidR="006902CA" w:rsidRDefault="00006B48">
            <w:pPr>
              <w:spacing w:before="100" w:after="100"/>
              <w:ind w:left="100" w:right="100"/>
            </w:pPr>
            <w:r>
              <w:rPr>
                <w:rFonts w:ascii="Arial" w:eastAsia="Arial" w:hAnsi="Arial" w:cs="Arial"/>
                <w:color w:val="000000"/>
                <w:sz w:val="10"/>
                <w:szCs w:val="10"/>
              </w:rPr>
              <w:t>NA</w:t>
            </w:r>
          </w:p>
        </w:tc>
        <w:tc>
          <w:tcPr>
            <w:tcW w:w="1080" w:type="dxa"/>
            <w:shd w:val="clear" w:color="auto" w:fill="FFFFFF"/>
            <w:tcMar>
              <w:top w:w="0" w:type="dxa"/>
              <w:left w:w="0" w:type="dxa"/>
              <w:bottom w:w="0" w:type="dxa"/>
              <w:right w:w="0" w:type="dxa"/>
            </w:tcMar>
            <w:vAlign w:val="center"/>
          </w:tcPr>
          <w:p w14:paraId="0D29492A" w14:textId="77777777" w:rsidR="006902CA" w:rsidRDefault="00006B48">
            <w:pPr>
              <w:spacing w:before="100" w:after="100"/>
              <w:ind w:left="100" w:right="100"/>
            </w:pPr>
            <w:r>
              <w:rPr>
                <w:rFonts w:ascii="Arial" w:eastAsia="Arial" w:hAnsi="Arial" w:cs="Arial"/>
                <w:color w:val="000000"/>
                <w:sz w:val="10"/>
                <w:szCs w:val="10"/>
              </w:rPr>
              <w:t>Europe</w:t>
            </w:r>
          </w:p>
        </w:tc>
        <w:tc>
          <w:tcPr>
            <w:tcW w:w="1080" w:type="dxa"/>
            <w:shd w:val="clear" w:color="auto" w:fill="FFFFFF"/>
            <w:tcMar>
              <w:top w:w="0" w:type="dxa"/>
              <w:left w:w="0" w:type="dxa"/>
              <w:bottom w:w="0" w:type="dxa"/>
              <w:right w:w="0" w:type="dxa"/>
            </w:tcMar>
            <w:vAlign w:val="center"/>
          </w:tcPr>
          <w:p w14:paraId="03E8896F" w14:textId="77777777" w:rsidR="006902CA" w:rsidRDefault="00006B48">
            <w:pPr>
              <w:spacing w:before="100" w:after="100"/>
              <w:ind w:left="100" w:right="100"/>
            </w:pPr>
            <w:r>
              <w:rPr>
                <w:rFonts w:ascii="Arial" w:eastAsia="Arial" w:hAnsi="Arial" w:cs="Arial"/>
                <w:color w:val="000000"/>
                <w:sz w:val="10"/>
                <w:szCs w:val="10"/>
              </w:rPr>
              <w:t>Stable</w:t>
            </w:r>
          </w:p>
        </w:tc>
      </w:tr>
      <w:tr w:rsidR="006902CA" w14:paraId="4FD0E4D0" w14:textId="77777777" w:rsidTr="006902CA">
        <w:trPr>
          <w:cantSplit/>
          <w:jc w:val="center"/>
        </w:trPr>
        <w:tc>
          <w:tcPr>
            <w:tcW w:w="1080" w:type="dxa"/>
            <w:shd w:val="clear" w:color="auto" w:fill="FFFFFF"/>
            <w:tcMar>
              <w:top w:w="0" w:type="dxa"/>
              <w:left w:w="0" w:type="dxa"/>
              <w:bottom w:w="0" w:type="dxa"/>
              <w:right w:w="0" w:type="dxa"/>
            </w:tcMar>
            <w:vAlign w:val="center"/>
          </w:tcPr>
          <w:p w14:paraId="42D1372C" w14:textId="77777777" w:rsidR="006902CA" w:rsidRDefault="00006B48">
            <w:pPr>
              <w:spacing w:before="100" w:after="100"/>
              <w:ind w:left="100" w:right="100"/>
            </w:pPr>
            <w:r>
              <w:rPr>
                <w:rFonts w:ascii="Arial" w:eastAsia="Arial" w:hAnsi="Arial" w:cs="Arial"/>
                <w:color w:val="000000"/>
                <w:sz w:val="10"/>
                <w:szCs w:val="10"/>
              </w:rPr>
              <w:t>\cite{ram_what_2017}</w:t>
            </w:r>
          </w:p>
        </w:tc>
        <w:tc>
          <w:tcPr>
            <w:tcW w:w="1080" w:type="dxa"/>
            <w:shd w:val="clear" w:color="auto" w:fill="FFFFFF"/>
            <w:tcMar>
              <w:top w:w="0" w:type="dxa"/>
              <w:left w:w="0" w:type="dxa"/>
              <w:bottom w:w="0" w:type="dxa"/>
              <w:right w:w="0" w:type="dxa"/>
            </w:tcMar>
            <w:vAlign w:val="center"/>
          </w:tcPr>
          <w:p w14:paraId="6F3E7DAE" w14:textId="77777777" w:rsidR="006902CA" w:rsidRDefault="00006B48">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4B686F3A"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007FD705"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43689137" w14:textId="77777777" w:rsidR="006902CA" w:rsidRDefault="00006B48">
            <w:pPr>
              <w:spacing w:before="100" w:after="100"/>
              <w:ind w:left="100" w:right="100"/>
              <w:jc w:val="right"/>
            </w:pPr>
            <w:r>
              <w:rPr>
                <w:rFonts w:ascii="Arial" w:eastAsia="Arial" w:hAnsi="Arial" w:cs="Arial"/>
                <w:color w:val="000000"/>
                <w:sz w:val="10"/>
                <w:szCs w:val="10"/>
              </w:rPr>
              <w:t>350,000</w:t>
            </w:r>
          </w:p>
        </w:tc>
        <w:tc>
          <w:tcPr>
            <w:tcW w:w="1080" w:type="dxa"/>
            <w:shd w:val="clear" w:color="auto" w:fill="FFFFFF"/>
            <w:tcMar>
              <w:top w:w="0" w:type="dxa"/>
              <w:left w:w="0" w:type="dxa"/>
              <w:bottom w:w="0" w:type="dxa"/>
              <w:right w:w="0" w:type="dxa"/>
            </w:tcMar>
            <w:vAlign w:val="center"/>
          </w:tcPr>
          <w:p w14:paraId="1D97BFE1" w14:textId="77777777" w:rsidR="006902CA" w:rsidRDefault="00006B48">
            <w:pPr>
              <w:spacing w:before="100" w:after="100"/>
              <w:ind w:left="100" w:right="100"/>
              <w:jc w:val="right"/>
            </w:pPr>
            <w:r>
              <w:rPr>
                <w:rFonts w:ascii="Arial" w:eastAsia="Arial" w:hAnsi="Arial" w:cs="Arial"/>
                <w:color w:val="000000"/>
                <w:sz w:val="10"/>
                <w:szCs w:val="10"/>
              </w:rPr>
              <w:t>18</w:t>
            </w:r>
          </w:p>
        </w:tc>
        <w:tc>
          <w:tcPr>
            <w:tcW w:w="1080" w:type="dxa"/>
            <w:shd w:val="clear" w:color="auto" w:fill="FFFFFF"/>
            <w:tcMar>
              <w:top w:w="0" w:type="dxa"/>
              <w:left w:w="0" w:type="dxa"/>
              <w:bottom w:w="0" w:type="dxa"/>
              <w:right w:w="0" w:type="dxa"/>
            </w:tcMar>
            <w:vAlign w:val="center"/>
          </w:tcPr>
          <w:p w14:paraId="61A8D1F5" w14:textId="77777777" w:rsidR="006902CA" w:rsidRDefault="00006B48">
            <w:pPr>
              <w:spacing w:before="100" w:after="100"/>
              <w:ind w:left="100" w:right="100"/>
            </w:pPr>
            <w:r>
              <w:rPr>
                <w:rFonts w:ascii="Arial" w:eastAsia="Arial" w:hAnsi="Arial" w:cs="Arial"/>
                <w:color w:val="000000"/>
                <w:sz w:val="10"/>
                <w:szCs w:val="10"/>
              </w:rPr>
              <w:t>1998-2015</w:t>
            </w:r>
          </w:p>
        </w:tc>
        <w:tc>
          <w:tcPr>
            <w:tcW w:w="1080" w:type="dxa"/>
            <w:shd w:val="clear" w:color="auto" w:fill="FFFFFF"/>
            <w:tcMar>
              <w:top w:w="0" w:type="dxa"/>
              <w:left w:w="0" w:type="dxa"/>
              <w:bottom w:w="0" w:type="dxa"/>
              <w:right w:w="0" w:type="dxa"/>
            </w:tcMar>
            <w:vAlign w:val="center"/>
          </w:tcPr>
          <w:p w14:paraId="248B9F30" w14:textId="77777777" w:rsidR="006902CA" w:rsidRDefault="00006B48">
            <w:pPr>
              <w:spacing w:before="100" w:after="100"/>
              <w:ind w:left="100" w:right="100"/>
            </w:pPr>
            <w:r>
              <w:rPr>
                <w:rFonts w:ascii="Arial" w:eastAsia="Arial" w:hAnsi="Arial" w:cs="Arial"/>
                <w:color w:val="000000"/>
                <w:sz w:val="10"/>
                <w:szCs w:val="10"/>
              </w:rPr>
              <w:t>Sweden</w:t>
            </w:r>
          </w:p>
        </w:tc>
        <w:tc>
          <w:tcPr>
            <w:tcW w:w="1080" w:type="dxa"/>
            <w:shd w:val="clear" w:color="auto" w:fill="FFFFFF"/>
            <w:tcMar>
              <w:top w:w="0" w:type="dxa"/>
              <w:left w:w="0" w:type="dxa"/>
              <w:bottom w:w="0" w:type="dxa"/>
              <w:right w:w="0" w:type="dxa"/>
            </w:tcMar>
            <w:vAlign w:val="center"/>
          </w:tcPr>
          <w:p w14:paraId="1B66BF98"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1A1E72B5" w14:textId="77777777" w:rsidTr="006902CA">
        <w:trPr>
          <w:cantSplit/>
          <w:jc w:val="center"/>
        </w:trPr>
        <w:tc>
          <w:tcPr>
            <w:tcW w:w="1080" w:type="dxa"/>
            <w:shd w:val="clear" w:color="auto" w:fill="FFFFFF"/>
            <w:tcMar>
              <w:top w:w="0" w:type="dxa"/>
              <w:left w:w="0" w:type="dxa"/>
              <w:bottom w:w="0" w:type="dxa"/>
              <w:right w:w="0" w:type="dxa"/>
            </w:tcMar>
            <w:vAlign w:val="center"/>
          </w:tcPr>
          <w:p w14:paraId="1BE6DB0D"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026E5340"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5D7C6357" w14:textId="77777777" w:rsidR="006902CA" w:rsidRDefault="00006B48">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07FBD714"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6376D5E8" w14:textId="77777777" w:rsidR="006902CA" w:rsidRDefault="00006B48">
            <w:pPr>
              <w:spacing w:before="100" w:after="100"/>
              <w:ind w:left="100" w:right="100"/>
              <w:jc w:val="right"/>
            </w:pPr>
            <w:r>
              <w:rPr>
                <w:rFonts w:ascii="Arial" w:eastAsia="Arial" w:hAnsi="Arial" w:cs="Arial"/>
                <w:color w:val="000000"/>
                <w:sz w:val="10"/>
                <w:szCs w:val="10"/>
              </w:rPr>
              <w:t>350,000</w:t>
            </w:r>
          </w:p>
        </w:tc>
        <w:tc>
          <w:tcPr>
            <w:tcW w:w="1080" w:type="dxa"/>
            <w:shd w:val="clear" w:color="auto" w:fill="FFFFFF"/>
            <w:tcMar>
              <w:top w:w="0" w:type="dxa"/>
              <w:left w:w="0" w:type="dxa"/>
              <w:bottom w:w="0" w:type="dxa"/>
              <w:right w:w="0" w:type="dxa"/>
            </w:tcMar>
            <w:vAlign w:val="center"/>
          </w:tcPr>
          <w:p w14:paraId="60F91599" w14:textId="77777777" w:rsidR="006902CA" w:rsidRDefault="00006B48">
            <w:pPr>
              <w:spacing w:before="100" w:after="100"/>
              <w:ind w:left="100" w:right="100"/>
              <w:jc w:val="right"/>
            </w:pPr>
            <w:r>
              <w:rPr>
                <w:rFonts w:ascii="Arial" w:eastAsia="Arial" w:hAnsi="Arial" w:cs="Arial"/>
                <w:color w:val="000000"/>
                <w:sz w:val="10"/>
                <w:szCs w:val="10"/>
              </w:rPr>
              <w:t>18</w:t>
            </w:r>
          </w:p>
        </w:tc>
        <w:tc>
          <w:tcPr>
            <w:tcW w:w="1080" w:type="dxa"/>
            <w:shd w:val="clear" w:color="auto" w:fill="FFFFFF"/>
            <w:tcMar>
              <w:top w:w="0" w:type="dxa"/>
              <w:left w:w="0" w:type="dxa"/>
              <w:bottom w:w="0" w:type="dxa"/>
              <w:right w:w="0" w:type="dxa"/>
            </w:tcMar>
            <w:vAlign w:val="center"/>
          </w:tcPr>
          <w:p w14:paraId="4EBE7323" w14:textId="77777777" w:rsidR="006902CA" w:rsidRDefault="00006B48">
            <w:pPr>
              <w:spacing w:before="100" w:after="100"/>
              <w:ind w:left="100" w:right="100"/>
            </w:pPr>
            <w:r>
              <w:rPr>
                <w:rFonts w:ascii="Arial" w:eastAsia="Arial" w:hAnsi="Arial" w:cs="Arial"/>
                <w:color w:val="000000"/>
                <w:sz w:val="10"/>
                <w:szCs w:val="10"/>
              </w:rPr>
              <w:t>1998-2015</w:t>
            </w:r>
          </w:p>
        </w:tc>
        <w:tc>
          <w:tcPr>
            <w:tcW w:w="1080" w:type="dxa"/>
            <w:shd w:val="clear" w:color="auto" w:fill="FFFFFF"/>
            <w:tcMar>
              <w:top w:w="0" w:type="dxa"/>
              <w:left w:w="0" w:type="dxa"/>
              <w:bottom w:w="0" w:type="dxa"/>
              <w:right w:w="0" w:type="dxa"/>
            </w:tcMar>
            <w:vAlign w:val="center"/>
          </w:tcPr>
          <w:p w14:paraId="7B53D669" w14:textId="77777777" w:rsidR="006902CA" w:rsidRDefault="00006B48">
            <w:pPr>
              <w:spacing w:before="100" w:after="100"/>
              <w:ind w:left="100" w:right="100"/>
            </w:pPr>
            <w:r>
              <w:rPr>
                <w:rFonts w:ascii="Arial" w:eastAsia="Arial" w:hAnsi="Arial" w:cs="Arial"/>
                <w:color w:val="000000"/>
                <w:sz w:val="10"/>
                <w:szCs w:val="10"/>
              </w:rPr>
              <w:t>Sweden</w:t>
            </w:r>
          </w:p>
        </w:tc>
        <w:tc>
          <w:tcPr>
            <w:tcW w:w="1080" w:type="dxa"/>
            <w:shd w:val="clear" w:color="auto" w:fill="FFFFFF"/>
            <w:tcMar>
              <w:top w:w="0" w:type="dxa"/>
              <w:left w:w="0" w:type="dxa"/>
              <w:bottom w:w="0" w:type="dxa"/>
              <w:right w:w="0" w:type="dxa"/>
            </w:tcMar>
            <w:vAlign w:val="center"/>
          </w:tcPr>
          <w:p w14:paraId="5A556C09"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071D888D" w14:textId="77777777" w:rsidTr="006902CA">
        <w:trPr>
          <w:cantSplit/>
          <w:jc w:val="center"/>
        </w:trPr>
        <w:tc>
          <w:tcPr>
            <w:tcW w:w="1080" w:type="dxa"/>
            <w:shd w:val="clear" w:color="auto" w:fill="FFFFFF"/>
            <w:tcMar>
              <w:top w:w="0" w:type="dxa"/>
              <w:left w:w="0" w:type="dxa"/>
              <w:bottom w:w="0" w:type="dxa"/>
              <w:right w:w="0" w:type="dxa"/>
            </w:tcMar>
            <w:vAlign w:val="center"/>
          </w:tcPr>
          <w:p w14:paraId="1D2350A3" w14:textId="77777777" w:rsidR="006902CA" w:rsidRDefault="00006B48">
            <w:pPr>
              <w:spacing w:before="100" w:after="100"/>
              <w:ind w:left="100" w:right="100"/>
            </w:pPr>
            <w:r>
              <w:rPr>
                <w:rFonts w:ascii="Arial" w:eastAsia="Arial" w:hAnsi="Arial" w:cs="Arial"/>
                <w:color w:val="000000"/>
                <w:sz w:val="10"/>
                <w:szCs w:val="10"/>
              </w:rPr>
              <w:t>\cite{reif_changes_2013}</w:t>
            </w:r>
          </w:p>
        </w:tc>
        <w:tc>
          <w:tcPr>
            <w:tcW w:w="1080" w:type="dxa"/>
            <w:shd w:val="clear" w:color="auto" w:fill="FFFFFF"/>
            <w:tcMar>
              <w:top w:w="0" w:type="dxa"/>
              <w:left w:w="0" w:type="dxa"/>
              <w:bottom w:w="0" w:type="dxa"/>
              <w:right w:w="0" w:type="dxa"/>
            </w:tcMar>
            <w:vAlign w:val="center"/>
          </w:tcPr>
          <w:p w14:paraId="6ED9509C" w14:textId="77777777" w:rsidR="006902CA" w:rsidRDefault="00006B48">
            <w:pPr>
              <w:spacing w:before="100" w:after="100"/>
              <w:ind w:left="100" w:right="100"/>
            </w:pPr>
            <w:r>
              <w:rPr>
                <w:rFonts w:ascii="Arial" w:eastAsia="Arial" w:hAnsi="Arial" w:cs="Arial"/>
                <w:color w:val="000000"/>
                <w:sz w:val="10"/>
                <w:szCs w:val="10"/>
              </w:rPr>
              <w:t>Spatial beta-diversity</w:t>
            </w:r>
          </w:p>
        </w:tc>
        <w:tc>
          <w:tcPr>
            <w:tcW w:w="1080" w:type="dxa"/>
            <w:shd w:val="clear" w:color="auto" w:fill="FFFFFF"/>
            <w:tcMar>
              <w:top w:w="0" w:type="dxa"/>
              <w:left w:w="0" w:type="dxa"/>
              <w:bottom w:w="0" w:type="dxa"/>
              <w:right w:w="0" w:type="dxa"/>
            </w:tcMar>
            <w:vAlign w:val="center"/>
          </w:tcPr>
          <w:p w14:paraId="21F650E2"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0189AA46"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1955ED70" w14:textId="77777777" w:rsidR="006902CA" w:rsidRDefault="00006B48">
            <w:pPr>
              <w:spacing w:before="100" w:after="100"/>
              <w:ind w:left="100" w:right="100"/>
              <w:jc w:val="right"/>
            </w:pPr>
            <w:r>
              <w:rPr>
                <w:rFonts w:ascii="Arial" w:eastAsia="Arial" w:hAnsi="Arial" w:cs="Arial"/>
                <w:color w:val="000000"/>
                <w:sz w:val="10"/>
                <w:szCs w:val="10"/>
              </w:rPr>
              <w:t>79,000</w:t>
            </w:r>
          </w:p>
        </w:tc>
        <w:tc>
          <w:tcPr>
            <w:tcW w:w="1080" w:type="dxa"/>
            <w:shd w:val="clear" w:color="auto" w:fill="FFFFFF"/>
            <w:tcMar>
              <w:top w:w="0" w:type="dxa"/>
              <w:left w:w="0" w:type="dxa"/>
              <w:bottom w:w="0" w:type="dxa"/>
              <w:right w:w="0" w:type="dxa"/>
            </w:tcMar>
            <w:vAlign w:val="center"/>
          </w:tcPr>
          <w:p w14:paraId="1082A966" w14:textId="77777777" w:rsidR="006902CA" w:rsidRDefault="00006B48">
            <w:pPr>
              <w:spacing w:before="100" w:after="100"/>
              <w:ind w:left="100" w:right="100"/>
              <w:jc w:val="right"/>
            </w:pPr>
            <w:r>
              <w:rPr>
                <w:rFonts w:ascii="Arial" w:eastAsia="Arial" w:hAnsi="Arial" w:cs="Arial"/>
                <w:color w:val="000000"/>
                <w:sz w:val="10"/>
                <w:szCs w:val="10"/>
              </w:rPr>
              <w:t>23</w:t>
            </w:r>
          </w:p>
        </w:tc>
        <w:tc>
          <w:tcPr>
            <w:tcW w:w="1080" w:type="dxa"/>
            <w:shd w:val="clear" w:color="auto" w:fill="FFFFFF"/>
            <w:tcMar>
              <w:top w:w="0" w:type="dxa"/>
              <w:left w:w="0" w:type="dxa"/>
              <w:bottom w:w="0" w:type="dxa"/>
              <w:right w:w="0" w:type="dxa"/>
            </w:tcMar>
            <w:vAlign w:val="center"/>
          </w:tcPr>
          <w:p w14:paraId="7FA96682" w14:textId="77777777" w:rsidR="006902CA" w:rsidRDefault="00006B48">
            <w:pPr>
              <w:spacing w:before="100" w:after="100"/>
              <w:ind w:left="100" w:right="100"/>
            </w:pPr>
            <w:r>
              <w:rPr>
                <w:rFonts w:ascii="Arial" w:eastAsia="Arial" w:hAnsi="Arial" w:cs="Arial"/>
                <w:color w:val="000000"/>
                <w:sz w:val="10"/>
                <w:szCs w:val="10"/>
              </w:rPr>
              <w:t>1982-2004</w:t>
            </w:r>
          </w:p>
        </w:tc>
        <w:tc>
          <w:tcPr>
            <w:tcW w:w="1080" w:type="dxa"/>
            <w:shd w:val="clear" w:color="auto" w:fill="FFFFFF"/>
            <w:tcMar>
              <w:top w:w="0" w:type="dxa"/>
              <w:left w:w="0" w:type="dxa"/>
              <w:bottom w:w="0" w:type="dxa"/>
              <w:right w:w="0" w:type="dxa"/>
            </w:tcMar>
            <w:vAlign w:val="center"/>
          </w:tcPr>
          <w:p w14:paraId="20CE977B" w14:textId="77777777" w:rsidR="006902CA" w:rsidRDefault="00006B48">
            <w:pPr>
              <w:spacing w:before="100" w:after="100"/>
              <w:ind w:left="100" w:right="100"/>
            </w:pPr>
            <w:r>
              <w:rPr>
                <w:rFonts w:ascii="Arial" w:eastAsia="Arial" w:hAnsi="Arial" w:cs="Arial"/>
                <w:color w:val="000000"/>
                <w:sz w:val="10"/>
                <w:szCs w:val="10"/>
              </w:rPr>
              <w:t>Czech Rep.</w:t>
            </w:r>
          </w:p>
        </w:tc>
        <w:tc>
          <w:tcPr>
            <w:tcW w:w="1080" w:type="dxa"/>
            <w:shd w:val="clear" w:color="auto" w:fill="FFFFFF"/>
            <w:tcMar>
              <w:top w:w="0" w:type="dxa"/>
              <w:left w:w="0" w:type="dxa"/>
              <w:bottom w:w="0" w:type="dxa"/>
              <w:right w:w="0" w:type="dxa"/>
            </w:tcMar>
            <w:vAlign w:val="center"/>
          </w:tcPr>
          <w:p w14:paraId="30960A7F" w14:textId="77777777" w:rsidR="006902CA" w:rsidRDefault="00006B48">
            <w:pPr>
              <w:spacing w:before="100" w:after="100"/>
              <w:ind w:left="100" w:right="100"/>
            </w:pPr>
            <w:r>
              <w:rPr>
                <w:rFonts w:ascii="Arial" w:eastAsia="Arial" w:hAnsi="Arial" w:cs="Arial"/>
                <w:color w:val="000000"/>
                <w:sz w:val="10"/>
                <w:szCs w:val="10"/>
              </w:rPr>
              <w:t>Stable</w:t>
            </w:r>
          </w:p>
        </w:tc>
      </w:tr>
      <w:tr w:rsidR="006902CA" w14:paraId="23FA3983" w14:textId="77777777" w:rsidTr="006902CA">
        <w:trPr>
          <w:cantSplit/>
          <w:jc w:val="center"/>
        </w:trPr>
        <w:tc>
          <w:tcPr>
            <w:tcW w:w="1080" w:type="dxa"/>
            <w:shd w:val="clear" w:color="auto" w:fill="FFFFFF"/>
            <w:tcMar>
              <w:top w:w="0" w:type="dxa"/>
              <w:left w:w="0" w:type="dxa"/>
              <w:bottom w:w="0" w:type="dxa"/>
              <w:right w:w="0" w:type="dxa"/>
            </w:tcMar>
            <w:vAlign w:val="center"/>
          </w:tcPr>
          <w:p w14:paraId="130C379B"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56BDF97E"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51193BDA"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5019F54F"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0EE4ACBF" w14:textId="77777777" w:rsidR="006902CA" w:rsidRDefault="00006B48">
            <w:pPr>
              <w:spacing w:before="100" w:after="100"/>
              <w:ind w:left="100" w:right="100"/>
              <w:jc w:val="right"/>
            </w:pPr>
            <w:r>
              <w:rPr>
                <w:rFonts w:ascii="Arial" w:eastAsia="Arial" w:hAnsi="Arial" w:cs="Arial"/>
                <w:color w:val="000000"/>
                <w:sz w:val="10"/>
                <w:szCs w:val="10"/>
              </w:rPr>
              <w:t>79,000</w:t>
            </w:r>
          </w:p>
        </w:tc>
        <w:tc>
          <w:tcPr>
            <w:tcW w:w="1080" w:type="dxa"/>
            <w:shd w:val="clear" w:color="auto" w:fill="FFFFFF"/>
            <w:tcMar>
              <w:top w:w="0" w:type="dxa"/>
              <w:left w:w="0" w:type="dxa"/>
              <w:bottom w:w="0" w:type="dxa"/>
              <w:right w:w="0" w:type="dxa"/>
            </w:tcMar>
            <w:vAlign w:val="center"/>
          </w:tcPr>
          <w:p w14:paraId="75C3D514" w14:textId="77777777" w:rsidR="006902CA" w:rsidRDefault="00006B48">
            <w:pPr>
              <w:spacing w:before="100" w:after="100"/>
              <w:ind w:left="100" w:right="100"/>
              <w:jc w:val="right"/>
            </w:pPr>
            <w:r>
              <w:rPr>
                <w:rFonts w:ascii="Arial" w:eastAsia="Arial" w:hAnsi="Arial" w:cs="Arial"/>
                <w:color w:val="000000"/>
                <w:sz w:val="10"/>
                <w:szCs w:val="10"/>
              </w:rPr>
              <w:t>23</w:t>
            </w:r>
          </w:p>
        </w:tc>
        <w:tc>
          <w:tcPr>
            <w:tcW w:w="1080" w:type="dxa"/>
            <w:shd w:val="clear" w:color="auto" w:fill="FFFFFF"/>
            <w:tcMar>
              <w:top w:w="0" w:type="dxa"/>
              <w:left w:w="0" w:type="dxa"/>
              <w:bottom w:w="0" w:type="dxa"/>
              <w:right w:w="0" w:type="dxa"/>
            </w:tcMar>
            <w:vAlign w:val="center"/>
          </w:tcPr>
          <w:p w14:paraId="74D25B38" w14:textId="77777777" w:rsidR="006902CA" w:rsidRDefault="00006B48">
            <w:pPr>
              <w:spacing w:before="100" w:after="100"/>
              <w:ind w:left="100" w:right="100"/>
            </w:pPr>
            <w:r>
              <w:rPr>
                <w:rFonts w:ascii="Arial" w:eastAsia="Arial" w:hAnsi="Arial" w:cs="Arial"/>
                <w:color w:val="000000"/>
                <w:sz w:val="10"/>
                <w:szCs w:val="10"/>
              </w:rPr>
              <w:t>1982-2004</w:t>
            </w:r>
          </w:p>
        </w:tc>
        <w:tc>
          <w:tcPr>
            <w:tcW w:w="1080" w:type="dxa"/>
            <w:shd w:val="clear" w:color="auto" w:fill="FFFFFF"/>
            <w:tcMar>
              <w:top w:w="0" w:type="dxa"/>
              <w:left w:w="0" w:type="dxa"/>
              <w:bottom w:w="0" w:type="dxa"/>
              <w:right w:w="0" w:type="dxa"/>
            </w:tcMar>
            <w:vAlign w:val="center"/>
          </w:tcPr>
          <w:p w14:paraId="45027665" w14:textId="77777777" w:rsidR="006902CA" w:rsidRDefault="00006B48">
            <w:pPr>
              <w:spacing w:before="100" w:after="100"/>
              <w:ind w:left="100" w:right="100"/>
            </w:pPr>
            <w:r>
              <w:rPr>
                <w:rFonts w:ascii="Arial" w:eastAsia="Arial" w:hAnsi="Arial" w:cs="Arial"/>
                <w:color w:val="000000"/>
                <w:sz w:val="10"/>
                <w:szCs w:val="10"/>
              </w:rPr>
              <w:t>Czech Rep.</w:t>
            </w:r>
          </w:p>
        </w:tc>
        <w:tc>
          <w:tcPr>
            <w:tcW w:w="1080" w:type="dxa"/>
            <w:shd w:val="clear" w:color="auto" w:fill="FFFFFF"/>
            <w:tcMar>
              <w:top w:w="0" w:type="dxa"/>
              <w:left w:w="0" w:type="dxa"/>
              <w:bottom w:w="0" w:type="dxa"/>
              <w:right w:w="0" w:type="dxa"/>
            </w:tcMar>
            <w:vAlign w:val="center"/>
          </w:tcPr>
          <w:p w14:paraId="0A84CEB2" w14:textId="77777777" w:rsidR="006902CA" w:rsidRDefault="00006B48">
            <w:pPr>
              <w:spacing w:before="100" w:after="100"/>
              <w:ind w:left="100" w:right="100"/>
            </w:pPr>
            <w:r>
              <w:rPr>
                <w:rFonts w:ascii="Arial" w:eastAsia="Arial" w:hAnsi="Arial" w:cs="Arial"/>
                <w:color w:val="000000"/>
                <w:sz w:val="10"/>
                <w:szCs w:val="10"/>
              </w:rPr>
              <w:t>Stable</w:t>
            </w:r>
          </w:p>
        </w:tc>
      </w:tr>
      <w:tr w:rsidR="006902CA" w14:paraId="5354BAC5" w14:textId="77777777" w:rsidTr="006902CA">
        <w:trPr>
          <w:cantSplit/>
          <w:jc w:val="center"/>
        </w:trPr>
        <w:tc>
          <w:tcPr>
            <w:tcW w:w="1080" w:type="dxa"/>
            <w:shd w:val="clear" w:color="auto" w:fill="FFFFFF"/>
            <w:tcMar>
              <w:top w:w="0" w:type="dxa"/>
              <w:left w:w="0" w:type="dxa"/>
              <w:bottom w:w="0" w:type="dxa"/>
              <w:right w:w="0" w:type="dxa"/>
            </w:tcMar>
            <w:vAlign w:val="center"/>
          </w:tcPr>
          <w:p w14:paraId="517D2EEE"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4A7E4038"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6872836D" w14:textId="77777777" w:rsidR="006902CA" w:rsidRDefault="00006B48">
            <w:pPr>
              <w:spacing w:before="100" w:after="100"/>
              <w:ind w:left="100" w:right="100"/>
            </w:pPr>
            <w:r>
              <w:rPr>
                <w:rFonts w:ascii="Arial" w:eastAsia="Arial" w:hAnsi="Arial" w:cs="Arial"/>
                <w:color w:val="000000"/>
                <w:sz w:val="10"/>
                <w:szCs w:val="10"/>
              </w:rPr>
              <w:t>National</w:t>
            </w:r>
          </w:p>
        </w:tc>
        <w:tc>
          <w:tcPr>
            <w:tcW w:w="1080" w:type="dxa"/>
            <w:shd w:val="clear" w:color="auto" w:fill="FFFFFF"/>
            <w:tcMar>
              <w:top w:w="0" w:type="dxa"/>
              <w:left w:w="0" w:type="dxa"/>
              <w:bottom w:w="0" w:type="dxa"/>
              <w:right w:w="0" w:type="dxa"/>
            </w:tcMar>
            <w:vAlign w:val="center"/>
          </w:tcPr>
          <w:p w14:paraId="0C28D9B2"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16344720" w14:textId="77777777" w:rsidR="006902CA" w:rsidRDefault="00006B48">
            <w:pPr>
              <w:spacing w:before="100" w:after="100"/>
              <w:ind w:left="100" w:right="100"/>
              <w:jc w:val="right"/>
            </w:pPr>
            <w:r>
              <w:rPr>
                <w:rFonts w:ascii="Arial" w:eastAsia="Arial" w:hAnsi="Arial" w:cs="Arial"/>
                <w:color w:val="000000"/>
                <w:sz w:val="10"/>
                <w:szCs w:val="10"/>
              </w:rPr>
              <w:t>79,000</w:t>
            </w:r>
          </w:p>
        </w:tc>
        <w:tc>
          <w:tcPr>
            <w:tcW w:w="1080" w:type="dxa"/>
            <w:shd w:val="clear" w:color="auto" w:fill="FFFFFF"/>
            <w:tcMar>
              <w:top w:w="0" w:type="dxa"/>
              <w:left w:w="0" w:type="dxa"/>
              <w:bottom w:w="0" w:type="dxa"/>
              <w:right w:w="0" w:type="dxa"/>
            </w:tcMar>
            <w:vAlign w:val="center"/>
          </w:tcPr>
          <w:p w14:paraId="6E9958B6" w14:textId="77777777" w:rsidR="006902CA" w:rsidRDefault="00006B48">
            <w:pPr>
              <w:spacing w:before="100" w:after="100"/>
              <w:ind w:left="100" w:right="100"/>
              <w:jc w:val="right"/>
            </w:pPr>
            <w:r>
              <w:rPr>
                <w:rFonts w:ascii="Arial" w:eastAsia="Arial" w:hAnsi="Arial" w:cs="Arial"/>
                <w:color w:val="000000"/>
                <w:sz w:val="10"/>
                <w:szCs w:val="10"/>
              </w:rPr>
              <w:t>23</w:t>
            </w:r>
          </w:p>
        </w:tc>
        <w:tc>
          <w:tcPr>
            <w:tcW w:w="1080" w:type="dxa"/>
            <w:shd w:val="clear" w:color="auto" w:fill="FFFFFF"/>
            <w:tcMar>
              <w:top w:w="0" w:type="dxa"/>
              <w:left w:w="0" w:type="dxa"/>
              <w:bottom w:w="0" w:type="dxa"/>
              <w:right w:w="0" w:type="dxa"/>
            </w:tcMar>
            <w:vAlign w:val="center"/>
          </w:tcPr>
          <w:p w14:paraId="0BED1FE7" w14:textId="77777777" w:rsidR="006902CA" w:rsidRDefault="00006B48">
            <w:pPr>
              <w:spacing w:before="100" w:after="100"/>
              <w:ind w:left="100" w:right="100"/>
            </w:pPr>
            <w:r>
              <w:rPr>
                <w:rFonts w:ascii="Arial" w:eastAsia="Arial" w:hAnsi="Arial" w:cs="Arial"/>
                <w:color w:val="000000"/>
                <w:sz w:val="10"/>
                <w:szCs w:val="10"/>
              </w:rPr>
              <w:t>1982-2004</w:t>
            </w:r>
          </w:p>
        </w:tc>
        <w:tc>
          <w:tcPr>
            <w:tcW w:w="1080" w:type="dxa"/>
            <w:shd w:val="clear" w:color="auto" w:fill="FFFFFF"/>
            <w:tcMar>
              <w:top w:w="0" w:type="dxa"/>
              <w:left w:w="0" w:type="dxa"/>
              <w:bottom w:w="0" w:type="dxa"/>
              <w:right w:w="0" w:type="dxa"/>
            </w:tcMar>
            <w:vAlign w:val="center"/>
          </w:tcPr>
          <w:p w14:paraId="22ED960B" w14:textId="77777777" w:rsidR="006902CA" w:rsidRDefault="00006B48">
            <w:pPr>
              <w:spacing w:before="100" w:after="100"/>
              <w:ind w:left="100" w:right="100"/>
            </w:pPr>
            <w:r>
              <w:rPr>
                <w:rFonts w:ascii="Arial" w:eastAsia="Arial" w:hAnsi="Arial" w:cs="Arial"/>
                <w:color w:val="000000"/>
                <w:sz w:val="10"/>
                <w:szCs w:val="10"/>
              </w:rPr>
              <w:t>Czech Rep.</w:t>
            </w:r>
          </w:p>
        </w:tc>
        <w:tc>
          <w:tcPr>
            <w:tcW w:w="1080" w:type="dxa"/>
            <w:shd w:val="clear" w:color="auto" w:fill="FFFFFF"/>
            <w:tcMar>
              <w:top w:w="0" w:type="dxa"/>
              <w:left w:w="0" w:type="dxa"/>
              <w:bottom w:w="0" w:type="dxa"/>
              <w:right w:w="0" w:type="dxa"/>
            </w:tcMar>
            <w:vAlign w:val="center"/>
          </w:tcPr>
          <w:p w14:paraId="0FA1F585" w14:textId="77777777" w:rsidR="006902CA" w:rsidRDefault="00006B48">
            <w:pPr>
              <w:spacing w:before="100" w:after="100"/>
              <w:ind w:left="100" w:right="100"/>
            </w:pPr>
            <w:r>
              <w:rPr>
                <w:rFonts w:ascii="Arial" w:eastAsia="Arial" w:hAnsi="Arial" w:cs="Arial"/>
                <w:color w:val="000000"/>
                <w:sz w:val="10"/>
                <w:szCs w:val="10"/>
              </w:rPr>
              <w:t>Stable</w:t>
            </w:r>
          </w:p>
        </w:tc>
      </w:tr>
      <w:tr w:rsidR="006902CA" w14:paraId="71A7AFFC" w14:textId="77777777" w:rsidTr="006902CA">
        <w:trPr>
          <w:cantSplit/>
          <w:jc w:val="center"/>
        </w:trPr>
        <w:tc>
          <w:tcPr>
            <w:tcW w:w="1080" w:type="dxa"/>
            <w:shd w:val="clear" w:color="auto" w:fill="FFFFFF"/>
            <w:tcMar>
              <w:top w:w="0" w:type="dxa"/>
              <w:left w:w="0" w:type="dxa"/>
              <w:bottom w:w="0" w:type="dxa"/>
              <w:right w:w="0" w:type="dxa"/>
            </w:tcMar>
            <w:vAlign w:val="center"/>
          </w:tcPr>
          <w:p w14:paraId="748DEE08" w14:textId="77777777" w:rsidR="006902CA" w:rsidRDefault="00006B48">
            <w:pPr>
              <w:spacing w:before="100" w:after="100"/>
              <w:ind w:left="100" w:right="100"/>
            </w:pPr>
            <w:r>
              <w:rPr>
                <w:rFonts w:ascii="Arial" w:eastAsia="Arial" w:hAnsi="Arial" w:cs="Arial"/>
                <w:color w:val="000000"/>
                <w:sz w:val="10"/>
                <w:szCs w:val="10"/>
              </w:rPr>
              <w:t>\cite{schipper_contrasting_2016}</w:t>
            </w:r>
          </w:p>
        </w:tc>
        <w:tc>
          <w:tcPr>
            <w:tcW w:w="1080" w:type="dxa"/>
            <w:shd w:val="clear" w:color="auto" w:fill="FFFFFF"/>
            <w:tcMar>
              <w:top w:w="0" w:type="dxa"/>
              <w:left w:w="0" w:type="dxa"/>
              <w:bottom w:w="0" w:type="dxa"/>
              <w:right w:w="0" w:type="dxa"/>
            </w:tcMar>
            <w:vAlign w:val="center"/>
          </w:tcPr>
          <w:p w14:paraId="03F19A47" w14:textId="77777777" w:rsidR="006902CA" w:rsidRDefault="00006B48">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66B84286"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45DCF961" w14:textId="77777777" w:rsidR="006902CA" w:rsidRDefault="00006B48">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4957CAE4" w14:textId="77777777" w:rsidR="006902CA" w:rsidRDefault="00006B48">
            <w:pPr>
              <w:spacing w:before="100" w:after="100"/>
              <w:ind w:left="100" w:right="100"/>
              <w:jc w:val="right"/>
            </w:pPr>
            <w:r>
              <w:rPr>
                <w:rFonts w:ascii="Arial" w:eastAsia="Arial" w:hAnsi="Arial" w:cs="Arial"/>
                <w:color w:val="000000"/>
                <w:sz w:val="10"/>
                <w:szCs w:val="10"/>
              </w:rPr>
              <w:t>24,710,000</w:t>
            </w:r>
          </w:p>
        </w:tc>
        <w:tc>
          <w:tcPr>
            <w:tcW w:w="1080" w:type="dxa"/>
            <w:shd w:val="clear" w:color="auto" w:fill="FFFFFF"/>
            <w:tcMar>
              <w:top w:w="0" w:type="dxa"/>
              <w:left w:w="0" w:type="dxa"/>
              <w:bottom w:w="0" w:type="dxa"/>
              <w:right w:w="0" w:type="dxa"/>
            </w:tcMar>
            <w:vAlign w:val="center"/>
          </w:tcPr>
          <w:p w14:paraId="480F5FB3" w14:textId="77777777" w:rsidR="006902CA" w:rsidRDefault="00006B48">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10D72BD3" w14:textId="77777777" w:rsidR="006902CA" w:rsidRDefault="00006B48">
            <w:pPr>
              <w:spacing w:before="100" w:after="100"/>
              <w:ind w:left="100" w:right="100"/>
            </w:pPr>
            <w:r>
              <w:rPr>
                <w:rFonts w:ascii="Arial" w:eastAsia="Arial" w:hAnsi="Arial" w:cs="Arial"/>
                <w:color w:val="000000"/>
                <w:sz w:val="10"/>
                <w:szCs w:val="10"/>
              </w:rPr>
              <w:t>1971-2010</w:t>
            </w:r>
          </w:p>
        </w:tc>
        <w:tc>
          <w:tcPr>
            <w:tcW w:w="1080" w:type="dxa"/>
            <w:shd w:val="clear" w:color="auto" w:fill="FFFFFF"/>
            <w:tcMar>
              <w:top w:w="0" w:type="dxa"/>
              <w:left w:w="0" w:type="dxa"/>
              <w:bottom w:w="0" w:type="dxa"/>
              <w:right w:w="0" w:type="dxa"/>
            </w:tcMar>
            <w:vAlign w:val="center"/>
          </w:tcPr>
          <w:p w14:paraId="29B8F04E" w14:textId="77777777" w:rsidR="006902CA" w:rsidRDefault="00006B48">
            <w:pPr>
              <w:spacing w:before="100" w:after="100"/>
              <w:ind w:left="100" w:right="100"/>
            </w:pPr>
            <w:r>
              <w:rPr>
                <w:rFonts w:ascii="Arial" w:eastAsia="Arial" w:hAnsi="Arial" w:cs="Arial"/>
                <w:color w:val="000000"/>
                <w:sz w:val="10"/>
                <w:szCs w:val="10"/>
              </w:rPr>
              <w:t>Canada, USA, Mexico</w:t>
            </w:r>
          </w:p>
        </w:tc>
        <w:tc>
          <w:tcPr>
            <w:tcW w:w="1080" w:type="dxa"/>
            <w:shd w:val="clear" w:color="auto" w:fill="FFFFFF"/>
            <w:tcMar>
              <w:top w:w="0" w:type="dxa"/>
              <w:left w:w="0" w:type="dxa"/>
              <w:bottom w:w="0" w:type="dxa"/>
              <w:right w:w="0" w:type="dxa"/>
            </w:tcMar>
            <w:vAlign w:val="center"/>
          </w:tcPr>
          <w:p w14:paraId="36E7B215"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4153BDB3" w14:textId="77777777" w:rsidTr="006902CA">
        <w:trPr>
          <w:cantSplit/>
          <w:jc w:val="center"/>
        </w:trPr>
        <w:tc>
          <w:tcPr>
            <w:tcW w:w="1080" w:type="dxa"/>
            <w:shd w:val="clear" w:color="auto" w:fill="FFFFFF"/>
            <w:tcMar>
              <w:top w:w="0" w:type="dxa"/>
              <w:left w:w="0" w:type="dxa"/>
              <w:bottom w:w="0" w:type="dxa"/>
              <w:right w:w="0" w:type="dxa"/>
            </w:tcMar>
            <w:vAlign w:val="center"/>
          </w:tcPr>
          <w:p w14:paraId="49174704"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1D0C30A8" w14:textId="77777777" w:rsidR="006902CA" w:rsidRDefault="00006B48">
            <w:pPr>
              <w:spacing w:before="100" w:after="100"/>
              <w:ind w:left="100" w:right="100"/>
            </w:pPr>
            <w:r>
              <w:rPr>
                <w:rFonts w:ascii="Arial" w:eastAsia="Arial" w:hAnsi="Arial" w:cs="Arial"/>
                <w:color w:val="000000"/>
                <w:sz w:val="10"/>
                <w:szCs w:val="10"/>
              </w:rPr>
              <w:t>Diversity</w:t>
            </w:r>
          </w:p>
        </w:tc>
        <w:tc>
          <w:tcPr>
            <w:tcW w:w="1080" w:type="dxa"/>
            <w:shd w:val="clear" w:color="auto" w:fill="FFFFFF"/>
            <w:tcMar>
              <w:top w:w="0" w:type="dxa"/>
              <w:left w:w="0" w:type="dxa"/>
              <w:bottom w:w="0" w:type="dxa"/>
              <w:right w:w="0" w:type="dxa"/>
            </w:tcMar>
            <w:vAlign w:val="center"/>
          </w:tcPr>
          <w:p w14:paraId="77B36C74"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39548CA9" w14:textId="77777777" w:rsidR="006902CA" w:rsidRDefault="00006B48">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7BA5063C" w14:textId="77777777" w:rsidR="006902CA" w:rsidRDefault="00006B48">
            <w:pPr>
              <w:spacing w:before="100" w:after="100"/>
              <w:ind w:left="100" w:right="100"/>
              <w:jc w:val="right"/>
            </w:pPr>
            <w:r>
              <w:rPr>
                <w:rFonts w:ascii="Arial" w:eastAsia="Arial" w:hAnsi="Arial" w:cs="Arial"/>
                <w:color w:val="000000"/>
                <w:sz w:val="10"/>
                <w:szCs w:val="10"/>
              </w:rPr>
              <w:t>24,710,000</w:t>
            </w:r>
          </w:p>
        </w:tc>
        <w:tc>
          <w:tcPr>
            <w:tcW w:w="1080" w:type="dxa"/>
            <w:shd w:val="clear" w:color="auto" w:fill="FFFFFF"/>
            <w:tcMar>
              <w:top w:w="0" w:type="dxa"/>
              <w:left w:w="0" w:type="dxa"/>
              <w:bottom w:w="0" w:type="dxa"/>
              <w:right w:w="0" w:type="dxa"/>
            </w:tcMar>
            <w:vAlign w:val="center"/>
          </w:tcPr>
          <w:p w14:paraId="04ED19A5" w14:textId="77777777" w:rsidR="006902CA" w:rsidRDefault="00006B48">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16FD8D82" w14:textId="77777777" w:rsidR="006902CA" w:rsidRDefault="00006B48">
            <w:pPr>
              <w:spacing w:before="100" w:after="100"/>
              <w:ind w:left="100" w:right="100"/>
            </w:pPr>
            <w:r>
              <w:rPr>
                <w:rFonts w:ascii="Arial" w:eastAsia="Arial" w:hAnsi="Arial" w:cs="Arial"/>
                <w:color w:val="000000"/>
                <w:sz w:val="10"/>
                <w:szCs w:val="10"/>
              </w:rPr>
              <w:t>1971-2010</w:t>
            </w:r>
          </w:p>
        </w:tc>
        <w:tc>
          <w:tcPr>
            <w:tcW w:w="1080" w:type="dxa"/>
            <w:shd w:val="clear" w:color="auto" w:fill="FFFFFF"/>
            <w:tcMar>
              <w:top w:w="0" w:type="dxa"/>
              <w:left w:w="0" w:type="dxa"/>
              <w:bottom w:w="0" w:type="dxa"/>
              <w:right w:w="0" w:type="dxa"/>
            </w:tcMar>
            <w:vAlign w:val="center"/>
          </w:tcPr>
          <w:p w14:paraId="182A8168" w14:textId="77777777" w:rsidR="006902CA" w:rsidRDefault="00006B48">
            <w:pPr>
              <w:spacing w:before="100" w:after="100"/>
              <w:ind w:left="100" w:right="100"/>
            </w:pPr>
            <w:r>
              <w:rPr>
                <w:rFonts w:ascii="Arial" w:eastAsia="Arial" w:hAnsi="Arial" w:cs="Arial"/>
                <w:color w:val="000000"/>
                <w:sz w:val="10"/>
                <w:szCs w:val="10"/>
              </w:rPr>
              <w:t>Canada, USA, Mexico</w:t>
            </w:r>
          </w:p>
        </w:tc>
        <w:tc>
          <w:tcPr>
            <w:tcW w:w="1080" w:type="dxa"/>
            <w:shd w:val="clear" w:color="auto" w:fill="FFFFFF"/>
            <w:tcMar>
              <w:top w:w="0" w:type="dxa"/>
              <w:left w:w="0" w:type="dxa"/>
              <w:bottom w:w="0" w:type="dxa"/>
              <w:right w:w="0" w:type="dxa"/>
            </w:tcMar>
            <w:vAlign w:val="center"/>
          </w:tcPr>
          <w:p w14:paraId="31B329B4"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589AFDA3" w14:textId="77777777" w:rsidTr="006902CA">
        <w:trPr>
          <w:cantSplit/>
          <w:jc w:val="center"/>
        </w:trPr>
        <w:tc>
          <w:tcPr>
            <w:tcW w:w="1080" w:type="dxa"/>
            <w:shd w:val="clear" w:color="auto" w:fill="FFFFFF"/>
            <w:tcMar>
              <w:top w:w="0" w:type="dxa"/>
              <w:left w:w="0" w:type="dxa"/>
              <w:bottom w:w="0" w:type="dxa"/>
              <w:right w:w="0" w:type="dxa"/>
            </w:tcMar>
            <w:vAlign w:val="center"/>
          </w:tcPr>
          <w:p w14:paraId="44A157AA"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7CACF437" w14:textId="77777777" w:rsidR="006902CA" w:rsidRDefault="00006B48">
            <w:pPr>
              <w:spacing w:before="100" w:after="100"/>
              <w:ind w:left="100" w:right="100"/>
            </w:pPr>
            <w:r>
              <w:rPr>
                <w:rFonts w:ascii="Arial" w:eastAsia="Arial" w:hAnsi="Arial" w:cs="Arial"/>
                <w:color w:val="000000"/>
                <w:sz w:val="10"/>
                <w:szCs w:val="10"/>
              </w:rPr>
              <w:t>Diversity</w:t>
            </w:r>
          </w:p>
        </w:tc>
        <w:tc>
          <w:tcPr>
            <w:tcW w:w="1080" w:type="dxa"/>
            <w:shd w:val="clear" w:color="auto" w:fill="FFFFFF"/>
            <w:tcMar>
              <w:top w:w="0" w:type="dxa"/>
              <w:left w:w="0" w:type="dxa"/>
              <w:bottom w:w="0" w:type="dxa"/>
              <w:right w:w="0" w:type="dxa"/>
            </w:tcMar>
            <w:vAlign w:val="center"/>
          </w:tcPr>
          <w:p w14:paraId="1221CB8F"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358ADDE1" w14:textId="77777777" w:rsidR="006902CA" w:rsidRDefault="00006B48">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2B6ECBAB" w14:textId="77777777" w:rsidR="006902CA" w:rsidRDefault="00006B48">
            <w:pPr>
              <w:spacing w:before="100" w:after="100"/>
              <w:ind w:left="100" w:right="100"/>
              <w:jc w:val="right"/>
            </w:pPr>
            <w:r>
              <w:rPr>
                <w:rFonts w:ascii="Arial" w:eastAsia="Arial" w:hAnsi="Arial" w:cs="Arial"/>
                <w:color w:val="000000"/>
                <w:sz w:val="10"/>
                <w:szCs w:val="10"/>
              </w:rPr>
              <w:t>24,710,000</w:t>
            </w:r>
          </w:p>
        </w:tc>
        <w:tc>
          <w:tcPr>
            <w:tcW w:w="1080" w:type="dxa"/>
            <w:shd w:val="clear" w:color="auto" w:fill="FFFFFF"/>
            <w:tcMar>
              <w:top w:w="0" w:type="dxa"/>
              <w:left w:w="0" w:type="dxa"/>
              <w:bottom w:w="0" w:type="dxa"/>
              <w:right w:w="0" w:type="dxa"/>
            </w:tcMar>
            <w:vAlign w:val="center"/>
          </w:tcPr>
          <w:p w14:paraId="54882B2C" w14:textId="77777777" w:rsidR="006902CA" w:rsidRDefault="00006B48">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06ED1ED7" w14:textId="77777777" w:rsidR="006902CA" w:rsidRDefault="00006B48">
            <w:pPr>
              <w:spacing w:before="100" w:after="100"/>
              <w:ind w:left="100" w:right="100"/>
            </w:pPr>
            <w:r>
              <w:rPr>
                <w:rFonts w:ascii="Arial" w:eastAsia="Arial" w:hAnsi="Arial" w:cs="Arial"/>
                <w:color w:val="000000"/>
                <w:sz w:val="10"/>
                <w:szCs w:val="10"/>
              </w:rPr>
              <w:t>1971-2010</w:t>
            </w:r>
          </w:p>
        </w:tc>
        <w:tc>
          <w:tcPr>
            <w:tcW w:w="1080" w:type="dxa"/>
            <w:shd w:val="clear" w:color="auto" w:fill="FFFFFF"/>
            <w:tcMar>
              <w:top w:w="0" w:type="dxa"/>
              <w:left w:w="0" w:type="dxa"/>
              <w:bottom w:w="0" w:type="dxa"/>
              <w:right w:w="0" w:type="dxa"/>
            </w:tcMar>
            <w:vAlign w:val="center"/>
          </w:tcPr>
          <w:p w14:paraId="51C4C824" w14:textId="77777777" w:rsidR="006902CA" w:rsidRDefault="00006B48">
            <w:pPr>
              <w:spacing w:before="100" w:after="100"/>
              <w:ind w:left="100" w:right="100"/>
            </w:pPr>
            <w:r>
              <w:rPr>
                <w:rFonts w:ascii="Arial" w:eastAsia="Arial" w:hAnsi="Arial" w:cs="Arial"/>
                <w:color w:val="000000"/>
                <w:sz w:val="10"/>
                <w:szCs w:val="10"/>
              </w:rPr>
              <w:t>Canada, USA, Mexico</w:t>
            </w:r>
          </w:p>
        </w:tc>
        <w:tc>
          <w:tcPr>
            <w:tcW w:w="1080" w:type="dxa"/>
            <w:shd w:val="clear" w:color="auto" w:fill="FFFFFF"/>
            <w:tcMar>
              <w:top w:w="0" w:type="dxa"/>
              <w:left w:w="0" w:type="dxa"/>
              <w:bottom w:w="0" w:type="dxa"/>
              <w:right w:w="0" w:type="dxa"/>
            </w:tcMar>
            <w:vAlign w:val="center"/>
          </w:tcPr>
          <w:p w14:paraId="053EE31A"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179E4A69" w14:textId="77777777" w:rsidTr="006902CA">
        <w:trPr>
          <w:cantSplit/>
          <w:jc w:val="center"/>
        </w:trPr>
        <w:tc>
          <w:tcPr>
            <w:tcW w:w="1080" w:type="dxa"/>
            <w:shd w:val="clear" w:color="auto" w:fill="FFFFFF"/>
            <w:tcMar>
              <w:top w:w="0" w:type="dxa"/>
              <w:left w:w="0" w:type="dxa"/>
              <w:bottom w:w="0" w:type="dxa"/>
              <w:right w:w="0" w:type="dxa"/>
            </w:tcMar>
            <w:vAlign w:val="center"/>
          </w:tcPr>
          <w:p w14:paraId="4D0141F6"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444C5BD9" w14:textId="77777777" w:rsidR="006902CA" w:rsidRDefault="00006B48">
            <w:pPr>
              <w:spacing w:before="100" w:after="100"/>
              <w:ind w:left="100" w:right="100"/>
            </w:pPr>
            <w:r>
              <w:rPr>
                <w:rFonts w:ascii="Arial" w:eastAsia="Arial" w:hAnsi="Arial" w:cs="Arial"/>
                <w:color w:val="000000"/>
                <w:sz w:val="10"/>
                <w:szCs w:val="10"/>
              </w:rPr>
              <w:t>Functional diversity</w:t>
            </w:r>
          </w:p>
        </w:tc>
        <w:tc>
          <w:tcPr>
            <w:tcW w:w="1080" w:type="dxa"/>
            <w:shd w:val="clear" w:color="auto" w:fill="FFFFFF"/>
            <w:tcMar>
              <w:top w:w="0" w:type="dxa"/>
              <w:left w:w="0" w:type="dxa"/>
              <w:bottom w:w="0" w:type="dxa"/>
              <w:right w:w="0" w:type="dxa"/>
            </w:tcMar>
            <w:vAlign w:val="center"/>
          </w:tcPr>
          <w:p w14:paraId="406C79BC"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1C86FC56" w14:textId="77777777" w:rsidR="006902CA" w:rsidRDefault="00006B48">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018B3D52" w14:textId="77777777" w:rsidR="006902CA" w:rsidRDefault="00006B48">
            <w:pPr>
              <w:spacing w:before="100" w:after="100"/>
              <w:ind w:left="100" w:right="100"/>
              <w:jc w:val="right"/>
            </w:pPr>
            <w:r>
              <w:rPr>
                <w:rFonts w:ascii="Arial" w:eastAsia="Arial" w:hAnsi="Arial" w:cs="Arial"/>
                <w:color w:val="000000"/>
                <w:sz w:val="10"/>
                <w:szCs w:val="10"/>
              </w:rPr>
              <w:t>24,710,000</w:t>
            </w:r>
          </w:p>
        </w:tc>
        <w:tc>
          <w:tcPr>
            <w:tcW w:w="1080" w:type="dxa"/>
            <w:shd w:val="clear" w:color="auto" w:fill="FFFFFF"/>
            <w:tcMar>
              <w:top w:w="0" w:type="dxa"/>
              <w:left w:w="0" w:type="dxa"/>
              <w:bottom w:w="0" w:type="dxa"/>
              <w:right w:w="0" w:type="dxa"/>
            </w:tcMar>
            <w:vAlign w:val="center"/>
          </w:tcPr>
          <w:p w14:paraId="55BC309B" w14:textId="77777777" w:rsidR="006902CA" w:rsidRDefault="00006B48">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2FA17E88" w14:textId="77777777" w:rsidR="006902CA" w:rsidRDefault="00006B48">
            <w:pPr>
              <w:spacing w:before="100" w:after="100"/>
              <w:ind w:left="100" w:right="100"/>
            </w:pPr>
            <w:r>
              <w:rPr>
                <w:rFonts w:ascii="Arial" w:eastAsia="Arial" w:hAnsi="Arial" w:cs="Arial"/>
                <w:color w:val="000000"/>
                <w:sz w:val="10"/>
                <w:szCs w:val="10"/>
              </w:rPr>
              <w:t>1971-2010</w:t>
            </w:r>
          </w:p>
        </w:tc>
        <w:tc>
          <w:tcPr>
            <w:tcW w:w="1080" w:type="dxa"/>
            <w:shd w:val="clear" w:color="auto" w:fill="FFFFFF"/>
            <w:tcMar>
              <w:top w:w="0" w:type="dxa"/>
              <w:left w:w="0" w:type="dxa"/>
              <w:bottom w:w="0" w:type="dxa"/>
              <w:right w:w="0" w:type="dxa"/>
            </w:tcMar>
            <w:vAlign w:val="center"/>
          </w:tcPr>
          <w:p w14:paraId="617FECA3" w14:textId="77777777" w:rsidR="006902CA" w:rsidRDefault="00006B48">
            <w:pPr>
              <w:spacing w:before="100" w:after="100"/>
              <w:ind w:left="100" w:right="100"/>
            </w:pPr>
            <w:r>
              <w:rPr>
                <w:rFonts w:ascii="Arial" w:eastAsia="Arial" w:hAnsi="Arial" w:cs="Arial"/>
                <w:color w:val="000000"/>
                <w:sz w:val="10"/>
                <w:szCs w:val="10"/>
              </w:rPr>
              <w:t>Canada, USA, Mexico</w:t>
            </w:r>
          </w:p>
        </w:tc>
        <w:tc>
          <w:tcPr>
            <w:tcW w:w="1080" w:type="dxa"/>
            <w:shd w:val="clear" w:color="auto" w:fill="FFFFFF"/>
            <w:tcMar>
              <w:top w:w="0" w:type="dxa"/>
              <w:left w:w="0" w:type="dxa"/>
              <w:bottom w:w="0" w:type="dxa"/>
              <w:right w:w="0" w:type="dxa"/>
            </w:tcMar>
            <w:vAlign w:val="center"/>
          </w:tcPr>
          <w:p w14:paraId="03A62321" w14:textId="77777777" w:rsidR="006902CA" w:rsidRDefault="00006B48">
            <w:pPr>
              <w:spacing w:before="100" w:after="100"/>
              <w:ind w:left="100" w:right="100"/>
            </w:pPr>
            <w:r>
              <w:rPr>
                <w:rFonts w:ascii="Arial" w:eastAsia="Arial" w:hAnsi="Arial" w:cs="Arial"/>
                <w:color w:val="000000"/>
                <w:sz w:val="10"/>
                <w:szCs w:val="10"/>
              </w:rPr>
              <w:t>Decrease</w:t>
            </w:r>
          </w:p>
        </w:tc>
      </w:tr>
      <w:tr w:rsidR="006902CA" w14:paraId="6EAD622A" w14:textId="77777777" w:rsidTr="006902CA">
        <w:trPr>
          <w:cantSplit/>
          <w:jc w:val="center"/>
        </w:trPr>
        <w:tc>
          <w:tcPr>
            <w:tcW w:w="1080" w:type="dxa"/>
            <w:shd w:val="clear" w:color="auto" w:fill="FFFFFF"/>
            <w:tcMar>
              <w:top w:w="0" w:type="dxa"/>
              <w:left w:w="0" w:type="dxa"/>
              <w:bottom w:w="0" w:type="dxa"/>
              <w:right w:w="0" w:type="dxa"/>
            </w:tcMar>
            <w:vAlign w:val="center"/>
          </w:tcPr>
          <w:p w14:paraId="2E995212"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4AEE51A8" w14:textId="77777777" w:rsidR="006902CA" w:rsidRDefault="00006B48">
            <w:pPr>
              <w:spacing w:before="100" w:after="100"/>
              <w:ind w:left="100" w:right="100"/>
            </w:pPr>
            <w:r>
              <w:rPr>
                <w:rFonts w:ascii="Arial" w:eastAsia="Arial" w:hAnsi="Arial" w:cs="Arial"/>
                <w:color w:val="000000"/>
                <w:sz w:val="10"/>
                <w:szCs w:val="10"/>
              </w:rPr>
              <w:t>Functional evenness</w:t>
            </w:r>
          </w:p>
        </w:tc>
        <w:tc>
          <w:tcPr>
            <w:tcW w:w="1080" w:type="dxa"/>
            <w:shd w:val="clear" w:color="auto" w:fill="FFFFFF"/>
            <w:tcMar>
              <w:top w:w="0" w:type="dxa"/>
              <w:left w:w="0" w:type="dxa"/>
              <w:bottom w:w="0" w:type="dxa"/>
              <w:right w:w="0" w:type="dxa"/>
            </w:tcMar>
            <w:vAlign w:val="center"/>
          </w:tcPr>
          <w:p w14:paraId="33BF810F"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54C6ECEC" w14:textId="77777777" w:rsidR="006902CA" w:rsidRDefault="00006B48">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6E7BF6B8" w14:textId="77777777" w:rsidR="006902CA" w:rsidRDefault="00006B48">
            <w:pPr>
              <w:spacing w:before="100" w:after="100"/>
              <w:ind w:left="100" w:right="100"/>
              <w:jc w:val="right"/>
            </w:pPr>
            <w:r>
              <w:rPr>
                <w:rFonts w:ascii="Arial" w:eastAsia="Arial" w:hAnsi="Arial" w:cs="Arial"/>
                <w:color w:val="000000"/>
                <w:sz w:val="10"/>
                <w:szCs w:val="10"/>
              </w:rPr>
              <w:t>24,710,000</w:t>
            </w:r>
          </w:p>
        </w:tc>
        <w:tc>
          <w:tcPr>
            <w:tcW w:w="1080" w:type="dxa"/>
            <w:shd w:val="clear" w:color="auto" w:fill="FFFFFF"/>
            <w:tcMar>
              <w:top w:w="0" w:type="dxa"/>
              <w:left w:w="0" w:type="dxa"/>
              <w:bottom w:w="0" w:type="dxa"/>
              <w:right w:w="0" w:type="dxa"/>
            </w:tcMar>
            <w:vAlign w:val="center"/>
          </w:tcPr>
          <w:p w14:paraId="24B4DAA5" w14:textId="77777777" w:rsidR="006902CA" w:rsidRDefault="00006B48">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4934B1B3" w14:textId="77777777" w:rsidR="006902CA" w:rsidRDefault="00006B48">
            <w:pPr>
              <w:spacing w:before="100" w:after="100"/>
              <w:ind w:left="100" w:right="100"/>
            </w:pPr>
            <w:r>
              <w:rPr>
                <w:rFonts w:ascii="Arial" w:eastAsia="Arial" w:hAnsi="Arial" w:cs="Arial"/>
                <w:color w:val="000000"/>
                <w:sz w:val="10"/>
                <w:szCs w:val="10"/>
              </w:rPr>
              <w:t>1971-2010</w:t>
            </w:r>
          </w:p>
        </w:tc>
        <w:tc>
          <w:tcPr>
            <w:tcW w:w="1080" w:type="dxa"/>
            <w:shd w:val="clear" w:color="auto" w:fill="FFFFFF"/>
            <w:tcMar>
              <w:top w:w="0" w:type="dxa"/>
              <w:left w:w="0" w:type="dxa"/>
              <w:bottom w:w="0" w:type="dxa"/>
              <w:right w:w="0" w:type="dxa"/>
            </w:tcMar>
            <w:vAlign w:val="center"/>
          </w:tcPr>
          <w:p w14:paraId="0591FDFE" w14:textId="77777777" w:rsidR="006902CA" w:rsidRDefault="00006B48">
            <w:pPr>
              <w:spacing w:before="100" w:after="100"/>
              <w:ind w:left="100" w:right="100"/>
            </w:pPr>
            <w:r>
              <w:rPr>
                <w:rFonts w:ascii="Arial" w:eastAsia="Arial" w:hAnsi="Arial" w:cs="Arial"/>
                <w:color w:val="000000"/>
                <w:sz w:val="10"/>
                <w:szCs w:val="10"/>
              </w:rPr>
              <w:t>Canada, USA, Mexico</w:t>
            </w:r>
          </w:p>
        </w:tc>
        <w:tc>
          <w:tcPr>
            <w:tcW w:w="1080" w:type="dxa"/>
            <w:shd w:val="clear" w:color="auto" w:fill="FFFFFF"/>
            <w:tcMar>
              <w:top w:w="0" w:type="dxa"/>
              <w:left w:w="0" w:type="dxa"/>
              <w:bottom w:w="0" w:type="dxa"/>
              <w:right w:w="0" w:type="dxa"/>
            </w:tcMar>
            <w:vAlign w:val="center"/>
          </w:tcPr>
          <w:p w14:paraId="4CC9A435"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193F7DA4" w14:textId="77777777" w:rsidTr="006902CA">
        <w:trPr>
          <w:cantSplit/>
          <w:jc w:val="center"/>
        </w:trPr>
        <w:tc>
          <w:tcPr>
            <w:tcW w:w="1080" w:type="dxa"/>
            <w:shd w:val="clear" w:color="auto" w:fill="FFFFFF"/>
            <w:tcMar>
              <w:top w:w="0" w:type="dxa"/>
              <w:left w:w="0" w:type="dxa"/>
              <w:bottom w:w="0" w:type="dxa"/>
              <w:right w:w="0" w:type="dxa"/>
            </w:tcMar>
            <w:vAlign w:val="center"/>
          </w:tcPr>
          <w:p w14:paraId="0C9BC817"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4F57E44F" w14:textId="77777777" w:rsidR="006902CA" w:rsidRDefault="00006B48">
            <w:pPr>
              <w:spacing w:before="100" w:after="100"/>
              <w:ind w:left="100" w:right="100"/>
            </w:pPr>
            <w:r>
              <w:rPr>
                <w:rFonts w:ascii="Arial" w:eastAsia="Arial" w:hAnsi="Arial" w:cs="Arial"/>
                <w:color w:val="000000"/>
                <w:sz w:val="10"/>
                <w:szCs w:val="10"/>
              </w:rPr>
              <w:t>Functional richness</w:t>
            </w:r>
          </w:p>
        </w:tc>
        <w:tc>
          <w:tcPr>
            <w:tcW w:w="1080" w:type="dxa"/>
            <w:shd w:val="clear" w:color="auto" w:fill="FFFFFF"/>
            <w:tcMar>
              <w:top w:w="0" w:type="dxa"/>
              <w:left w:w="0" w:type="dxa"/>
              <w:bottom w:w="0" w:type="dxa"/>
              <w:right w:w="0" w:type="dxa"/>
            </w:tcMar>
            <w:vAlign w:val="center"/>
          </w:tcPr>
          <w:p w14:paraId="79DE8F40"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6A2A814F" w14:textId="77777777" w:rsidR="006902CA" w:rsidRDefault="00006B48">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7BAFA5A9" w14:textId="77777777" w:rsidR="006902CA" w:rsidRDefault="00006B48">
            <w:pPr>
              <w:spacing w:before="100" w:after="100"/>
              <w:ind w:left="100" w:right="100"/>
              <w:jc w:val="right"/>
            </w:pPr>
            <w:r>
              <w:rPr>
                <w:rFonts w:ascii="Arial" w:eastAsia="Arial" w:hAnsi="Arial" w:cs="Arial"/>
                <w:color w:val="000000"/>
                <w:sz w:val="10"/>
                <w:szCs w:val="10"/>
              </w:rPr>
              <w:t>24,710,000</w:t>
            </w:r>
          </w:p>
        </w:tc>
        <w:tc>
          <w:tcPr>
            <w:tcW w:w="1080" w:type="dxa"/>
            <w:shd w:val="clear" w:color="auto" w:fill="FFFFFF"/>
            <w:tcMar>
              <w:top w:w="0" w:type="dxa"/>
              <w:left w:w="0" w:type="dxa"/>
              <w:bottom w:w="0" w:type="dxa"/>
              <w:right w:w="0" w:type="dxa"/>
            </w:tcMar>
            <w:vAlign w:val="center"/>
          </w:tcPr>
          <w:p w14:paraId="1C734F2A" w14:textId="77777777" w:rsidR="006902CA" w:rsidRDefault="00006B48">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0EB0C106" w14:textId="77777777" w:rsidR="006902CA" w:rsidRDefault="00006B48">
            <w:pPr>
              <w:spacing w:before="100" w:after="100"/>
              <w:ind w:left="100" w:right="100"/>
            </w:pPr>
            <w:r>
              <w:rPr>
                <w:rFonts w:ascii="Arial" w:eastAsia="Arial" w:hAnsi="Arial" w:cs="Arial"/>
                <w:color w:val="000000"/>
                <w:sz w:val="10"/>
                <w:szCs w:val="10"/>
              </w:rPr>
              <w:t>1971-2010</w:t>
            </w:r>
          </w:p>
        </w:tc>
        <w:tc>
          <w:tcPr>
            <w:tcW w:w="1080" w:type="dxa"/>
            <w:shd w:val="clear" w:color="auto" w:fill="FFFFFF"/>
            <w:tcMar>
              <w:top w:w="0" w:type="dxa"/>
              <w:left w:w="0" w:type="dxa"/>
              <w:bottom w:w="0" w:type="dxa"/>
              <w:right w:w="0" w:type="dxa"/>
            </w:tcMar>
            <w:vAlign w:val="center"/>
          </w:tcPr>
          <w:p w14:paraId="2DE9B096" w14:textId="77777777" w:rsidR="006902CA" w:rsidRDefault="00006B48">
            <w:pPr>
              <w:spacing w:before="100" w:after="100"/>
              <w:ind w:left="100" w:right="100"/>
            </w:pPr>
            <w:r>
              <w:rPr>
                <w:rFonts w:ascii="Arial" w:eastAsia="Arial" w:hAnsi="Arial" w:cs="Arial"/>
                <w:color w:val="000000"/>
                <w:sz w:val="10"/>
                <w:szCs w:val="10"/>
              </w:rPr>
              <w:t>Canada, USA, Mexico</w:t>
            </w:r>
          </w:p>
        </w:tc>
        <w:tc>
          <w:tcPr>
            <w:tcW w:w="1080" w:type="dxa"/>
            <w:shd w:val="clear" w:color="auto" w:fill="FFFFFF"/>
            <w:tcMar>
              <w:top w:w="0" w:type="dxa"/>
              <w:left w:w="0" w:type="dxa"/>
              <w:bottom w:w="0" w:type="dxa"/>
              <w:right w:w="0" w:type="dxa"/>
            </w:tcMar>
            <w:vAlign w:val="center"/>
          </w:tcPr>
          <w:p w14:paraId="7928472D"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202C04D9" w14:textId="77777777" w:rsidTr="006902CA">
        <w:trPr>
          <w:cantSplit/>
          <w:jc w:val="center"/>
        </w:trPr>
        <w:tc>
          <w:tcPr>
            <w:tcW w:w="1080" w:type="dxa"/>
            <w:shd w:val="clear" w:color="auto" w:fill="FFFFFF"/>
            <w:tcMar>
              <w:top w:w="0" w:type="dxa"/>
              <w:left w:w="0" w:type="dxa"/>
              <w:bottom w:w="0" w:type="dxa"/>
              <w:right w:w="0" w:type="dxa"/>
            </w:tcMar>
            <w:vAlign w:val="center"/>
          </w:tcPr>
          <w:p w14:paraId="33C3AC75"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74BBE0F6"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66B2431D"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5FC59237" w14:textId="77777777" w:rsidR="006902CA" w:rsidRDefault="00006B48">
            <w:pPr>
              <w:spacing w:before="100" w:after="100"/>
              <w:ind w:left="100" w:right="100"/>
              <w:jc w:val="right"/>
            </w:pPr>
            <w:r>
              <w:rPr>
                <w:rFonts w:ascii="Arial" w:eastAsia="Arial" w:hAnsi="Arial" w:cs="Arial"/>
                <w:color w:val="000000"/>
                <w:sz w:val="10"/>
                <w:szCs w:val="10"/>
              </w:rPr>
              <w:t>5.0</w:t>
            </w:r>
          </w:p>
        </w:tc>
        <w:tc>
          <w:tcPr>
            <w:tcW w:w="1080" w:type="dxa"/>
            <w:shd w:val="clear" w:color="auto" w:fill="FFFFFF"/>
            <w:tcMar>
              <w:top w:w="0" w:type="dxa"/>
              <w:left w:w="0" w:type="dxa"/>
              <w:bottom w:w="0" w:type="dxa"/>
              <w:right w:w="0" w:type="dxa"/>
            </w:tcMar>
            <w:vAlign w:val="center"/>
          </w:tcPr>
          <w:p w14:paraId="39872A49" w14:textId="77777777" w:rsidR="006902CA" w:rsidRDefault="00006B48">
            <w:pPr>
              <w:spacing w:before="100" w:after="100"/>
              <w:ind w:left="100" w:right="100"/>
              <w:jc w:val="right"/>
            </w:pPr>
            <w:r>
              <w:rPr>
                <w:rFonts w:ascii="Arial" w:eastAsia="Arial" w:hAnsi="Arial" w:cs="Arial"/>
                <w:color w:val="000000"/>
                <w:sz w:val="10"/>
                <w:szCs w:val="10"/>
              </w:rPr>
              <w:t>24,710,000</w:t>
            </w:r>
          </w:p>
        </w:tc>
        <w:tc>
          <w:tcPr>
            <w:tcW w:w="1080" w:type="dxa"/>
            <w:shd w:val="clear" w:color="auto" w:fill="FFFFFF"/>
            <w:tcMar>
              <w:top w:w="0" w:type="dxa"/>
              <w:left w:w="0" w:type="dxa"/>
              <w:bottom w:w="0" w:type="dxa"/>
              <w:right w:w="0" w:type="dxa"/>
            </w:tcMar>
            <w:vAlign w:val="center"/>
          </w:tcPr>
          <w:p w14:paraId="116E185A" w14:textId="77777777" w:rsidR="006902CA" w:rsidRDefault="00006B48">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47A8E267" w14:textId="77777777" w:rsidR="006902CA" w:rsidRDefault="00006B48">
            <w:pPr>
              <w:spacing w:before="100" w:after="100"/>
              <w:ind w:left="100" w:right="100"/>
            </w:pPr>
            <w:r>
              <w:rPr>
                <w:rFonts w:ascii="Arial" w:eastAsia="Arial" w:hAnsi="Arial" w:cs="Arial"/>
                <w:color w:val="000000"/>
                <w:sz w:val="10"/>
                <w:szCs w:val="10"/>
              </w:rPr>
              <w:t>1971-2010</w:t>
            </w:r>
          </w:p>
        </w:tc>
        <w:tc>
          <w:tcPr>
            <w:tcW w:w="1080" w:type="dxa"/>
            <w:shd w:val="clear" w:color="auto" w:fill="FFFFFF"/>
            <w:tcMar>
              <w:top w:w="0" w:type="dxa"/>
              <w:left w:w="0" w:type="dxa"/>
              <w:bottom w:w="0" w:type="dxa"/>
              <w:right w:w="0" w:type="dxa"/>
            </w:tcMar>
            <w:vAlign w:val="center"/>
          </w:tcPr>
          <w:p w14:paraId="35025B9E" w14:textId="77777777" w:rsidR="006902CA" w:rsidRDefault="00006B48">
            <w:pPr>
              <w:spacing w:before="100" w:after="100"/>
              <w:ind w:left="100" w:right="100"/>
            </w:pPr>
            <w:r>
              <w:rPr>
                <w:rFonts w:ascii="Arial" w:eastAsia="Arial" w:hAnsi="Arial" w:cs="Arial"/>
                <w:color w:val="000000"/>
                <w:sz w:val="10"/>
                <w:szCs w:val="10"/>
              </w:rPr>
              <w:t>Canada, USA, Mexico</w:t>
            </w:r>
          </w:p>
        </w:tc>
        <w:tc>
          <w:tcPr>
            <w:tcW w:w="1080" w:type="dxa"/>
            <w:shd w:val="clear" w:color="auto" w:fill="FFFFFF"/>
            <w:tcMar>
              <w:top w:w="0" w:type="dxa"/>
              <w:left w:w="0" w:type="dxa"/>
              <w:bottom w:w="0" w:type="dxa"/>
              <w:right w:w="0" w:type="dxa"/>
            </w:tcMar>
            <w:vAlign w:val="center"/>
          </w:tcPr>
          <w:p w14:paraId="368179D7"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2D5C1DED" w14:textId="77777777" w:rsidTr="006902CA">
        <w:trPr>
          <w:cantSplit/>
          <w:jc w:val="center"/>
        </w:trPr>
        <w:tc>
          <w:tcPr>
            <w:tcW w:w="1080" w:type="dxa"/>
            <w:shd w:val="clear" w:color="auto" w:fill="FFFFFF"/>
            <w:tcMar>
              <w:top w:w="0" w:type="dxa"/>
              <w:left w:w="0" w:type="dxa"/>
              <w:bottom w:w="0" w:type="dxa"/>
              <w:right w:w="0" w:type="dxa"/>
            </w:tcMar>
            <w:vAlign w:val="center"/>
          </w:tcPr>
          <w:p w14:paraId="53C2C735" w14:textId="77777777" w:rsidR="006902CA" w:rsidRDefault="00006B48">
            <w:pPr>
              <w:spacing w:before="100" w:after="100"/>
              <w:ind w:left="100" w:right="100"/>
            </w:pPr>
            <w:r>
              <w:rPr>
                <w:rFonts w:ascii="Arial" w:eastAsia="Arial" w:hAnsi="Arial" w:cs="Arial"/>
                <w:color w:val="000000"/>
                <w:sz w:val="10"/>
                <w:szCs w:val="10"/>
              </w:rPr>
              <w:t>\cite{sorte_changes_2005}</w:t>
            </w:r>
          </w:p>
        </w:tc>
        <w:tc>
          <w:tcPr>
            <w:tcW w:w="1080" w:type="dxa"/>
            <w:shd w:val="clear" w:color="auto" w:fill="FFFFFF"/>
            <w:tcMar>
              <w:top w:w="0" w:type="dxa"/>
              <w:left w:w="0" w:type="dxa"/>
              <w:bottom w:w="0" w:type="dxa"/>
              <w:right w:w="0" w:type="dxa"/>
            </w:tcMar>
            <w:vAlign w:val="center"/>
          </w:tcPr>
          <w:p w14:paraId="726115F1" w14:textId="77777777" w:rsidR="006902CA" w:rsidRDefault="00006B48">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1193A8A7"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68B9C9EF"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3A84C9AA" w14:textId="77777777" w:rsidR="006902CA" w:rsidRDefault="00006B48">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1339518E" w14:textId="77777777" w:rsidR="006902CA" w:rsidRDefault="00006B48">
            <w:pPr>
              <w:spacing w:before="100" w:after="100"/>
              <w:ind w:left="100" w:right="100"/>
              <w:jc w:val="right"/>
            </w:pPr>
            <w:r>
              <w:rPr>
                <w:rFonts w:ascii="Arial" w:eastAsia="Arial" w:hAnsi="Arial" w:cs="Arial"/>
                <w:color w:val="000000"/>
                <w:sz w:val="10"/>
                <w:szCs w:val="10"/>
              </w:rPr>
              <w:t>36</w:t>
            </w:r>
          </w:p>
        </w:tc>
        <w:tc>
          <w:tcPr>
            <w:tcW w:w="1080" w:type="dxa"/>
            <w:shd w:val="clear" w:color="auto" w:fill="FFFFFF"/>
            <w:tcMar>
              <w:top w:w="0" w:type="dxa"/>
              <w:left w:w="0" w:type="dxa"/>
              <w:bottom w:w="0" w:type="dxa"/>
              <w:right w:w="0" w:type="dxa"/>
            </w:tcMar>
            <w:vAlign w:val="center"/>
          </w:tcPr>
          <w:p w14:paraId="18FA836A" w14:textId="77777777" w:rsidR="006902CA" w:rsidRDefault="00006B48">
            <w:pPr>
              <w:spacing w:before="100" w:after="100"/>
              <w:ind w:left="100" w:right="100"/>
            </w:pPr>
            <w:r>
              <w:rPr>
                <w:rFonts w:ascii="Arial" w:eastAsia="Arial" w:hAnsi="Arial" w:cs="Arial"/>
                <w:color w:val="000000"/>
                <w:sz w:val="10"/>
                <w:szCs w:val="10"/>
              </w:rPr>
              <w:t>1968-2003</w:t>
            </w:r>
          </w:p>
        </w:tc>
        <w:tc>
          <w:tcPr>
            <w:tcW w:w="1080" w:type="dxa"/>
            <w:shd w:val="clear" w:color="auto" w:fill="FFFFFF"/>
            <w:tcMar>
              <w:top w:w="0" w:type="dxa"/>
              <w:left w:w="0" w:type="dxa"/>
              <w:bottom w:w="0" w:type="dxa"/>
              <w:right w:w="0" w:type="dxa"/>
            </w:tcMar>
            <w:vAlign w:val="center"/>
          </w:tcPr>
          <w:p w14:paraId="5D903047" w14:textId="77777777" w:rsidR="006902CA" w:rsidRDefault="00006B48">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7F990B86" w14:textId="77777777" w:rsidR="006902CA" w:rsidRDefault="00006B48">
            <w:pPr>
              <w:spacing w:before="100" w:after="100"/>
              <w:ind w:left="100" w:right="100"/>
            </w:pPr>
            <w:r>
              <w:rPr>
                <w:rFonts w:ascii="Arial" w:eastAsia="Arial" w:hAnsi="Arial" w:cs="Arial"/>
                <w:color w:val="000000"/>
                <w:sz w:val="10"/>
                <w:szCs w:val="10"/>
              </w:rPr>
              <w:t>Decrease</w:t>
            </w:r>
          </w:p>
        </w:tc>
      </w:tr>
      <w:tr w:rsidR="006902CA" w14:paraId="63335BE7" w14:textId="77777777" w:rsidTr="006902CA">
        <w:trPr>
          <w:cantSplit/>
          <w:jc w:val="center"/>
        </w:trPr>
        <w:tc>
          <w:tcPr>
            <w:tcW w:w="1080" w:type="dxa"/>
            <w:shd w:val="clear" w:color="auto" w:fill="FFFFFF"/>
            <w:tcMar>
              <w:top w:w="0" w:type="dxa"/>
              <w:left w:w="0" w:type="dxa"/>
              <w:bottom w:w="0" w:type="dxa"/>
              <w:right w:w="0" w:type="dxa"/>
            </w:tcMar>
            <w:vAlign w:val="center"/>
          </w:tcPr>
          <w:p w14:paraId="41F4C585"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664A5089" w14:textId="77777777" w:rsidR="006902CA" w:rsidRDefault="00006B48">
            <w:pPr>
              <w:spacing w:before="100" w:after="100"/>
              <w:ind w:left="100" w:right="100"/>
            </w:pPr>
            <w:r>
              <w:rPr>
                <w:rFonts w:ascii="Arial" w:eastAsia="Arial" w:hAnsi="Arial" w:cs="Arial"/>
                <w:color w:val="000000"/>
                <w:sz w:val="10"/>
                <w:szCs w:val="10"/>
              </w:rPr>
              <w:t>Evenness</w:t>
            </w:r>
          </w:p>
        </w:tc>
        <w:tc>
          <w:tcPr>
            <w:tcW w:w="1080" w:type="dxa"/>
            <w:shd w:val="clear" w:color="auto" w:fill="FFFFFF"/>
            <w:tcMar>
              <w:top w:w="0" w:type="dxa"/>
              <w:left w:w="0" w:type="dxa"/>
              <w:bottom w:w="0" w:type="dxa"/>
              <w:right w:w="0" w:type="dxa"/>
            </w:tcMar>
            <w:vAlign w:val="center"/>
          </w:tcPr>
          <w:p w14:paraId="4C009413"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4D3D83DA"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4BF83210" w14:textId="77777777" w:rsidR="006902CA" w:rsidRDefault="00006B48">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0BA570EC" w14:textId="77777777" w:rsidR="006902CA" w:rsidRDefault="00006B48">
            <w:pPr>
              <w:spacing w:before="100" w:after="100"/>
              <w:ind w:left="100" w:right="100"/>
              <w:jc w:val="right"/>
            </w:pPr>
            <w:r>
              <w:rPr>
                <w:rFonts w:ascii="Arial" w:eastAsia="Arial" w:hAnsi="Arial" w:cs="Arial"/>
                <w:color w:val="000000"/>
                <w:sz w:val="10"/>
                <w:szCs w:val="10"/>
              </w:rPr>
              <w:t>36</w:t>
            </w:r>
          </w:p>
        </w:tc>
        <w:tc>
          <w:tcPr>
            <w:tcW w:w="1080" w:type="dxa"/>
            <w:shd w:val="clear" w:color="auto" w:fill="FFFFFF"/>
            <w:tcMar>
              <w:top w:w="0" w:type="dxa"/>
              <w:left w:w="0" w:type="dxa"/>
              <w:bottom w:w="0" w:type="dxa"/>
              <w:right w:w="0" w:type="dxa"/>
            </w:tcMar>
            <w:vAlign w:val="center"/>
          </w:tcPr>
          <w:p w14:paraId="64E9D0CB" w14:textId="77777777" w:rsidR="006902CA" w:rsidRDefault="00006B48">
            <w:pPr>
              <w:spacing w:before="100" w:after="100"/>
              <w:ind w:left="100" w:right="100"/>
            </w:pPr>
            <w:r>
              <w:rPr>
                <w:rFonts w:ascii="Arial" w:eastAsia="Arial" w:hAnsi="Arial" w:cs="Arial"/>
                <w:color w:val="000000"/>
                <w:sz w:val="10"/>
                <w:szCs w:val="10"/>
              </w:rPr>
              <w:t>-</w:t>
            </w:r>
          </w:p>
        </w:tc>
        <w:tc>
          <w:tcPr>
            <w:tcW w:w="1080" w:type="dxa"/>
            <w:shd w:val="clear" w:color="auto" w:fill="FFFFFF"/>
            <w:tcMar>
              <w:top w:w="0" w:type="dxa"/>
              <w:left w:w="0" w:type="dxa"/>
              <w:bottom w:w="0" w:type="dxa"/>
              <w:right w:w="0" w:type="dxa"/>
            </w:tcMar>
            <w:vAlign w:val="center"/>
          </w:tcPr>
          <w:p w14:paraId="78FBEB63" w14:textId="77777777" w:rsidR="006902CA" w:rsidRDefault="00006B48">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73822787" w14:textId="77777777" w:rsidR="006902CA" w:rsidRDefault="00006B48">
            <w:pPr>
              <w:spacing w:before="100" w:after="100"/>
              <w:ind w:left="100" w:right="100"/>
            </w:pPr>
            <w:r>
              <w:rPr>
                <w:rFonts w:ascii="Arial" w:eastAsia="Arial" w:hAnsi="Arial" w:cs="Arial"/>
                <w:color w:val="000000"/>
                <w:sz w:val="10"/>
                <w:szCs w:val="10"/>
              </w:rPr>
              <w:t>Decrease</w:t>
            </w:r>
          </w:p>
        </w:tc>
      </w:tr>
      <w:tr w:rsidR="006902CA" w14:paraId="175BD94F" w14:textId="77777777" w:rsidTr="006902CA">
        <w:trPr>
          <w:cantSplit/>
          <w:jc w:val="center"/>
        </w:trPr>
        <w:tc>
          <w:tcPr>
            <w:tcW w:w="1080" w:type="dxa"/>
            <w:shd w:val="clear" w:color="auto" w:fill="FFFFFF"/>
            <w:tcMar>
              <w:top w:w="0" w:type="dxa"/>
              <w:left w:w="0" w:type="dxa"/>
              <w:bottom w:w="0" w:type="dxa"/>
              <w:right w:w="0" w:type="dxa"/>
            </w:tcMar>
            <w:vAlign w:val="center"/>
          </w:tcPr>
          <w:p w14:paraId="4459A27B"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3DBB224C"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4F1FA0BD"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0B66586B"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705AA79B" w14:textId="77777777" w:rsidR="006902CA" w:rsidRDefault="00006B48">
            <w:pPr>
              <w:spacing w:before="100" w:after="100"/>
              <w:ind w:left="100" w:right="100"/>
              <w:jc w:val="right"/>
            </w:pPr>
            <w:r>
              <w:rPr>
                <w:rFonts w:ascii="Arial" w:eastAsia="Arial" w:hAnsi="Arial" w:cs="Arial"/>
                <w:color w:val="000000"/>
                <w:sz w:val="10"/>
                <w:szCs w:val="10"/>
              </w:rPr>
              <w:t>9,834,000</w:t>
            </w:r>
          </w:p>
        </w:tc>
        <w:tc>
          <w:tcPr>
            <w:tcW w:w="1080" w:type="dxa"/>
            <w:shd w:val="clear" w:color="auto" w:fill="FFFFFF"/>
            <w:tcMar>
              <w:top w:w="0" w:type="dxa"/>
              <w:left w:w="0" w:type="dxa"/>
              <w:bottom w:w="0" w:type="dxa"/>
              <w:right w:w="0" w:type="dxa"/>
            </w:tcMar>
            <w:vAlign w:val="center"/>
          </w:tcPr>
          <w:p w14:paraId="60DCE1FD" w14:textId="77777777" w:rsidR="006902CA" w:rsidRDefault="00006B48">
            <w:pPr>
              <w:spacing w:before="100" w:after="100"/>
              <w:ind w:left="100" w:right="100"/>
              <w:jc w:val="right"/>
            </w:pPr>
            <w:r>
              <w:rPr>
                <w:rFonts w:ascii="Arial" w:eastAsia="Arial" w:hAnsi="Arial" w:cs="Arial"/>
                <w:color w:val="000000"/>
                <w:sz w:val="10"/>
                <w:szCs w:val="10"/>
              </w:rPr>
              <w:t>36</w:t>
            </w:r>
          </w:p>
        </w:tc>
        <w:tc>
          <w:tcPr>
            <w:tcW w:w="1080" w:type="dxa"/>
            <w:shd w:val="clear" w:color="auto" w:fill="FFFFFF"/>
            <w:tcMar>
              <w:top w:w="0" w:type="dxa"/>
              <w:left w:w="0" w:type="dxa"/>
              <w:bottom w:w="0" w:type="dxa"/>
              <w:right w:w="0" w:type="dxa"/>
            </w:tcMar>
            <w:vAlign w:val="center"/>
          </w:tcPr>
          <w:p w14:paraId="14D68A58" w14:textId="77777777" w:rsidR="006902CA" w:rsidRDefault="00006B48">
            <w:pPr>
              <w:spacing w:before="100" w:after="100"/>
              <w:ind w:left="100" w:right="100"/>
            </w:pPr>
            <w:r>
              <w:rPr>
                <w:rFonts w:ascii="Arial" w:eastAsia="Arial" w:hAnsi="Arial" w:cs="Arial"/>
                <w:color w:val="000000"/>
                <w:sz w:val="10"/>
                <w:szCs w:val="10"/>
              </w:rPr>
              <w:t>1968-2003</w:t>
            </w:r>
          </w:p>
        </w:tc>
        <w:tc>
          <w:tcPr>
            <w:tcW w:w="1080" w:type="dxa"/>
            <w:shd w:val="clear" w:color="auto" w:fill="FFFFFF"/>
            <w:tcMar>
              <w:top w:w="0" w:type="dxa"/>
              <w:left w:w="0" w:type="dxa"/>
              <w:bottom w:w="0" w:type="dxa"/>
              <w:right w:w="0" w:type="dxa"/>
            </w:tcMar>
            <w:vAlign w:val="center"/>
          </w:tcPr>
          <w:p w14:paraId="058606DF" w14:textId="77777777" w:rsidR="006902CA" w:rsidRDefault="00006B48">
            <w:pPr>
              <w:spacing w:before="100" w:after="100"/>
              <w:ind w:left="100" w:right="100"/>
            </w:pPr>
            <w:r>
              <w:rPr>
                <w:rFonts w:ascii="Arial" w:eastAsia="Arial" w:hAnsi="Arial" w:cs="Arial"/>
                <w:color w:val="000000"/>
                <w:sz w:val="10"/>
                <w:szCs w:val="10"/>
              </w:rPr>
              <w:t>USA</w:t>
            </w:r>
          </w:p>
        </w:tc>
        <w:tc>
          <w:tcPr>
            <w:tcW w:w="1080" w:type="dxa"/>
            <w:shd w:val="clear" w:color="auto" w:fill="FFFFFF"/>
            <w:tcMar>
              <w:top w:w="0" w:type="dxa"/>
              <w:left w:w="0" w:type="dxa"/>
              <w:bottom w:w="0" w:type="dxa"/>
              <w:right w:w="0" w:type="dxa"/>
            </w:tcMar>
            <w:vAlign w:val="center"/>
          </w:tcPr>
          <w:p w14:paraId="01C255A2"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340AD9DB" w14:textId="77777777" w:rsidTr="006902CA">
        <w:trPr>
          <w:cantSplit/>
          <w:jc w:val="center"/>
        </w:trPr>
        <w:tc>
          <w:tcPr>
            <w:tcW w:w="1080" w:type="dxa"/>
            <w:shd w:val="clear" w:color="auto" w:fill="FFFFFF"/>
            <w:tcMar>
              <w:top w:w="0" w:type="dxa"/>
              <w:left w:w="0" w:type="dxa"/>
              <w:bottom w:w="0" w:type="dxa"/>
              <w:right w:w="0" w:type="dxa"/>
            </w:tcMar>
            <w:vAlign w:val="center"/>
          </w:tcPr>
          <w:p w14:paraId="39AC5AAF" w14:textId="77777777" w:rsidR="006902CA" w:rsidRDefault="00006B48">
            <w:pPr>
              <w:spacing w:before="100" w:after="100"/>
              <w:ind w:left="100" w:right="100"/>
            </w:pPr>
            <w:r>
              <w:rPr>
                <w:rFonts w:ascii="Arial" w:eastAsia="Arial" w:hAnsi="Arial" w:cs="Arial"/>
                <w:color w:val="000000"/>
                <w:sz w:val="10"/>
                <w:szCs w:val="10"/>
              </w:rPr>
              <w:t>\cite{van_turnhout_scale-dependent_2007}</w:t>
            </w:r>
          </w:p>
        </w:tc>
        <w:tc>
          <w:tcPr>
            <w:tcW w:w="1080" w:type="dxa"/>
            <w:shd w:val="clear" w:color="auto" w:fill="FFFFFF"/>
            <w:tcMar>
              <w:top w:w="0" w:type="dxa"/>
              <w:left w:w="0" w:type="dxa"/>
              <w:bottom w:w="0" w:type="dxa"/>
              <w:right w:w="0" w:type="dxa"/>
            </w:tcMar>
            <w:vAlign w:val="center"/>
          </w:tcPr>
          <w:p w14:paraId="241FB1C9"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6EF4270F" w14:textId="77777777" w:rsidR="006902CA" w:rsidRDefault="00006B48">
            <w:pPr>
              <w:spacing w:before="100" w:after="100"/>
              <w:ind w:left="100" w:right="100"/>
            </w:pPr>
            <w:r>
              <w:rPr>
                <w:rFonts w:ascii="Arial" w:eastAsia="Arial" w:hAnsi="Arial" w:cs="Arial"/>
                <w:color w:val="000000"/>
                <w:sz w:val="10"/>
                <w:szCs w:val="10"/>
              </w:rPr>
              <w:t>Regional</w:t>
            </w:r>
          </w:p>
        </w:tc>
        <w:tc>
          <w:tcPr>
            <w:tcW w:w="1080" w:type="dxa"/>
            <w:shd w:val="clear" w:color="auto" w:fill="FFFFFF"/>
            <w:tcMar>
              <w:top w:w="0" w:type="dxa"/>
              <w:left w:w="0" w:type="dxa"/>
              <w:bottom w:w="0" w:type="dxa"/>
              <w:right w:w="0" w:type="dxa"/>
            </w:tcMar>
            <w:vAlign w:val="center"/>
          </w:tcPr>
          <w:p w14:paraId="278B6FC0" w14:textId="77777777" w:rsidR="006902CA" w:rsidRDefault="00006B48">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2B4AD19F" w14:textId="77777777" w:rsidR="006902CA" w:rsidRDefault="00006B48">
            <w:pPr>
              <w:spacing w:before="100" w:after="100"/>
              <w:ind w:left="100" w:right="100"/>
              <w:jc w:val="right"/>
            </w:pPr>
            <w:r>
              <w:rPr>
                <w:rFonts w:ascii="Arial" w:eastAsia="Arial" w:hAnsi="Arial" w:cs="Arial"/>
                <w:color w:val="000000"/>
                <w:sz w:val="10"/>
                <w:szCs w:val="10"/>
              </w:rPr>
              <w:t>41,543</w:t>
            </w:r>
          </w:p>
        </w:tc>
        <w:tc>
          <w:tcPr>
            <w:tcW w:w="1080" w:type="dxa"/>
            <w:shd w:val="clear" w:color="auto" w:fill="FFFFFF"/>
            <w:tcMar>
              <w:top w:w="0" w:type="dxa"/>
              <w:left w:w="0" w:type="dxa"/>
              <w:bottom w:w="0" w:type="dxa"/>
              <w:right w:w="0" w:type="dxa"/>
            </w:tcMar>
            <w:vAlign w:val="center"/>
          </w:tcPr>
          <w:p w14:paraId="7058956E" w14:textId="77777777" w:rsidR="006902CA" w:rsidRDefault="00006B48">
            <w:pPr>
              <w:spacing w:before="100" w:after="100"/>
              <w:ind w:left="100" w:right="100"/>
              <w:jc w:val="right"/>
            </w:pPr>
            <w:r>
              <w:rPr>
                <w:rFonts w:ascii="Arial" w:eastAsia="Arial" w:hAnsi="Arial" w:cs="Arial"/>
                <w:color w:val="000000"/>
                <w:sz w:val="10"/>
                <w:szCs w:val="10"/>
              </w:rPr>
              <w:t>28</w:t>
            </w:r>
          </w:p>
        </w:tc>
        <w:tc>
          <w:tcPr>
            <w:tcW w:w="1080" w:type="dxa"/>
            <w:shd w:val="clear" w:color="auto" w:fill="FFFFFF"/>
            <w:tcMar>
              <w:top w:w="0" w:type="dxa"/>
              <w:left w:w="0" w:type="dxa"/>
              <w:bottom w:w="0" w:type="dxa"/>
              <w:right w:w="0" w:type="dxa"/>
            </w:tcMar>
            <w:vAlign w:val="center"/>
          </w:tcPr>
          <w:p w14:paraId="1169808B" w14:textId="77777777" w:rsidR="006902CA" w:rsidRDefault="00006B48">
            <w:pPr>
              <w:spacing w:before="100" w:after="100"/>
              <w:ind w:left="100" w:right="100"/>
            </w:pPr>
            <w:r>
              <w:rPr>
                <w:rFonts w:ascii="Arial" w:eastAsia="Arial" w:hAnsi="Arial" w:cs="Arial"/>
                <w:color w:val="000000"/>
                <w:sz w:val="10"/>
                <w:szCs w:val="10"/>
              </w:rPr>
              <w:t>1973-2000</w:t>
            </w:r>
          </w:p>
        </w:tc>
        <w:tc>
          <w:tcPr>
            <w:tcW w:w="1080" w:type="dxa"/>
            <w:shd w:val="clear" w:color="auto" w:fill="FFFFFF"/>
            <w:tcMar>
              <w:top w:w="0" w:type="dxa"/>
              <w:left w:w="0" w:type="dxa"/>
              <w:bottom w:w="0" w:type="dxa"/>
              <w:right w:w="0" w:type="dxa"/>
            </w:tcMar>
            <w:vAlign w:val="center"/>
          </w:tcPr>
          <w:p w14:paraId="17751769" w14:textId="77777777" w:rsidR="006902CA" w:rsidRDefault="00006B48">
            <w:pPr>
              <w:spacing w:before="100" w:after="100"/>
              <w:ind w:left="100" w:right="100"/>
            </w:pPr>
            <w:r>
              <w:rPr>
                <w:rFonts w:ascii="Arial" w:eastAsia="Arial" w:hAnsi="Arial" w:cs="Arial"/>
                <w:color w:val="000000"/>
                <w:sz w:val="10"/>
                <w:szCs w:val="10"/>
              </w:rPr>
              <w:t>Netherlands</w:t>
            </w:r>
          </w:p>
        </w:tc>
        <w:tc>
          <w:tcPr>
            <w:tcW w:w="1080" w:type="dxa"/>
            <w:shd w:val="clear" w:color="auto" w:fill="FFFFFF"/>
            <w:tcMar>
              <w:top w:w="0" w:type="dxa"/>
              <w:left w:w="0" w:type="dxa"/>
              <w:bottom w:w="0" w:type="dxa"/>
              <w:right w:w="0" w:type="dxa"/>
            </w:tcMar>
            <w:vAlign w:val="center"/>
          </w:tcPr>
          <w:p w14:paraId="020FD27E"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16C5AD78" w14:textId="77777777" w:rsidTr="006902CA">
        <w:trPr>
          <w:cantSplit/>
          <w:jc w:val="center"/>
        </w:trPr>
        <w:tc>
          <w:tcPr>
            <w:tcW w:w="1080" w:type="dxa"/>
            <w:shd w:val="clear" w:color="auto" w:fill="FFFFFF"/>
            <w:tcMar>
              <w:top w:w="0" w:type="dxa"/>
              <w:left w:w="0" w:type="dxa"/>
              <w:bottom w:w="0" w:type="dxa"/>
              <w:right w:w="0" w:type="dxa"/>
            </w:tcMar>
            <w:vAlign w:val="center"/>
          </w:tcPr>
          <w:p w14:paraId="1F54753D"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06226501"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7089818C"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663BBBD0" w14:textId="77777777" w:rsidR="006902CA" w:rsidRDefault="00006B48">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1CA10064" w14:textId="77777777" w:rsidR="006902CA" w:rsidRDefault="00006B48">
            <w:pPr>
              <w:spacing w:before="100" w:after="100"/>
              <w:ind w:left="100" w:right="100"/>
              <w:jc w:val="right"/>
            </w:pPr>
            <w:r>
              <w:rPr>
                <w:rFonts w:ascii="Arial" w:eastAsia="Arial" w:hAnsi="Arial" w:cs="Arial"/>
                <w:color w:val="000000"/>
                <w:sz w:val="10"/>
                <w:szCs w:val="10"/>
              </w:rPr>
              <w:t>41,543</w:t>
            </w:r>
          </w:p>
        </w:tc>
        <w:tc>
          <w:tcPr>
            <w:tcW w:w="1080" w:type="dxa"/>
            <w:shd w:val="clear" w:color="auto" w:fill="FFFFFF"/>
            <w:tcMar>
              <w:top w:w="0" w:type="dxa"/>
              <w:left w:w="0" w:type="dxa"/>
              <w:bottom w:w="0" w:type="dxa"/>
              <w:right w:w="0" w:type="dxa"/>
            </w:tcMar>
            <w:vAlign w:val="center"/>
          </w:tcPr>
          <w:p w14:paraId="6798D065" w14:textId="77777777" w:rsidR="006902CA" w:rsidRDefault="00006B48">
            <w:pPr>
              <w:spacing w:before="100" w:after="100"/>
              <w:ind w:left="100" w:right="100"/>
              <w:jc w:val="right"/>
            </w:pPr>
            <w:r>
              <w:rPr>
                <w:rFonts w:ascii="Arial" w:eastAsia="Arial" w:hAnsi="Arial" w:cs="Arial"/>
                <w:color w:val="000000"/>
                <w:sz w:val="10"/>
                <w:szCs w:val="10"/>
              </w:rPr>
              <w:t>28</w:t>
            </w:r>
          </w:p>
        </w:tc>
        <w:tc>
          <w:tcPr>
            <w:tcW w:w="1080" w:type="dxa"/>
            <w:shd w:val="clear" w:color="auto" w:fill="FFFFFF"/>
            <w:tcMar>
              <w:top w:w="0" w:type="dxa"/>
              <w:left w:w="0" w:type="dxa"/>
              <w:bottom w:w="0" w:type="dxa"/>
              <w:right w:w="0" w:type="dxa"/>
            </w:tcMar>
            <w:vAlign w:val="center"/>
          </w:tcPr>
          <w:p w14:paraId="6C7FAB40" w14:textId="77777777" w:rsidR="006902CA" w:rsidRDefault="00006B48">
            <w:pPr>
              <w:spacing w:before="100" w:after="100"/>
              <w:ind w:left="100" w:right="100"/>
            </w:pPr>
            <w:r>
              <w:rPr>
                <w:rFonts w:ascii="Arial" w:eastAsia="Arial" w:hAnsi="Arial" w:cs="Arial"/>
                <w:color w:val="000000"/>
                <w:sz w:val="10"/>
                <w:szCs w:val="10"/>
              </w:rPr>
              <w:t>1973-2000</w:t>
            </w:r>
          </w:p>
        </w:tc>
        <w:tc>
          <w:tcPr>
            <w:tcW w:w="1080" w:type="dxa"/>
            <w:shd w:val="clear" w:color="auto" w:fill="FFFFFF"/>
            <w:tcMar>
              <w:top w:w="0" w:type="dxa"/>
              <w:left w:w="0" w:type="dxa"/>
              <w:bottom w:w="0" w:type="dxa"/>
              <w:right w:w="0" w:type="dxa"/>
            </w:tcMar>
            <w:vAlign w:val="center"/>
          </w:tcPr>
          <w:p w14:paraId="78D99A0D" w14:textId="77777777" w:rsidR="006902CA" w:rsidRDefault="00006B48">
            <w:pPr>
              <w:spacing w:before="100" w:after="100"/>
              <w:ind w:left="100" w:right="100"/>
            </w:pPr>
            <w:r>
              <w:rPr>
                <w:rFonts w:ascii="Arial" w:eastAsia="Arial" w:hAnsi="Arial" w:cs="Arial"/>
                <w:color w:val="000000"/>
                <w:sz w:val="10"/>
                <w:szCs w:val="10"/>
              </w:rPr>
              <w:t>Netherlands</w:t>
            </w:r>
          </w:p>
        </w:tc>
        <w:tc>
          <w:tcPr>
            <w:tcW w:w="1080" w:type="dxa"/>
            <w:shd w:val="clear" w:color="auto" w:fill="FFFFFF"/>
            <w:tcMar>
              <w:top w:w="0" w:type="dxa"/>
              <w:left w:w="0" w:type="dxa"/>
              <w:bottom w:w="0" w:type="dxa"/>
              <w:right w:w="0" w:type="dxa"/>
            </w:tcMar>
            <w:vAlign w:val="center"/>
          </w:tcPr>
          <w:p w14:paraId="4EF7E2D4"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332567A3" w14:textId="77777777" w:rsidTr="006902CA">
        <w:trPr>
          <w:cantSplit/>
          <w:jc w:val="center"/>
        </w:trPr>
        <w:tc>
          <w:tcPr>
            <w:tcW w:w="1080" w:type="dxa"/>
            <w:shd w:val="clear" w:color="auto" w:fill="FFFFFF"/>
            <w:tcMar>
              <w:top w:w="0" w:type="dxa"/>
              <w:left w:w="0" w:type="dxa"/>
              <w:bottom w:w="0" w:type="dxa"/>
              <w:right w:w="0" w:type="dxa"/>
            </w:tcMar>
            <w:vAlign w:val="center"/>
          </w:tcPr>
          <w:p w14:paraId="389C8EE4"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69228071"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6BA6510E" w14:textId="77777777" w:rsidR="006902CA" w:rsidRDefault="00006B48">
            <w:pPr>
              <w:spacing w:before="100" w:after="100"/>
              <w:ind w:left="100" w:right="100"/>
            </w:pPr>
            <w:r>
              <w:rPr>
                <w:rFonts w:ascii="Arial" w:eastAsia="Arial" w:hAnsi="Arial" w:cs="Arial"/>
                <w:color w:val="000000"/>
                <w:sz w:val="10"/>
                <w:szCs w:val="10"/>
              </w:rPr>
              <w:t>National</w:t>
            </w:r>
          </w:p>
        </w:tc>
        <w:tc>
          <w:tcPr>
            <w:tcW w:w="1080" w:type="dxa"/>
            <w:shd w:val="clear" w:color="auto" w:fill="FFFFFF"/>
            <w:tcMar>
              <w:top w:w="0" w:type="dxa"/>
              <w:left w:w="0" w:type="dxa"/>
              <w:bottom w:w="0" w:type="dxa"/>
              <w:right w:w="0" w:type="dxa"/>
            </w:tcMar>
            <w:vAlign w:val="center"/>
          </w:tcPr>
          <w:p w14:paraId="66807667" w14:textId="77777777" w:rsidR="006902CA" w:rsidRDefault="00006B48">
            <w:pPr>
              <w:spacing w:before="100" w:after="100"/>
              <w:ind w:left="100" w:right="100"/>
              <w:jc w:val="right"/>
            </w:pPr>
            <w:r>
              <w:rPr>
                <w:rFonts w:ascii="Arial" w:eastAsia="Arial" w:hAnsi="Arial" w:cs="Arial"/>
                <w:color w:val="000000"/>
                <w:sz w:val="10"/>
                <w:szCs w:val="10"/>
              </w:rPr>
              <w:t>4.0</w:t>
            </w:r>
          </w:p>
        </w:tc>
        <w:tc>
          <w:tcPr>
            <w:tcW w:w="1080" w:type="dxa"/>
            <w:shd w:val="clear" w:color="auto" w:fill="FFFFFF"/>
            <w:tcMar>
              <w:top w:w="0" w:type="dxa"/>
              <w:left w:w="0" w:type="dxa"/>
              <w:bottom w:w="0" w:type="dxa"/>
              <w:right w:w="0" w:type="dxa"/>
            </w:tcMar>
            <w:vAlign w:val="center"/>
          </w:tcPr>
          <w:p w14:paraId="694B320B" w14:textId="77777777" w:rsidR="006902CA" w:rsidRDefault="00006B48">
            <w:pPr>
              <w:spacing w:before="100" w:after="100"/>
              <w:ind w:left="100" w:right="100"/>
              <w:jc w:val="right"/>
            </w:pPr>
            <w:r>
              <w:rPr>
                <w:rFonts w:ascii="Arial" w:eastAsia="Arial" w:hAnsi="Arial" w:cs="Arial"/>
                <w:color w:val="000000"/>
                <w:sz w:val="10"/>
                <w:szCs w:val="10"/>
              </w:rPr>
              <w:t>41,543</w:t>
            </w:r>
          </w:p>
        </w:tc>
        <w:tc>
          <w:tcPr>
            <w:tcW w:w="1080" w:type="dxa"/>
            <w:shd w:val="clear" w:color="auto" w:fill="FFFFFF"/>
            <w:tcMar>
              <w:top w:w="0" w:type="dxa"/>
              <w:left w:w="0" w:type="dxa"/>
              <w:bottom w:w="0" w:type="dxa"/>
              <w:right w:w="0" w:type="dxa"/>
            </w:tcMar>
            <w:vAlign w:val="center"/>
          </w:tcPr>
          <w:p w14:paraId="04CBCE08" w14:textId="77777777" w:rsidR="006902CA" w:rsidRDefault="00006B48">
            <w:pPr>
              <w:spacing w:before="100" w:after="100"/>
              <w:ind w:left="100" w:right="100"/>
              <w:jc w:val="right"/>
            </w:pPr>
            <w:r>
              <w:rPr>
                <w:rFonts w:ascii="Arial" w:eastAsia="Arial" w:hAnsi="Arial" w:cs="Arial"/>
                <w:color w:val="000000"/>
                <w:sz w:val="10"/>
                <w:szCs w:val="10"/>
              </w:rPr>
              <w:t>28</w:t>
            </w:r>
          </w:p>
        </w:tc>
        <w:tc>
          <w:tcPr>
            <w:tcW w:w="1080" w:type="dxa"/>
            <w:shd w:val="clear" w:color="auto" w:fill="FFFFFF"/>
            <w:tcMar>
              <w:top w:w="0" w:type="dxa"/>
              <w:left w:w="0" w:type="dxa"/>
              <w:bottom w:w="0" w:type="dxa"/>
              <w:right w:w="0" w:type="dxa"/>
            </w:tcMar>
            <w:vAlign w:val="center"/>
          </w:tcPr>
          <w:p w14:paraId="19ABA9F4" w14:textId="77777777" w:rsidR="006902CA" w:rsidRDefault="00006B48">
            <w:pPr>
              <w:spacing w:before="100" w:after="100"/>
              <w:ind w:left="100" w:right="100"/>
            </w:pPr>
            <w:r>
              <w:rPr>
                <w:rFonts w:ascii="Arial" w:eastAsia="Arial" w:hAnsi="Arial" w:cs="Arial"/>
                <w:color w:val="000000"/>
                <w:sz w:val="10"/>
                <w:szCs w:val="10"/>
              </w:rPr>
              <w:t>1973-2000</w:t>
            </w:r>
          </w:p>
        </w:tc>
        <w:tc>
          <w:tcPr>
            <w:tcW w:w="1080" w:type="dxa"/>
            <w:shd w:val="clear" w:color="auto" w:fill="FFFFFF"/>
            <w:tcMar>
              <w:top w:w="0" w:type="dxa"/>
              <w:left w:w="0" w:type="dxa"/>
              <w:bottom w:w="0" w:type="dxa"/>
              <w:right w:w="0" w:type="dxa"/>
            </w:tcMar>
            <w:vAlign w:val="center"/>
          </w:tcPr>
          <w:p w14:paraId="69A3AD16" w14:textId="77777777" w:rsidR="006902CA" w:rsidRDefault="00006B48">
            <w:pPr>
              <w:spacing w:before="100" w:after="100"/>
              <w:ind w:left="100" w:right="100"/>
            </w:pPr>
            <w:r>
              <w:rPr>
                <w:rFonts w:ascii="Arial" w:eastAsia="Arial" w:hAnsi="Arial" w:cs="Arial"/>
                <w:color w:val="000000"/>
                <w:sz w:val="10"/>
                <w:szCs w:val="10"/>
              </w:rPr>
              <w:t>Netherlands</w:t>
            </w:r>
          </w:p>
        </w:tc>
        <w:tc>
          <w:tcPr>
            <w:tcW w:w="1080" w:type="dxa"/>
            <w:shd w:val="clear" w:color="auto" w:fill="FFFFFF"/>
            <w:tcMar>
              <w:top w:w="0" w:type="dxa"/>
              <w:left w:w="0" w:type="dxa"/>
              <w:bottom w:w="0" w:type="dxa"/>
              <w:right w:w="0" w:type="dxa"/>
            </w:tcMar>
            <w:vAlign w:val="center"/>
          </w:tcPr>
          <w:p w14:paraId="47340EB7" w14:textId="77777777" w:rsidR="006902CA" w:rsidRDefault="00006B48">
            <w:pPr>
              <w:spacing w:before="100" w:after="100"/>
              <w:ind w:left="100" w:right="100"/>
            </w:pPr>
            <w:r>
              <w:rPr>
                <w:rFonts w:ascii="Arial" w:eastAsia="Arial" w:hAnsi="Arial" w:cs="Arial"/>
                <w:color w:val="000000"/>
                <w:sz w:val="10"/>
                <w:szCs w:val="10"/>
              </w:rPr>
              <w:t>Increase</w:t>
            </w:r>
          </w:p>
        </w:tc>
      </w:tr>
      <w:tr w:rsidR="006902CA" w14:paraId="49D7E84A" w14:textId="77777777" w:rsidTr="006902CA">
        <w:trPr>
          <w:cantSplit/>
          <w:jc w:val="center"/>
        </w:trPr>
        <w:tc>
          <w:tcPr>
            <w:tcW w:w="1080" w:type="dxa"/>
            <w:shd w:val="clear" w:color="auto" w:fill="FFFFFF"/>
            <w:tcMar>
              <w:top w:w="0" w:type="dxa"/>
              <w:left w:w="0" w:type="dxa"/>
              <w:bottom w:w="0" w:type="dxa"/>
              <w:right w:w="0" w:type="dxa"/>
            </w:tcMar>
            <w:vAlign w:val="center"/>
          </w:tcPr>
          <w:p w14:paraId="3D0593EF" w14:textId="77777777" w:rsidR="006902CA" w:rsidRDefault="00006B48">
            <w:pPr>
              <w:spacing w:before="100" w:after="100"/>
              <w:ind w:left="100" w:right="100"/>
            </w:pPr>
            <w:r>
              <w:rPr>
                <w:rFonts w:ascii="Arial" w:eastAsia="Arial" w:hAnsi="Arial" w:cs="Arial"/>
                <w:color w:val="000000"/>
                <w:sz w:val="10"/>
                <w:szCs w:val="10"/>
              </w:rPr>
              <w:t>\cite{wretenberg_changes_2010}</w:t>
            </w:r>
          </w:p>
        </w:tc>
        <w:tc>
          <w:tcPr>
            <w:tcW w:w="1080" w:type="dxa"/>
            <w:shd w:val="clear" w:color="auto" w:fill="FFFFFF"/>
            <w:tcMar>
              <w:top w:w="0" w:type="dxa"/>
              <w:left w:w="0" w:type="dxa"/>
              <w:bottom w:w="0" w:type="dxa"/>
              <w:right w:w="0" w:type="dxa"/>
            </w:tcMar>
            <w:vAlign w:val="center"/>
          </w:tcPr>
          <w:p w14:paraId="1A0908C0" w14:textId="77777777" w:rsidR="006902CA" w:rsidRDefault="00006B48">
            <w:pPr>
              <w:spacing w:before="100" w:after="100"/>
              <w:ind w:left="100" w:right="100"/>
            </w:pPr>
            <w:r>
              <w:rPr>
                <w:rFonts w:ascii="Arial" w:eastAsia="Arial" w:hAnsi="Arial" w:cs="Arial"/>
                <w:color w:val="000000"/>
                <w:sz w:val="10"/>
                <w:szCs w:val="10"/>
              </w:rPr>
              <w:t>SR</w:t>
            </w:r>
          </w:p>
        </w:tc>
        <w:tc>
          <w:tcPr>
            <w:tcW w:w="1080" w:type="dxa"/>
            <w:shd w:val="clear" w:color="auto" w:fill="FFFFFF"/>
            <w:tcMar>
              <w:top w:w="0" w:type="dxa"/>
              <w:left w:w="0" w:type="dxa"/>
              <w:bottom w:w="0" w:type="dxa"/>
              <w:right w:w="0" w:type="dxa"/>
            </w:tcMar>
            <w:vAlign w:val="center"/>
          </w:tcPr>
          <w:p w14:paraId="67A167D1" w14:textId="77777777" w:rsidR="006902CA" w:rsidRDefault="00006B48">
            <w:pPr>
              <w:spacing w:before="100" w:after="100"/>
              <w:ind w:left="100" w:right="100"/>
            </w:pPr>
            <w:r>
              <w:rPr>
                <w:rFonts w:ascii="Arial" w:eastAsia="Arial" w:hAnsi="Arial" w:cs="Arial"/>
                <w:color w:val="000000"/>
                <w:sz w:val="10"/>
                <w:szCs w:val="10"/>
              </w:rPr>
              <w:t>Local</w:t>
            </w:r>
          </w:p>
        </w:tc>
        <w:tc>
          <w:tcPr>
            <w:tcW w:w="1080" w:type="dxa"/>
            <w:shd w:val="clear" w:color="auto" w:fill="FFFFFF"/>
            <w:tcMar>
              <w:top w:w="0" w:type="dxa"/>
              <w:left w:w="0" w:type="dxa"/>
              <w:bottom w:w="0" w:type="dxa"/>
              <w:right w:w="0" w:type="dxa"/>
            </w:tcMar>
            <w:vAlign w:val="center"/>
          </w:tcPr>
          <w:p w14:paraId="3618B45D"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6CCC1BCA" w14:textId="77777777" w:rsidR="006902CA" w:rsidRDefault="00006B48">
            <w:pPr>
              <w:spacing w:before="100" w:after="100"/>
              <w:ind w:left="100" w:right="100"/>
              <w:jc w:val="right"/>
            </w:pPr>
            <w:r>
              <w:rPr>
                <w:rFonts w:ascii="Arial" w:eastAsia="Arial" w:hAnsi="Arial" w:cs="Arial"/>
                <w:color w:val="000000"/>
                <w:sz w:val="10"/>
                <w:szCs w:val="10"/>
              </w:rPr>
              <w:t>1,800</w:t>
            </w:r>
          </w:p>
        </w:tc>
        <w:tc>
          <w:tcPr>
            <w:tcW w:w="1080" w:type="dxa"/>
            <w:shd w:val="clear" w:color="auto" w:fill="FFFFFF"/>
            <w:tcMar>
              <w:top w:w="0" w:type="dxa"/>
              <w:left w:w="0" w:type="dxa"/>
              <w:bottom w:w="0" w:type="dxa"/>
              <w:right w:w="0" w:type="dxa"/>
            </w:tcMar>
            <w:vAlign w:val="center"/>
          </w:tcPr>
          <w:p w14:paraId="6D530393" w14:textId="77777777" w:rsidR="006902CA" w:rsidRDefault="00006B48">
            <w:pPr>
              <w:spacing w:before="100" w:after="100"/>
              <w:ind w:left="100" w:right="100"/>
              <w:jc w:val="right"/>
            </w:pPr>
            <w:r>
              <w:rPr>
                <w:rFonts w:ascii="Arial" w:eastAsia="Arial" w:hAnsi="Arial" w:cs="Arial"/>
                <w:color w:val="000000"/>
                <w:sz w:val="10"/>
                <w:szCs w:val="10"/>
              </w:rPr>
              <w:t>11</w:t>
            </w:r>
          </w:p>
        </w:tc>
        <w:tc>
          <w:tcPr>
            <w:tcW w:w="1080" w:type="dxa"/>
            <w:shd w:val="clear" w:color="auto" w:fill="FFFFFF"/>
            <w:tcMar>
              <w:top w:w="0" w:type="dxa"/>
              <w:left w:w="0" w:type="dxa"/>
              <w:bottom w:w="0" w:type="dxa"/>
              <w:right w:w="0" w:type="dxa"/>
            </w:tcMar>
            <w:vAlign w:val="center"/>
          </w:tcPr>
          <w:p w14:paraId="24BD0D86" w14:textId="77777777" w:rsidR="006902CA" w:rsidRDefault="00006B48">
            <w:pPr>
              <w:spacing w:before="100" w:after="100"/>
              <w:ind w:left="100" w:right="100"/>
            </w:pPr>
            <w:r>
              <w:rPr>
                <w:rFonts w:ascii="Arial" w:eastAsia="Arial" w:hAnsi="Arial" w:cs="Arial"/>
                <w:color w:val="000000"/>
                <w:sz w:val="10"/>
                <w:szCs w:val="10"/>
              </w:rPr>
              <w:t>1994-2004</w:t>
            </w:r>
          </w:p>
        </w:tc>
        <w:tc>
          <w:tcPr>
            <w:tcW w:w="1080" w:type="dxa"/>
            <w:shd w:val="clear" w:color="auto" w:fill="FFFFFF"/>
            <w:tcMar>
              <w:top w:w="0" w:type="dxa"/>
              <w:left w:w="0" w:type="dxa"/>
              <w:bottom w:w="0" w:type="dxa"/>
              <w:right w:w="0" w:type="dxa"/>
            </w:tcMar>
            <w:vAlign w:val="center"/>
          </w:tcPr>
          <w:p w14:paraId="03BC8F8C" w14:textId="77777777" w:rsidR="006902CA" w:rsidRDefault="00006B48">
            <w:pPr>
              <w:spacing w:before="100" w:after="100"/>
              <w:ind w:left="100" w:right="100"/>
            </w:pPr>
            <w:r>
              <w:rPr>
                <w:rFonts w:ascii="Arial" w:eastAsia="Arial" w:hAnsi="Arial" w:cs="Arial"/>
                <w:color w:val="000000"/>
                <w:sz w:val="10"/>
                <w:szCs w:val="10"/>
              </w:rPr>
              <w:t>Sweden</w:t>
            </w:r>
          </w:p>
        </w:tc>
        <w:tc>
          <w:tcPr>
            <w:tcW w:w="1080" w:type="dxa"/>
            <w:shd w:val="clear" w:color="auto" w:fill="FFFFFF"/>
            <w:tcMar>
              <w:top w:w="0" w:type="dxa"/>
              <w:left w:w="0" w:type="dxa"/>
              <w:bottom w:w="0" w:type="dxa"/>
              <w:right w:w="0" w:type="dxa"/>
            </w:tcMar>
            <w:vAlign w:val="center"/>
          </w:tcPr>
          <w:p w14:paraId="73DB945F" w14:textId="77777777" w:rsidR="006902CA" w:rsidRDefault="00006B48">
            <w:pPr>
              <w:spacing w:before="100" w:after="100"/>
              <w:ind w:left="100" w:right="100"/>
            </w:pPr>
            <w:r>
              <w:rPr>
                <w:rFonts w:ascii="Arial" w:eastAsia="Arial" w:hAnsi="Arial" w:cs="Arial"/>
                <w:color w:val="000000"/>
                <w:sz w:val="10"/>
                <w:szCs w:val="10"/>
              </w:rPr>
              <w:t>Decrease</w:t>
            </w:r>
          </w:p>
        </w:tc>
      </w:tr>
      <w:tr w:rsidR="006902CA" w14:paraId="6F2599CC" w14:textId="77777777" w:rsidTr="006902CA">
        <w:trPr>
          <w:cantSplit/>
          <w:jc w:val="center"/>
        </w:trPr>
        <w:tc>
          <w:tcPr>
            <w:tcW w:w="1080" w:type="dxa"/>
            <w:shd w:val="clear" w:color="auto" w:fill="FFFFFF"/>
            <w:tcMar>
              <w:top w:w="0" w:type="dxa"/>
              <w:left w:w="0" w:type="dxa"/>
              <w:bottom w:w="0" w:type="dxa"/>
              <w:right w:w="0" w:type="dxa"/>
            </w:tcMar>
            <w:vAlign w:val="center"/>
          </w:tcPr>
          <w:p w14:paraId="7AF72862" w14:textId="77777777" w:rsidR="006902CA" w:rsidRDefault="00006B48">
            <w:pPr>
              <w:spacing w:before="100" w:after="100"/>
              <w:ind w:left="100" w:right="100"/>
            </w:pPr>
            <w:r>
              <w:rPr>
                <w:rFonts w:ascii="Arial" w:eastAsia="Arial" w:hAnsi="Arial" w:cs="Arial"/>
                <w:color w:val="000000"/>
                <w:sz w:val="10"/>
                <w:szCs w:val="10"/>
              </w:rPr>
              <w:t>\cite{inger_common_2015}</w:t>
            </w:r>
          </w:p>
        </w:tc>
        <w:tc>
          <w:tcPr>
            <w:tcW w:w="1080" w:type="dxa"/>
            <w:shd w:val="clear" w:color="auto" w:fill="FFFFFF"/>
            <w:tcMar>
              <w:top w:w="0" w:type="dxa"/>
              <w:left w:w="0" w:type="dxa"/>
              <w:bottom w:w="0" w:type="dxa"/>
              <w:right w:w="0" w:type="dxa"/>
            </w:tcMar>
            <w:vAlign w:val="center"/>
          </w:tcPr>
          <w:p w14:paraId="76D53F12" w14:textId="77777777" w:rsidR="006902CA" w:rsidRDefault="00006B48">
            <w:pPr>
              <w:spacing w:before="100" w:after="100"/>
              <w:ind w:left="100" w:right="100"/>
            </w:pPr>
            <w:r>
              <w:rPr>
                <w:rFonts w:ascii="Arial" w:eastAsia="Arial" w:hAnsi="Arial" w:cs="Arial"/>
                <w:color w:val="000000"/>
                <w:sz w:val="10"/>
                <w:szCs w:val="10"/>
              </w:rPr>
              <w:t>Abundance</w:t>
            </w:r>
          </w:p>
        </w:tc>
        <w:tc>
          <w:tcPr>
            <w:tcW w:w="1080" w:type="dxa"/>
            <w:shd w:val="clear" w:color="auto" w:fill="FFFFFF"/>
            <w:tcMar>
              <w:top w:w="0" w:type="dxa"/>
              <w:left w:w="0" w:type="dxa"/>
              <w:bottom w:w="0" w:type="dxa"/>
              <w:right w:w="0" w:type="dxa"/>
            </w:tcMar>
            <w:vAlign w:val="center"/>
          </w:tcPr>
          <w:p w14:paraId="6DE17EF6" w14:textId="77777777" w:rsidR="006902CA" w:rsidRDefault="00006B48">
            <w:pPr>
              <w:spacing w:before="100" w:after="100"/>
              <w:ind w:left="100" w:right="100"/>
            </w:pPr>
            <w:r>
              <w:rPr>
                <w:rFonts w:ascii="Arial" w:eastAsia="Arial" w:hAnsi="Arial" w:cs="Arial"/>
                <w:color w:val="000000"/>
                <w:sz w:val="10"/>
                <w:szCs w:val="10"/>
              </w:rPr>
              <w:t>National</w:t>
            </w:r>
          </w:p>
        </w:tc>
        <w:tc>
          <w:tcPr>
            <w:tcW w:w="1080" w:type="dxa"/>
            <w:shd w:val="clear" w:color="auto" w:fill="FFFFFF"/>
            <w:tcMar>
              <w:top w:w="0" w:type="dxa"/>
              <w:left w:w="0" w:type="dxa"/>
              <w:bottom w:w="0" w:type="dxa"/>
              <w:right w:w="0" w:type="dxa"/>
            </w:tcMar>
            <w:vAlign w:val="center"/>
          </w:tcPr>
          <w:p w14:paraId="7ED09315" w14:textId="77777777" w:rsidR="006902CA" w:rsidRDefault="00006B48">
            <w:pPr>
              <w:spacing w:before="100" w:after="100"/>
              <w:ind w:left="100" w:right="100"/>
              <w:jc w:val="right"/>
            </w:pPr>
            <w:r>
              <w:rPr>
                <w:rFonts w:ascii="Arial" w:eastAsia="Arial" w:hAnsi="Arial" w:cs="Arial"/>
                <w:color w:val="000000"/>
                <w:sz w:val="10"/>
                <w:szCs w:val="10"/>
              </w:rPr>
              <w:t>1.0</w:t>
            </w:r>
          </w:p>
        </w:tc>
        <w:tc>
          <w:tcPr>
            <w:tcW w:w="1080" w:type="dxa"/>
            <w:shd w:val="clear" w:color="auto" w:fill="FFFFFF"/>
            <w:tcMar>
              <w:top w:w="0" w:type="dxa"/>
              <w:left w:w="0" w:type="dxa"/>
              <w:bottom w:w="0" w:type="dxa"/>
              <w:right w:w="0" w:type="dxa"/>
            </w:tcMar>
            <w:vAlign w:val="center"/>
          </w:tcPr>
          <w:p w14:paraId="22A7863D" w14:textId="77777777" w:rsidR="006902CA" w:rsidRDefault="00006B48">
            <w:pPr>
              <w:spacing w:before="100" w:after="100"/>
              <w:ind w:left="100" w:right="100"/>
              <w:jc w:val="right"/>
            </w:pPr>
            <w:r>
              <w:rPr>
                <w:rFonts w:ascii="Arial" w:eastAsia="Arial" w:hAnsi="Arial" w:cs="Arial"/>
                <w:color w:val="000000"/>
                <w:sz w:val="10"/>
                <w:szCs w:val="10"/>
              </w:rPr>
              <w:t>10,180,000</w:t>
            </w:r>
          </w:p>
        </w:tc>
        <w:tc>
          <w:tcPr>
            <w:tcW w:w="1080" w:type="dxa"/>
            <w:shd w:val="clear" w:color="auto" w:fill="FFFFFF"/>
            <w:tcMar>
              <w:top w:w="0" w:type="dxa"/>
              <w:left w:w="0" w:type="dxa"/>
              <w:bottom w:w="0" w:type="dxa"/>
              <w:right w:w="0" w:type="dxa"/>
            </w:tcMar>
            <w:vAlign w:val="center"/>
          </w:tcPr>
          <w:p w14:paraId="0FD5A482" w14:textId="77777777" w:rsidR="006902CA" w:rsidRDefault="00006B48">
            <w:pPr>
              <w:spacing w:before="100" w:after="100"/>
              <w:ind w:left="100" w:right="100"/>
              <w:jc w:val="right"/>
            </w:pPr>
            <w:r>
              <w:rPr>
                <w:rFonts w:ascii="Arial" w:eastAsia="Arial" w:hAnsi="Arial" w:cs="Arial"/>
                <w:color w:val="000000"/>
                <w:sz w:val="10"/>
                <w:szCs w:val="10"/>
              </w:rPr>
              <w:t>22</w:t>
            </w:r>
          </w:p>
        </w:tc>
        <w:tc>
          <w:tcPr>
            <w:tcW w:w="1080" w:type="dxa"/>
            <w:shd w:val="clear" w:color="auto" w:fill="FFFFFF"/>
            <w:tcMar>
              <w:top w:w="0" w:type="dxa"/>
              <w:left w:w="0" w:type="dxa"/>
              <w:bottom w:w="0" w:type="dxa"/>
              <w:right w:w="0" w:type="dxa"/>
            </w:tcMar>
            <w:vAlign w:val="center"/>
          </w:tcPr>
          <w:p w14:paraId="1214DA9C" w14:textId="77777777" w:rsidR="006902CA" w:rsidRDefault="00006B48">
            <w:pPr>
              <w:spacing w:before="100" w:after="100"/>
              <w:ind w:left="100" w:right="100"/>
            </w:pPr>
            <w:r>
              <w:rPr>
                <w:rFonts w:ascii="Arial" w:eastAsia="Arial" w:hAnsi="Arial" w:cs="Arial"/>
                <w:color w:val="000000"/>
                <w:sz w:val="10"/>
                <w:szCs w:val="10"/>
              </w:rPr>
              <w:t>1980-2001</w:t>
            </w:r>
          </w:p>
        </w:tc>
        <w:tc>
          <w:tcPr>
            <w:tcW w:w="1080" w:type="dxa"/>
            <w:shd w:val="clear" w:color="auto" w:fill="FFFFFF"/>
            <w:tcMar>
              <w:top w:w="0" w:type="dxa"/>
              <w:left w:w="0" w:type="dxa"/>
              <w:bottom w:w="0" w:type="dxa"/>
              <w:right w:w="0" w:type="dxa"/>
            </w:tcMar>
            <w:vAlign w:val="center"/>
          </w:tcPr>
          <w:p w14:paraId="45133BCF" w14:textId="77777777" w:rsidR="006902CA" w:rsidRDefault="00006B48">
            <w:pPr>
              <w:spacing w:before="100" w:after="100"/>
              <w:ind w:left="100" w:right="100"/>
            </w:pPr>
            <w:r>
              <w:rPr>
                <w:rFonts w:ascii="Arial" w:eastAsia="Arial" w:hAnsi="Arial" w:cs="Arial"/>
                <w:color w:val="000000"/>
                <w:sz w:val="10"/>
                <w:szCs w:val="10"/>
              </w:rPr>
              <w:t>Europe</w:t>
            </w:r>
          </w:p>
        </w:tc>
        <w:tc>
          <w:tcPr>
            <w:tcW w:w="1080" w:type="dxa"/>
            <w:shd w:val="clear" w:color="auto" w:fill="FFFFFF"/>
            <w:tcMar>
              <w:top w:w="0" w:type="dxa"/>
              <w:left w:w="0" w:type="dxa"/>
              <w:bottom w:w="0" w:type="dxa"/>
              <w:right w:w="0" w:type="dxa"/>
            </w:tcMar>
            <w:vAlign w:val="center"/>
          </w:tcPr>
          <w:p w14:paraId="0DEA4354" w14:textId="77777777" w:rsidR="006902CA" w:rsidRDefault="00006B48">
            <w:pPr>
              <w:spacing w:before="100" w:after="100"/>
              <w:ind w:left="100" w:right="100"/>
            </w:pPr>
            <w:r>
              <w:rPr>
                <w:rFonts w:ascii="Arial" w:eastAsia="Arial" w:hAnsi="Arial" w:cs="Arial"/>
                <w:color w:val="000000"/>
                <w:sz w:val="10"/>
                <w:szCs w:val="10"/>
              </w:rPr>
              <w:t>Decrease</w:t>
            </w:r>
          </w:p>
        </w:tc>
      </w:tr>
      <w:tr w:rsidR="006902CA" w14:paraId="512BD806" w14:textId="77777777" w:rsidTr="006902CA">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108A0E5D" w14:textId="77777777" w:rsidR="006902CA" w:rsidRDefault="00006B48">
            <w:pPr>
              <w:spacing w:before="100" w:after="100"/>
              <w:ind w:left="100" w:right="100"/>
            </w:pPr>
            <w:r>
              <w:rPr>
                <w:rFonts w:ascii="Arial" w:eastAsia="Arial" w:hAnsi="Arial" w:cs="Arial"/>
                <w:color w:val="000000"/>
                <w:sz w:val="10"/>
                <w:szCs w:val="10"/>
              </w:rPr>
              <w:t>\cite{donald_agricultural_2001}</w:t>
            </w:r>
          </w:p>
        </w:tc>
        <w:tc>
          <w:tcPr>
            <w:tcW w:w="1080" w:type="dxa"/>
            <w:tcBorders>
              <w:bottom w:val="single" w:sz="16" w:space="0" w:color="666666"/>
            </w:tcBorders>
            <w:shd w:val="clear" w:color="auto" w:fill="FFFFFF"/>
            <w:tcMar>
              <w:top w:w="0" w:type="dxa"/>
              <w:left w:w="0" w:type="dxa"/>
              <w:bottom w:w="0" w:type="dxa"/>
              <w:right w:w="0" w:type="dxa"/>
            </w:tcMar>
            <w:vAlign w:val="center"/>
          </w:tcPr>
          <w:p w14:paraId="1B55C4F4" w14:textId="77777777" w:rsidR="006902CA" w:rsidRDefault="00006B48">
            <w:pPr>
              <w:spacing w:before="100" w:after="100"/>
              <w:ind w:left="100" w:right="100"/>
            </w:pPr>
            <w:r>
              <w:rPr>
                <w:rFonts w:ascii="Arial" w:eastAsia="Arial" w:hAnsi="Arial" w:cs="Arial"/>
                <w:color w:val="000000"/>
                <w:sz w:val="10"/>
                <w:szCs w:val="10"/>
              </w:rPr>
              <w:t>Abundance</w:t>
            </w:r>
          </w:p>
        </w:tc>
        <w:tc>
          <w:tcPr>
            <w:tcW w:w="1080" w:type="dxa"/>
            <w:tcBorders>
              <w:bottom w:val="single" w:sz="16" w:space="0" w:color="666666"/>
            </w:tcBorders>
            <w:shd w:val="clear" w:color="auto" w:fill="FFFFFF"/>
            <w:tcMar>
              <w:top w:w="0" w:type="dxa"/>
              <w:left w:w="0" w:type="dxa"/>
              <w:bottom w:w="0" w:type="dxa"/>
              <w:right w:w="0" w:type="dxa"/>
            </w:tcMar>
            <w:vAlign w:val="center"/>
          </w:tcPr>
          <w:p w14:paraId="44717CD6" w14:textId="77777777" w:rsidR="006902CA" w:rsidRDefault="00006B48">
            <w:pPr>
              <w:spacing w:before="100" w:after="100"/>
              <w:ind w:left="100" w:right="100"/>
            </w:pPr>
            <w:r>
              <w:rPr>
                <w:rFonts w:ascii="Arial" w:eastAsia="Arial" w:hAnsi="Arial" w:cs="Arial"/>
                <w:color w:val="000000"/>
                <w:sz w:val="10"/>
                <w:szCs w:val="10"/>
              </w:rPr>
              <w:t>National</w:t>
            </w:r>
          </w:p>
        </w:tc>
        <w:tc>
          <w:tcPr>
            <w:tcW w:w="1080" w:type="dxa"/>
            <w:tcBorders>
              <w:bottom w:val="single" w:sz="16" w:space="0" w:color="666666"/>
            </w:tcBorders>
            <w:shd w:val="clear" w:color="auto" w:fill="FFFFFF"/>
            <w:tcMar>
              <w:top w:w="0" w:type="dxa"/>
              <w:left w:w="0" w:type="dxa"/>
              <w:bottom w:w="0" w:type="dxa"/>
              <w:right w:w="0" w:type="dxa"/>
            </w:tcMar>
            <w:vAlign w:val="center"/>
          </w:tcPr>
          <w:p w14:paraId="50CF006C" w14:textId="77777777" w:rsidR="006902CA" w:rsidRDefault="006902CA">
            <w:pPr>
              <w:spacing w:before="100" w:after="100"/>
              <w:ind w:left="100" w:right="100"/>
              <w:jc w:val="right"/>
            </w:pPr>
          </w:p>
        </w:tc>
        <w:tc>
          <w:tcPr>
            <w:tcW w:w="1080" w:type="dxa"/>
            <w:tcBorders>
              <w:bottom w:val="single" w:sz="16" w:space="0" w:color="666666"/>
            </w:tcBorders>
            <w:shd w:val="clear" w:color="auto" w:fill="FFFFFF"/>
            <w:tcMar>
              <w:top w:w="0" w:type="dxa"/>
              <w:left w:w="0" w:type="dxa"/>
              <w:bottom w:w="0" w:type="dxa"/>
              <w:right w:w="0" w:type="dxa"/>
            </w:tcMar>
            <w:vAlign w:val="center"/>
          </w:tcPr>
          <w:p w14:paraId="3050118B" w14:textId="77777777" w:rsidR="006902CA" w:rsidRDefault="00006B48">
            <w:pPr>
              <w:spacing w:before="100" w:after="100"/>
              <w:ind w:left="100" w:right="100"/>
              <w:jc w:val="right"/>
            </w:pPr>
            <w:r>
              <w:rPr>
                <w:rFonts w:ascii="Arial" w:eastAsia="Arial" w:hAnsi="Arial" w:cs="Arial"/>
                <w:color w:val="000000"/>
                <w:sz w:val="10"/>
                <w:szCs w:val="10"/>
              </w:rPr>
              <w:t>10,180,000</w:t>
            </w:r>
          </w:p>
        </w:tc>
        <w:tc>
          <w:tcPr>
            <w:tcW w:w="1080" w:type="dxa"/>
            <w:tcBorders>
              <w:bottom w:val="single" w:sz="16" w:space="0" w:color="666666"/>
            </w:tcBorders>
            <w:shd w:val="clear" w:color="auto" w:fill="FFFFFF"/>
            <w:tcMar>
              <w:top w:w="0" w:type="dxa"/>
              <w:left w:w="0" w:type="dxa"/>
              <w:bottom w:w="0" w:type="dxa"/>
              <w:right w:w="0" w:type="dxa"/>
            </w:tcMar>
            <w:vAlign w:val="center"/>
          </w:tcPr>
          <w:p w14:paraId="0ABDC0F7" w14:textId="77777777" w:rsidR="006902CA" w:rsidRDefault="00006B48">
            <w:pPr>
              <w:spacing w:before="100" w:after="100"/>
              <w:ind w:left="100" w:right="100"/>
              <w:jc w:val="right"/>
            </w:pPr>
            <w:r>
              <w:rPr>
                <w:rFonts w:ascii="Arial" w:eastAsia="Arial" w:hAnsi="Arial" w:cs="Arial"/>
                <w:color w:val="000000"/>
                <w:sz w:val="10"/>
                <w:szCs w:val="10"/>
              </w:rPr>
              <w:t>21</w:t>
            </w:r>
          </w:p>
        </w:tc>
        <w:tc>
          <w:tcPr>
            <w:tcW w:w="1080" w:type="dxa"/>
            <w:tcBorders>
              <w:bottom w:val="single" w:sz="16" w:space="0" w:color="666666"/>
            </w:tcBorders>
            <w:shd w:val="clear" w:color="auto" w:fill="FFFFFF"/>
            <w:tcMar>
              <w:top w:w="0" w:type="dxa"/>
              <w:left w:w="0" w:type="dxa"/>
              <w:bottom w:w="0" w:type="dxa"/>
              <w:right w:w="0" w:type="dxa"/>
            </w:tcMar>
            <w:vAlign w:val="center"/>
          </w:tcPr>
          <w:p w14:paraId="2CA07170" w14:textId="77777777" w:rsidR="006902CA" w:rsidRDefault="00006B48">
            <w:pPr>
              <w:spacing w:before="100" w:after="100"/>
              <w:ind w:left="100" w:right="100"/>
            </w:pPr>
            <w:r>
              <w:rPr>
                <w:rFonts w:ascii="Arial" w:eastAsia="Arial" w:hAnsi="Arial" w:cs="Arial"/>
                <w:color w:val="000000"/>
                <w:sz w:val="10"/>
                <w:szCs w:val="10"/>
              </w:rPr>
              <w:t>1970-1990</w:t>
            </w:r>
          </w:p>
        </w:tc>
        <w:tc>
          <w:tcPr>
            <w:tcW w:w="1080" w:type="dxa"/>
            <w:tcBorders>
              <w:bottom w:val="single" w:sz="16" w:space="0" w:color="666666"/>
            </w:tcBorders>
            <w:shd w:val="clear" w:color="auto" w:fill="FFFFFF"/>
            <w:tcMar>
              <w:top w:w="0" w:type="dxa"/>
              <w:left w:w="0" w:type="dxa"/>
              <w:bottom w:w="0" w:type="dxa"/>
              <w:right w:w="0" w:type="dxa"/>
            </w:tcMar>
            <w:vAlign w:val="center"/>
          </w:tcPr>
          <w:p w14:paraId="222CA7E3" w14:textId="77777777" w:rsidR="006902CA" w:rsidRDefault="00006B48">
            <w:pPr>
              <w:spacing w:before="100" w:after="100"/>
              <w:ind w:left="100" w:right="100"/>
            </w:pPr>
            <w:r>
              <w:rPr>
                <w:rFonts w:ascii="Arial" w:eastAsia="Arial" w:hAnsi="Arial" w:cs="Arial"/>
                <w:color w:val="000000"/>
                <w:sz w:val="10"/>
                <w:szCs w:val="10"/>
              </w:rPr>
              <w:t>Europe</w:t>
            </w:r>
          </w:p>
        </w:tc>
        <w:tc>
          <w:tcPr>
            <w:tcW w:w="1080" w:type="dxa"/>
            <w:tcBorders>
              <w:bottom w:val="single" w:sz="16" w:space="0" w:color="666666"/>
            </w:tcBorders>
            <w:shd w:val="clear" w:color="auto" w:fill="FFFFFF"/>
            <w:tcMar>
              <w:top w:w="0" w:type="dxa"/>
              <w:left w:w="0" w:type="dxa"/>
              <w:bottom w:w="0" w:type="dxa"/>
              <w:right w:w="0" w:type="dxa"/>
            </w:tcMar>
            <w:vAlign w:val="center"/>
          </w:tcPr>
          <w:p w14:paraId="26316CE8" w14:textId="77777777" w:rsidR="006902CA" w:rsidRDefault="00006B48">
            <w:pPr>
              <w:spacing w:before="100" w:after="100"/>
              <w:ind w:left="100" w:right="100"/>
            </w:pPr>
            <w:r>
              <w:rPr>
                <w:rFonts w:ascii="Arial" w:eastAsia="Arial" w:hAnsi="Arial" w:cs="Arial"/>
                <w:color w:val="000000"/>
                <w:sz w:val="10"/>
                <w:szCs w:val="10"/>
              </w:rPr>
              <w:t>Decrease</w:t>
            </w:r>
          </w:p>
        </w:tc>
      </w:tr>
    </w:tbl>
    <w:p w14:paraId="1A0B2C8F" w14:textId="67DE9ED0" w:rsidR="006902CA" w:rsidRDefault="00006B48">
      <w:pPr>
        <w:pStyle w:val="Heading1"/>
      </w:pPr>
      <w:bookmarkStart w:id="854" w:name="Xdb0cf92cb0f0655f9267bb1e1d2312d8e585e9c"/>
      <w:bookmarkEnd w:id="675"/>
      <w:del w:id="855" w:author="Keil Petr" w:date="2021-09-24T10:49:00Z">
        <w:r w:rsidDel="00AD0893">
          <w:rPr>
            <w:rStyle w:val="SectionNumber"/>
          </w:rPr>
          <w:delText>3</w:delText>
        </w:r>
        <w:r w:rsidDel="00AD0893">
          <w:tab/>
        </w:r>
      </w:del>
      <w:del w:id="856" w:author="Keil Petr" w:date="2021-09-24T10:51:00Z">
        <w:r w:rsidDel="0045631E">
          <w:delText>On t</w:delText>
        </w:r>
      </w:del>
      <w:del w:id="857" w:author="Keil Petr" w:date="2021-09-24T11:22:00Z">
        <w:r w:rsidDel="000E3EE0">
          <w:delText xml:space="preserve">he link between </w:delText>
        </w:r>
      </w:del>
      <w:bookmarkStart w:id="858" w:name="_Toc83820938"/>
      <w:ins w:id="859" w:author="Keil Petr" w:date="2021-09-24T11:22:00Z">
        <w:r w:rsidR="000E3EE0">
          <w:t>S</w:t>
        </w:r>
      </w:ins>
      <w:del w:id="860" w:author="Keil Petr" w:date="2021-09-24T11:22:00Z">
        <w:r w:rsidDel="000E3EE0">
          <w:delText>s</w:delText>
        </w:r>
      </w:del>
      <w:r>
        <w:t xml:space="preserve">patial </w:t>
      </w:r>
      <w:del w:id="861" w:author="Keil Petr" w:date="2021-09-24T12:21:00Z">
        <w:r w:rsidDel="00FA5AF5">
          <w:delText xml:space="preserve">grain </w:delText>
        </w:r>
      </w:del>
      <w:ins w:id="862" w:author="Keil Petr" w:date="2021-09-24T12:21:00Z">
        <w:r w:rsidR="00FA5AF5">
          <w:t xml:space="preserve">scale </w:t>
        </w:r>
      </w:ins>
      <w:del w:id="863" w:author="Keil Petr" w:date="2021-09-24T11:22:00Z">
        <w:r w:rsidDel="000E3EE0">
          <w:delText xml:space="preserve">and </w:delText>
        </w:r>
      </w:del>
      <w:ins w:id="864" w:author="Keil Petr" w:date="2021-09-24T11:22:00Z">
        <w:r w:rsidR="000E3EE0">
          <w:t xml:space="preserve">vs temporal </w:t>
        </w:r>
      </w:ins>
      <w:r>
        <w:t>trends</w:t>
      </w:r>
      <w:bookmarkEnd w:id="858"/>
      <w:r>
        <w:t xml:space="preserve"> </w:t>
      </w:r>
      <w:del w:id="865" w:author="Keil Petr" w:date="2021-09-24T12:22:00Z">
        <w:r w:rsidDel="00FA5AF5">
          <w:delText>of biodiversity</w:delText>
        </w:r>
      </w:del>
    </w:p>
    <w:p w14:paraId="39B91D47" w14:textId="2B7AD0D4" w:rsidR="006902CA" w:rsidDel="00543AD8" w:rsidRDefault="00124474">
      <w:pPr>
        <w:pStyle w:val="FirstParagraph"/>
        <w:rPr>
          <w:del w:id="866" w:author="Keil Petr" w:date="2021-09-24T11:59:00Z"/>
        </w:rPr>
      </w:pPr>
      <w:ins w:id="867" w:author="Keil Petr" w:date="2021-09-24T12:11:00Z">
        <w:r w:rsidRPr="00124474">
          <w:rPr>
            <w:b/>
            <w:bCs/>
            <w:rPrChange w:id="868" w:author="Keil Petr" w:date="2021-09-24T12:11:00Z">
              <w:rPr/>
            </w:rPrChange>
          </w:rPr>
          <w:t xml:space="preserve">Overall </w:t>
        </w:r>
        <w:r>
          <w:rPr>
            <w:b/>
            <w:bCs/>
          </w:rPr>
          <w:t>trends</w:t>
        </w:r>
        <w:r w:rsidRPr="00124474">
          <w:rPr>
            <w:b/>
            <w:bCs/>
            <w:rPrChange w:id="869" w:author="Keil Petr" w:date="2021-09-24T12:11:00Z">
              <w:rPr/>
            </w:rPrChange>
          </w:rPr>
          <w:t xml:space="preserve">. </w:t>
        </w:r>
      </w:ins>
      <w:r w:rsidR="00006B48">
        <w:t xml:space="preserve">The median spatial extent of the 17 articles </w:t>
      </w:r>
      <w:commentRangeStart w:id="870"/>
      <w:r w:rsidR="00006B48">
        <w:t xml:space="preserve">is 5.20475^{5} </w:t>
      </w:r>
      <m:oMath>
        <m:r>
          <w:rPr>
            <w:rFonts w:ascii="Cambria Math" w:hAnsi="Cambria Math"/>
          </w:rPr>
          <m:t>K</m:t>
        </m:r>
        <w:commentRangeEnd w:id="870"/>
        <m:r>
          <m:rPr>
            <m:sty m:val="p"/>
          </m:rPr>
          <w:rPr>
            <w:rStyle w:val="CommentReference"/>
          </w:rPr>
          <w:commentReference w:id="870"/>
        </m:r>
        <m:sSup>
          <m:sSupPr>
            <m:ctrlPr>
              <w:rPr>
                <w:rFonts w:ascii="Cambria Math" w:hAnsi="Cambria Math"/>
              </w:rPr>
            </m:ctrlPr>
          </m:sSupPr>
          <m:e>
            <m:r>
              <w:rPr>
                <w:rFonts w:ascii="Cambria Math" w:hAnsi="Cambria Math"/>
              </w:rPr>
              <m:t>m</m:t>
            </m:r>
          </m:e>
          <m:sup>
            <m:r>
              <w:rPr>
                <w:rFonts w:ascii="Cambria Math" w:hAnsi="Cambria Math"/>
              </w:rPr>
              <m:t>2</m:t>
            </m:r>
          </m:sup>
        </m:sSup>
      </m:oMath>
      <w:r w:rsidR="00006B48">
        <w:t xml:space="preserve">, with the smallest area of 1800 </w:t>
      </w:r>
      <m:oMath>
        <m:r>
          <w:rPr>
            <w:rFonts w:ascii="Cambria Math" w:hAnsi="Cambria Math"/>
          </w:rPr>
          <m:t>K</m:t>
        </m:r>
        <m:sSup>
          <m:sSupPr>
            <m:ctrlPr>
              <w:rPr>
                <w:rFonts w:ascii="Cambria Math" w:hAnsi="Cambria Math"/>
              </w:rPr>
            </m:ctrlPr>
          </m:sSupPr>
          <m:e>
            <m:r>
              <w:rPr>
                <w:rFonts w:ascii="Cambria Math" w:hAnsi="Cambria Math"/>
              </w:rPr>
              <m:t>m</m:t>
            </m:r>
          </m:e>
          <m:sup>
            <m:r>
              <w:rPr>
                <w:rFonts w:ascii="Cambria Math" w:hAnsi="Cambria Math"/>
              </w:rPr>
              <m:t>2</m:t>
            </m:r>
          </m:sup>
        </m:sSup>
      </m:oMath>
      <w:r w:rsidR="00006B48">
        <w:t xml:space="preserve"> and the greatest representing the global </w:t>
      </w:r>
      <w:ins w:id="871" w:author="Leroy Francois" w:date="2021-09-29T16:13:00Z">
        <w:r w:rsidR="00F705A6">
          <w:t xml:space="preserve">continent surfaces </w:t>
        </w:r>
      </w:ins>
      <w:commentRangeStart w:id="872"/>
      <w:del w:id="873" w:author="Leroy Francois" w:date="2021-09-29T16:09:00Z">
        <w:r w:rsidR="00006B48" w:rsidDel="00402E17">
          <w:delText xml:space="preserve">emerged </w:delText>
        </w:r>
        <w:commentRangeEnd w:id="872"/>
        <w:r w:rsidR="000E3EE0" w:rsidDel="00402E17">
          <w:rPr>
            <w:rStyle w:val="CommentReference"/>
          </w:rPr>
          <w:commentReference w:id="872"/>
        </w:r>
        <w:r w:rsidR="00006B48" w:rsidDel="00402E17">
          <w:delText xml:space="preserve">surface </w:delText>
        </w:r>
      </w:del>
      <w:r w:rsidR="00006B48">
        <w:t>(</w:t>
      </w:r>
      <w:r w:rsidR="00006B48">
        <w:rPr>
          <w:i/>
          <w:iCs/>
        </w:rPr>
        <w:t>i.e.</w:t>
      </w:r>
      <w:r w:rsidR="00006B48">
        <w:t xml:space="preserve"> 1.4894^{8} </w:t>
      </w:r>
      <m:oMath>
        <m:r>
          <w:rPr>
            <w:rFonts w:ascii="Cambria Math" w:hAnsi="Cambria Math"/>
          </w:rPr>
          <m:t>K</m:t>
        </m:r>
        <m:sSup>
          <m:sSupPr>
            <m:ctrlPr>
              <w:rPr>
                <w:rFonts w:ascii="Cambria Math" w:hAnsi="Cambria Math"/>
              </w:rPr>
            </m:ctrlPr>
          </m:sSupPr>
          <m:e>
            <m:r>
              <w:rPr>
                <w:rFonts w:ascii="Cambria Math" w:hAnsi="Cambria Math"/>
              </w:rPr>
              <m:t>m</m:t>
            </m:r>
          </m:e>
          <m:sup>
            <m:r>
              <w:rPr>
                <w:rFonts w:ascii="Cambria Math" w:hAnsi="Cambria Math"/>
              </w:rPr>
              <m:t>2</m:t>
            </m:r>
          </m:sup>
        </m:sSup>
      </m:oMath>
      <w:r w:rsidR="00006B48">
        <w:t xml:space="preserve">). </w:t>
      </w:r>
      <w:ins w:id="874" w:author="Keil Petr" w:date="2021-09-24T11:56:00Z">
        <w:r w:rsidR="00543AD8">
          <w:t xml:space="preserve">These articles reported </w:t>
        </w:r>
        <w:r w:rsidR="00543AD8" w:rsidRPr="00543AD8">
          <w:rPr>
            <w:highlight w:val="yellow"/>
            <w:rPrChange w:id="875" w:author="Keil Petr" w:date="2021-09-24T11:57:00Z">
              <w:rPr/>
            </w:rPrChange>
          </w:rPr>
          <w:t>XXX</w:t>
        </w:r>
        <w:r w:rsidR="00543AD8">
          <w:t xml:space="preserve"> combinations of </w:t>
        </w:r>
      </w:ins>
      <w:ins w:id="876" w:author="Keil Petr" w:date="2021-09-24T11:57:00Z">
        <w:r w:rsidR="00543AD8">
          <w:t xml:space="preserve">scales and metrics. </w:t>
        </w:r>
      </w:ins>
      <w:del w:id="877" w:author="Keil Petr" w:date="2021-09-24T11:57:00Z">
        <w:r w:rsidR="00006B48" w:rsidDel="00543AD8">
          <w:delText>Overall</w:delText>
        </w:r>
      </w:del>
      <w:ins w:id="878" w:author="Keil Petr" w:date="2021-09-24T11:57:00Z">
        <w:r w:rsidR="00543AD8">
          <w:t>From these</w:t>
        </w:r>
      </w:ins>
      <w:r w:rsidR="00006B48">
        <w:t xml:space="preserve">, there were 11 </w:t>
      </w:r>
      <w:r w:rsidR="00006B48">
        <w:rPr>
          <w:i/>
          <w:iCs/>
        </w:rPr>
        <w:t>Decrease</w:t>
      </w:r>
      <w:ins w:id="879" w:author="Keil Petr" w:date="2021-09-24T11:58:00Z">
        <w:r w:rsidR="00543AD8">
          <w:rPr>
            <w:i/>
            <w:iCs/>
          </w:rPr>
          <w:t>s</w:t>
        </w:r>
      </w:ins>
      <w:r w:rsidR="00006B48">
        <w:t xml:space="preserve">, 31 </w:t>
      </w:r>
      <w:r w:rsidR="00006B48">
        <w:rPr>
          <w:i/>
          <w:iCs/>
        </w:rPr>
        <w:t>Increase</w:t>
      </w:r>
      <w:ins w:id="880" w:author="Keil Petr" w:date="2021-09-24T11:58:00Z">
        <w:r w:rsidR="00543AD8">
          <w:rPr>
            <w:i/>
            <w:iCs/>
          </w:rPr>
          <w:t>s</w:t>
        </w:r>
      </w:ins>
      <w:r w:rsidR="00006B48">
        <w:t xml:space="preserve"> and 14 </w:t>
      </w:r>
      <w:r w:rsidR="00006B48">
        <w:rPr>
          <w:i/>
          <w:iCs/>
        </w:rPr>
        <w:t>Stable</w:t>
      </w:r>
      <w:r w:rsidR="00006B48">
        <w:t xml:space="preserve"> </w:t>
      </w:r>
      <w:del w:id="881" w:author="Keil Petr" w:date="2021-09-24T11:58:00Z">
        <w:r w:rsidR="00006B48" w:rsidDel="00543AD8">
          <w:delText xml:space="preserve">reliable </w:delText>
        </w:r>
      </w:del>
      <w:r w:rsidR="00006B48">
        <w:t xml:space="preserve">trends </w:t>
      </w:r>
      <w:del w:id="882" w:author="Keil Petr" w:date="2021-09-24T11:59:00Z">
        <w:r w:rsidR="00006B48" w:rsidDel="00543AD8">
          <w:delText>(</w:delText>
        </w:r>
        <w:r w:rsidR="00006B48" w:rsidDel="00543AD8">
          <w:rPr>
            <w:i/>
            <w:iCs/>
          </w:rPr>
          <w:delText>i.e.</w:delText>
        </w:r>
        <w:r w:rsidR="00006B48" w:rsidDel="00543AD8">
          <w:delText xml:space="preserve"> spatially replicated) </w:delText>
        </w:r>
      </w:del>
      <w:r w:rsidR="00006B48">
        <w:t>across the literature</w:t>
      </w:r>
      <w:del w:id="883" w:author="Keil Petr" w:date="2021-09-24T11:59:00Z">
        <w:r w:rsidR="00006B48" w:rsidDel="00543AD8">
          <w:delText>, without consideration of any metric or spatial scales</w:delText>
        </w:r>
      </w:del>
      <w:r w:rsidR="00006B48">
        <w:t>.</w:t>
      </w:r>
      <w:ins w:id="884" w:author="Keil Petr" w:date="2021-09-24T11:59:00Z">
        <w:r w:rsidR="00543AD8">
          <w:t xml:space="preserve"> </w:t>
        </w:r>
      </w:ins>
    </w:p>
    <w:p w14:paraId="0DA4F088" w14:textId="124FBF5B" w:rsidR="006902CA" w:rsidDel="00FC1328" w:rsidRDefault="00006B48">
      <w:pPr>
        <w:pStyle w:val="FirstParagraph"/>
        <w:rPr>
          <w:del w:id="885" w:author="Keil Petr" w:date="2021-09-24T12:04:00Z"/>
        </w:rPr>
        <w:pPrChange w:id="886" w:author="Keil Petr" w:date="2021-09-24T12:04:00Z">
          <w:pPr>
            <w:pStyle w:val="BodyText"/>
          </w:pPr>
        </w:pPrChange>
      </w:pPr>
      <w:del w:id="887" w:author="Keil Petr" w:date="2021-09-24T12:04:00Z">
        <w:r w:rsidDel="00FC1328">
          <w:delText>One ha</w:delText>
        </w:r>
      </w:del>
      <w:del w:id="888" w:author="Keil Petr" w:date="2021-09-24T11:59:00Z">
        <w:r w:rsidDel="00543AD8">
          <w:delText>ve</w:delText>
        </w:r>
      </w:del>
      <w:del w:id="889" w:author="Keil Petr" w:date="2021-09-24T12:04:00Z">
        <w:r w:rsidDel="00FC1328">
          <w:delText xml:space="preserve"> to keep in mind that </w:delText>
        </w:r>
      </w:del>
      <w:del w:id="890" w:author="Keil Petr" w:date="2021-09-24T11:59:00Z">
        <w:r w:rsidDel="00543AD8">
          <w:delText>the proportions of the trends presented here is</w:delText>
        </w:r>
      </w:del>
      <w:del w:id="891" w:author="Keil Petr" w:date="2021-09-24T12:04:00Z">
        <w:r w:rsidDel="00FC1328">
          <w:delText xml:space="preserve"> not representative of the overall trend</w:delText>
        </w:r>
      </w:del>
      <w:commentRangeStart w:id="892"/>
      <w:del w:id="893" w:author="Keil Petr" w:date="2021-09-24T12:00:00Z">
        <w:r w:rsidDel="00543AD8">
          <w:delText xml:space="preserve"> usually found in the scientific literature. T</w:delText>
        </w:r>
      </w:del>
      <w:del w:id="894" w:author="Keil Petr" w:date="2021-09-24T12:04:00Z">
        <w:r w:rsidDel="00FC1328">
          <w:delText>aking only the articles with spatial replicates reduces the number of studies and thus doesn’t reflect the overall dynamic of biodiversity</w:delText>
        </w:r>
        <w:commentRangeEnd w:id="892"/>
        <w:r w:rsidR="00543AD8" w:rsidDel="00FC1328">
          <w:rPr>
            <w:rStyle w:val="CommentReference"/>
          </w:rPr>
          <w:commentReference w:id="892"/>
        </w:r>
      </w:del>
      <w:del w:id="895" w:author="Keil Petr" w:date="2021-09-24T12:00:00Z">
        <w:r w:rsidDel="00543AD8">
          <w:delText>, which is not the purpose of this review</w:delText>
        </w:r>
      </w:del>
      <w:del w:id="896" w:author="Keil Petr" w:date="2021-09-24T12:04:00Z">
        <w:r w:rsidDel="00FC1328">
          <w:delText xml:space="preserve">. </w:delText>
        </w:r>
      </w:del>
      <w:commentRangeStart w:id="897"/>
      <w:del w:id="898" w:author="Keil Petr" w:date="2021-09-24T12:02:00Z">
        <w:r w:rsidDel="00543AD8">
          <w:delText>As a matter of fact, m</w:delText>
        </w:r>
      </w:del>
      <w:del w:id="899" w:author="Keil Petr" w:date="2021-09-24T12:04:00Z">
        <w:r w:rsidDel="00FC1328">
          <w:delText xml:space="preserve">eta-analysis by </w:delText>
        </w:r>
        <w:r w:rsidDel="00FC1328">
          <w:fldChar w:fldCharType="begin"/>
        </w:r>
        <w:r w:rsidDel="00FC1328">
          <w:delInstrText xml:space="preserve"> HYPERLINK \l "ref-fraixedas_state_2020" \h </w:delInstrText>
        </w:r>
        <w:r w:rsidDel="00FC1328">
          <w:fldChar w:fldCharType="separate"/>
        </w:r>
        <w:r w:rsidDel="00FC1328">
          <w:rPr>
            <w:rStyle w:val="Hyperlink"/>
          </w:rPr>
          <w:delText>Fraixedas et al.</w:delText>
        </w:r>
        <w:r w:rsidDel="00FC1328">
          <w:rPr>
            <w:rStyle w:val="Hyperlink"/>
          </w:rPr>
          <w:fldChar w:fldCharType="end"/>
        </w:r>
        <w:r w:rsidDel="00FC1328">
          <w:delText xml:space="preserve"> (</w:delText>
        </w:r>
        <w:r w:rsidDel="00FC1328">
          <w:fldChar w:fldCharType="begin"/>
        </w:r>
        <w:r w:rsidDel="00FC1328">
          <w:delInstrText xml:space="preserve"> HYPERLINK \l "ref-fraixedas_state_2020" \h </w:delInstrText>
        </w:r>
        <w:r w:rsidDel="00FC1328">
          <w:fldChar w:fldCharType="separate"/>
        </w:r>
        <w:r w:rsidDel="00FC1328">
          <w:rPr>
            <w:rStyle w:val="Hyperlink"/>
          </w:rPr>
          <w:delText>2020</w:delText>
        </w:r>
        <w:r w:rsidDel="00FC1328">
          <w:rPr>
            <w:rStyle w:val="Hyperlink"/>
          </w:rPr>
          <w:fldChar w:fldCharType="end"/>
        </w:r>
        <w:r w:rsidDel="00FC1328">
          <w:delText xml:space="preserve">) indicates that around half of bird related indicators are declining and that only </w:delText>
        </w:r>
      </w:del>
      <m:oMath>
        <m:r>
          <w:del w:id="900" w:author="Keil Petr" w:date="2021-09-24T12:04:00Z">
            <w:rPr>
              <w:rFonts w:ascii="Cambria Math" w:hAnsi="Cambria Math"/>
            </w:rPr>
            <m:t>20</m:t>
          </w:del>
        </m:r>
        <m:r>
          <w:del w:id="901" w:author="Keil Petr" w:date="2021-09-24T12:04:00Z">
            <m:rPr>
              <m:sty m:val="p"/>
            </m:rPr>
            <w:rPr>
              <w:rFonts w:ascii="Cambria Math" w:hAnsi="Cambria Math"/>
            </w:rPr>
            <m:t>%</m:t>
          </w:del>
        </m:r>
      </m:oMath>
      <w:del w:id="902" w:author="Keil Petr" w:date="2021-09-24T12:04:00Z">
        <w:r w:rsidDel="00FC1328">
          <w:delText xml:space="preserve"> of them are increasing.</w:delText>
        </w:r>
        <w:commentRangeEnd w:id="897"/>
        <w:r w:rsidR="00543AD8" w:rsidDel="00FC1328">
          <w:rPr>
            <w:rStyle w:val="CommentReference"/>
          </w:rPr>
          <w:commentReference w:id="897"/>
        </w:r>
      </w:del>
    </w:p>
    <w:p w14:paraId="596B4109" w14:textId="77777777" w:rsidR="00846980" w:rsidRDefault="00006B48" w:rsidP="00FC1328">
      <w:pPr>
        <w:pStyle w:val="FirstParagraph"/>
        <w:rPr>
          <w:ins w:id="903" w:author="Leroy Francois" w:date="2021-09-29T15:35:00Z"/>
        </w:rPr>
      </w:pPr>
      <w:r>
        <w:t xml:space="preserve">In our case, local scales are more represented than the others and the number of articles decreases with the increasing spatial scale (Figure 3.1). This is expected, as the spatial replications get more demanding in organization and resources as the grain size enlarges. The </w:t>
      </w:r>
      <w:r>
        <w:rPr>
          <w:i/>
          <w:iCs/>
        </w:rPr>
        <w:t>Increase</w:t>
      </w:r>
      <w:r>
        <w:t xml:space="preserve"> of the metrics seems to be dominating at smaller scales. On </w:t>
      </w:r>
      <w:del w:id="904" w:author="Keil Petr" w:date="2021-09-24T12:05:00Z">
        <w:r w:rsidDel="00FC1328">
          <w:delText>an</w:delText>
        </w:r>
      </w:del>
      <w:ins w:id="905" w:author="Keil Petr" w:date="2021-09-24T12:05:00Z">
        <w:r w:rsidR="00FC1328">
          <w:t>the</w:t>
        </w:r>
      </w:ins>
      <w:r>
        <w:t xml:space="preserve"> other hand, the proportion of </w:t>
      </w:r>
      <w:r>
        <w:rPr>
          <w:i/>
          <w:iCs/>
        </w:rPr>
        <w:t>Decrease</w:t>
      </w:r>
      <w:r>
        <w:t xml:space="preserve"> is </w:t>
      </w:r>
      <w:del w:id="906" w:author="Keil Petr" w:date="2021-09-24T12:05:00Z">
        <w:r w:rsidDel="00FC1328">
          <w:delText xml:space="preserve">more important </w:delText>
        </w:r>
      </w:del>
      <w:ins w:id="907" w:author="Keil Petr" w:date="2021-09-24T12:05:00Z">
        <w:r w:rsidR="00FC1328">
          <w:t xml:space="preserve">larger </w:t>
        </w:r>
      </w:ins>
      <w:r>
        <w:t xml:space="preserve">at regional scales than at local scales. At the global scale, no </w:t>
      </w:r>
      <w:r>
        <w:rPr>
          <w:i/>
          <w:iCs/>
        </w:rPr>
        <w:t>Increase</w:t>
      </w:r>
      <w:r>
        <w:t xml:space="preserve"> </w:t>
      </w:r>
      <w:del w:id="908" w:author="Keil Petr" w:date="2021-09-24T12:05:00Z">
        <w:r w:rsidDel="00FC1328">
          <w:delText xml:space="preserve">were </w:delText>
        </w:r>
      </w:del>
      <w:ins w:id="909" w:author="Keil Petr" w:date="2021-09-24T12:05:00Z">
        <w:r w:rsidR="00FC1328">
          <w:t xml:space="preserve">was </w:t>
        </w:r>
      </w:ins>
      <w:r>
        <w:t>found.</w:t>
      </w:r>
      <w:ins w:id="910" w:author="Keil Petr" w:date="2021-09-24T12:04:00Z">
        <w:r w:rsidR="00FC1328" w:rsidRPr="00FC1328">
          <w:t xml:space="preserve"> </w:t>
        </w:r>
      </w:ins>
    </w:p>
    <w:p w14:paraId="186CB4BE" w14:textId="2FAC92C2" w:rsidR="00FC1328" w:rsidDel="00846980" w:rsidRDefault="00FC1328" w:rsidP="00FC1328">
      <w:pPr>
        <w:pStyle w:val="FirstParagraph"/>
        <w:rPr>
          <w:ins w:id="911" w:author="Keil Petr" w:date="2021-09-24T12:04:00Z"/>
          <w:del w:id="912" w:author="Leroy Francois" w:date="2021-09-29T15:35:00Z"/>
        </w:rPr>
      </w:pPr>
      <w:ins w:id="913" w:author="Keil Petr" w:date="2021-09-24T12:04:00Z">
        <w:del w:id="914" w:author="Leroy Francois" w:date="2021-09-29T15:35:00Z">
          <w:r w:rsidDel="00846980">
            <w:delText>One has to keep in mind that these trends may not be representative of the overall trend</w:delText>
          </w:r>
          <w:commentRangeStart w:id="915"/>
          <w:r w:rsidDel="00846980">
            <w:delText>, since taking only articles with spatial replicates reduces the number of studies and thus doesn’t reflect the overall dynamic of biodiversity</w:delText>
          </w:r>
          <w:commentRangeEnd w:id="915"/>
          <w:r w:rsidDel="00846980">
            <w:rPr>
              <w:rStyle w:val="CommentReference"/>
            </w:rPr>
            <w:commentReference w:id="915"/>
          </w:r>
          <w:r w:rsidDel="00846980">
            <w:delText xml:space="preserve">. </w:delText>
          </w:r>
          <w:commentRangeStart w:id="916"/>
          <w:r w:rsidDel="00846980">
            <w:delText xml:space="preserve">Meta-analysis by </w:delText>
          </w:r>
          <w:r w:rsidDel="00846980">
            <w:fldChar w:fldCharType="begin"/>
          </w:r>
          <w:r w:rsidDel="00846980">
            <w:delInstrText xml:space="preserve"> HYPERLINK \l "ref-fraixedas_state_2020" \h </w:delInstrText>
          </w:r>
          <w:r w:rsidDel="00846980">
            <w:fldChar w:fldCharType="separate"/>
          </w:r>
          <w:r w:rsidDel="00846980">
            <w:rPr>
              <w:rStyle w:val="Hyperlink"/>
            </w:rPr>
            <w:delText>Fraixedas et al.</w:delText>
          </w:r>
          <w:r w:rsidDel="00846980">
            <w:rPr>
              <w:rStyle w:val="Hyperlink"/>
            </w:rPr>
            <w:fldChar w:fldCharType="end"/>
          </w:r>
          <w:r w:rsidDel="00846980">
            <w:delText xml:space="preserve"> (</w:delText>
          </w:r>
          <w:r w:rsidDel="00846980">
            <w:fldChar w:fldCharType="begin"/>
          </w:r>
          <w:r w:rsidDel="00846980">
            <w:delInstrText xml:space="preserve"> HYPERLINK \l "ref-fraixedas_state_2020" \h </w:delInstrText>
          </w:r>
          <w:r w:rsidDel="00846980">
            <w:fldChar w:fldCharType="separate"/>
          </w:r>
          <w:r w:rsidDel="00846980">
            <w:rPr>
              <w:rStyle w:val="Hyperlink"/>
            </w:rPr>
            <w:delText>2020</w:delText>
          </w:r>
          <w:r w:rsidDel="00846980">
            <w:rPr>
              <w:rStyle w:val="Hyperlink"/>
            </w:rPr>
            <w:fldChar w:fldCharType="end"/>
          </w:r>
          <w:r w:rsidDel="00846980">
            <w:delText xml:space="preserve">) indicates that around half of bird related indicators are declining and that only </w:delText>
          </w:r>
        </w:del>
      </w:ins>
      <m:oMath>
        <m:r>
          <w:ins w:id="917" w:author="Keil Petr" w:date="2021-09-24T12:04:00Z">
            <w:del w:id="918" w:author="Leroy Francois" w:date="2021-09-29T15:35:00Z">
              <w:rPr>
                <w:rFonts w:ascii="Cambria Math" w:hAnsi="Cambria Math"/>
              </w:rPr>
              <m:t>20</m:t>
            </w:del>
          </w:ins>
        </m:r>
        <m:r>
          <w:ins w:id="919" w:author="Keil Petr" w:date="2021-09-24T12:04:00Z">
            <w:del w:id="920" w:author="Leroy Francois" w:date="2021-09-29T15:35:00Z">
              <m:rPr>
                <m:sty m:val="p"/>
              </m:rPr>
              <w:rPr>
                <w:rFonts w:ascii="Cambria Math" w:hAnsi="Cambria Math"/>
              </w:rPr>
              <m:t>%</m:t>
            </w:del>
          </w:ins>
        </m:r>
      </m:oMath>
      <w:ins w:id="921" w:author="Keil Petr" w:date="2021-09-24T12:04:00Z">
        <w:del w:id="922" w:author="Leroy Francois" w:date="2021-09-29T15:35:00Z">
          <w:r w:rsidDel="00846980">
            <w:delText xml:space="preserve"> of them are increasing.</w:delText>
          </w:r>
          <w:commentRangeEnd w:id="916"/>
          <w:r w:rsidDel="00846980">
            <w:rPr>
              <w:rStyle w:val="CommentReference"/>
            </w:rPr>
            <w:commentReference w:id="916"/>
          </w:r>
        </w:del>
      </w:ins>
    </w:p>
    <w:p w14:paraId="1D5D258F" w14:textId="54C67B8E" w:rsidR="00413842" w:rsidRDefault="00413842" w:rsidP="00413842">
      <w:pPr>
        <w:pStyle w:val="BodyText"/>
        <w:rPr>
          <w:ins w:id="923" w:author="Keil Petr" w:date="2021-09-24T17:43:00Z"/>
        </w:rPr>
      </w:pPr>
      <w:ins w:id="924" w:author="Keil Petr" w:date="2021-09-24T12:11:00Z">
        <w:r w:rsidRPr="00124474">
          <w:rPr>
            <w:b/>
            <w:bCs/>
            <w:rPrChange w:id="925" w:author="Keil Petr" w:date="2021-09-24T12:11:00Z">
              <w:rPr/>
            </w:rPrChange>
          </w:rPr>
          <w:t>Trends by metric.</w:t>
        </w:r>
        <w:r>
          <w:t xml:space="preserve"> </w:t>
        </w:r>
      </w:ins>
      <w:ins w:id="926" w:author="Keil Petr" w:date="2021-09-24T17:41:00Z">
        <w:r>
          <w:t xml:space="preserve">Among the different metrics, </w:t>
        </w:r>
      </w:ins>
      <w:ins w:id="927" w:author="Keil Petr" w:date="2021-09-24T17:42:00Z">
        <w:r>
          <w:t>most of the examined studies deal with temporal trends of species</w:t>
        </w:r>
      </w:ins>
      <w:del w:id="928" w:author="Keil Petr" w:date="2021-09-24T17:42:00Z">
        <w:r w:rsidDel="00413842">
          <w:delText>Replicated species</w:delText>
        </w:r>
      </w:del>
      <w:r>
        <w:t xml:space="preserve"> richness and abundance </w:t>
      </w:r>
      <w:del w:id="929" w:author="Keil Petr" w:date="2021-09-24T17:42:00Z">
        <w:r w:rsidDel="00B75C22">
          <w:delText xml:space="preserve">metrics are very represented in the scientific literature </w:delText>
        </w:r>
      </w:del>
      <w:r>
        <w:t xml:space="preserve">(Figure 3.2). The less common trend of abundance is </w:t>
      </w:r>
      <w:r>
        <w:rPr>
          <w:i/>
          <w:iCs/>
        </w:rPr>
        <w:t>Increase</w:t>
      </w:r>
      <w:r>
        <w:t xml:space="preserve">, whilst </w:t>
      </w:r>
      <w:r>
        <w:rPr>
          <w:i/>
          <w:iCs/>
        </w:rPr>
        <w:t>Decrease</w:t>
      </w:r>
      <w:r>
        <w:t xml:space="preserve"> and </w:t>
      </w:r>
      <w:r>
        <w:rPr>
          <w:i/>
          <w:iCs/>
        </w:rPr>
        <w:t>Stability</w:t>
      </w:r>
      <w:r>
        <w:t xml:space="preserve"> are both as common. Diversity indexes (</w:t>
      </w:r>
      <w:r>
        <w:rPr>
          <w:i/>
          <w:iCs/>
        </w:rPr>
        <w:t>i.e.</w:t>
      </w:r>
      <w:r>
        <w:t xml:space="preserve"> </w:t>
      </w:r>
      <w:proofErr w:type="spellStart"/>
      <w:r>
        <w:t>Sørensen</w:t>
      </w:r>
      <w:proofErr w:type="spellEnd"/>
      <w:r>
        <w:t xml:space="preserve"> and Jaccard) were always found increasing and temporal </w:t>
      </w:r>
      <m:oMath>
        <m:r>
          <w:rPr>
            <w:rFonts w:ascii="Cambria Math" w:hAnsi="Cambria Math"/>
          </w:rPr>
          <m:t>β</m:t>
        </m:r>
      </m:oMath>
      <w:r>
        <w:t xml:space="preserve">-diversity was found most of the time increasing and never decreasing. The </w:t>
      </w:r>
      <w:del w:id="930" w:author="Keil Petr" w:date="2021-09-24T17:42:00Z">
        <w:r w:rsidDel="00B75C22">
          <w:delText xml:space="preserve">small </w:delText>
        </w:r>
      </w:del>
      <w:del w:id="931" w:author="Keil Petr" w:date="2021-09-24T17:43:00Z">
        <w:r w:rsidDel="00B75C22">
          <w:delText>frequency</w:delText>
        </w:r>
      </w:del>
      <w:ins w:id="932" w:author="Keil Petr" w:date="2021-09-24T17:43:00Z">
        <w:r w:rsidR="00B75C22">
          <w:t>use</w:t>
        </w:r>
      </w:ins>
      <w:r>
        <w:t xml:space="preserve"> of the other metrics </w:t>
      </w:r>
      <w:ins w:id="933" w:author="Keil Petr" w:date="2021-09-24T17:42:00Z">
        <w:r w:rsidR="00B75C22">
          <w:t xml:space="preserve">was </w:t>
        </w:r>
      </w:ins>
      <w:ins w:id="934" w:author="Keil Petr" w:date="2021-09-24T17:43:00Z">
        <w:r w:rsidR="00B75C22">
          <w:t>rare</w:t>
        </w:r>
        <w:r w:rsidR="003311B8">
          <w:t>.</w:t>
        </w:r>
      </w:ins>
      <w:del w:id="935" w:author="Keil Petr" w:date="2021-09-24T17:43:00Z">
        <w:r w:rsidDel="003311B8">
          <w:delText>doesn’t allow one to discuss the trend proportions.</w:delText>
        </w:r>
      </w:del>
    </w:p>
    <w:p w14:paraId="640C02E8" w14:textId="23958C98" w:rsidR="00373513" w:rsidRDefault="00373513" w:rsidP="00373513">
      <w:pPr>
        <w:pStyle w:val="BodyText"/>
        <w:rPr>
          <w:ins w:id="936" w:author="Keil Petr" w:date="2021-09-24T17:43:00Z"/>
        </w:rPr>
      </w:pPr>
      <w:ins w:id="937" w:author="Keil Petr" w:date="2021-09-24T17:43:00Z">
        <w:r w:rsidRPr="00E16C89">
          <w:rPr>
            <w:b/>
            <w:bCs/>
          </w:rPr>
          <w:t>Trends by</w:t>
        </w:r>
      </w:ins>
      <w:ins w:id="938" w:author="Keil Petr" w:date="2021-09-24T17:52:00Z">
        <w:r w:rsidR="00277500">
          <w:rPr>
            <w:b/>
            <w:bCs/>
          </w:rPr>
          <w:t xml:space="preserve"> spatial</w:t>
        </w:r>
      </w:ins>
      <w:ins w:id="939" w:author="Keil Petr" w:date="2021-09-24T17:43:00Z">
        <w:r w:rsidRPr="00E16C89">
          <w:rPr>
            <w:b/>
            <w:bCs/>
          </w:rPr>
          <w:t xml:space="preserve"> </w:t>
        </w:r>
      </w:ins>
      <w:ins w:id="940" w:author="Keil Petr" w:date="2021-09-24T17:44:00Z">
        <w:r>
          <w:rPr>
            <w:b/>
            <w:bCs/>
          </w:rPr>
          <w:t>grain</w:t>
        </w:r>
      </w:ins>
      <w:ins w:id="941" w:author="Keil Petr" w:date="2021-09-24T17:43:00Z">
        <w:r w:rsidRPr="00E16C89">
          <w:rPr>
            <w:b/>
            <w:bCs/>
          </w:rPr>
          <w:t xml:space="preserve">. </w:t>
        </w:r>
      </w:ins>
      <w:ins w:id="942" w:author="Keil Petr" w:date="2021-09-24T17:44:00Z">
        <w:r>
          <w:t xml:space="preserve">In the </w:t>
        </w:r>
      </w:ins>
      <w:ins w:id="943" w:author="Keil Petr" w:date="2021-09-24T17:45:00Z">
        <w:r>
          <w:t>studies that we reviewed, at</w:t>
        </w:r>
      </w:ins>
      <w:ins w:id="944" w:author="Keil Petr" w:date="2021-09-24T17:43:00Z">
        <w:r>
          <w:rPr>
            <w:b/>
            <w:bCs/>
          </w:rPr>
          <w:t xml:space="preserve"> local </w:t>
        </w:r>
        <w:commentRangeStart w:id="945"/>
        <w:commentRangeStart w:id="946"/>
        <w:del w:id="947" w:author="Leroy Francois" w:date="2021-09-29T15:39:00Z">
          <w:r w:rsidDel="007A1860">
            <w:rPr>
              <w:b/>
              <w:bCs/>
            </w:rPr>
            <w:delText>scales</w:delText>
          </w:r>
          <w:commentRangeEnd w:id="945"/>
          <w:r w:rsidDel="007A1860">
            <w:rPr>
              <w:rStyle w:val="CommentReference"/>
            </w:rPr>
            <w:commentReference w:id="945"/>
          </w:r>
        </w:del>
      </w:ins>
      <w:commentRangeEnd w:id="946"/>
      <w:ins w:id="948" w:author="Keil Petr" w:date="2021-09-24T17:52:00Z">
        <w:del w:id="949" w:author="Leroy Francois" w:date="2021-09-29T15:39:00Z">
          <w:r w:rsidR="00DE0E6E" w:rsidDel="007A1860">
            <w:rPr>
              <w:rStyle w:val="CommentReference"/>
            </w:rPr>
            <w:commentReference w:id="946"/>
          </w:r>
        </w:del>
      </w:ins>
      <w:ins w:id="950" w:author="Leroy Francois" w:date="2021-09-29T15:39:00Z">
        <w:r w:rsidR="007A1860">
          <w:rPr>
            <w:b/>
            <w:bCs/>
          </w:rPr>
          <w:t>grains</w:t>
        </w:r>
      </w:ins>
      <w:ins w:id="951" w:author="Keil Petr" w:date="2021-09-24T17:43:00Z">
        <w:r>
          <w:t xml:space="preserve">, species richness </w:t>
        </w:r>
      </w:ins>
      <w:ins w:id="952" w:author="Keil Petr" w:date="2021-09-24T17:45:00Z">
        <w:r>
          <w:t>mostly increased</w:t>
        </w:r>
      </w:ins>
      <w:ins w:id="953" w:author="Keil Petr" w:date="2021-09-24T17:43:00Z">
        <w:r>
          <w:t xml:space="preserve"> (Figure 3.3). </w:t>
        </w:r>
      </w:ins>
      <w:ins w:id="954" w:author="Leroy Francois" w:date="2021-09-29T15:40:00Z">
        <w:r w:rsidR="00D3031A">
          <w:t xml:space="preserve">Evenness </w:t>
        </w:r>
      </w:ins>
      <w:ins w:id="955" w:author="Keil Petr" w:date="2021-09-24T17:45:00Z">
        <w:del w:id="956" w:author="Leroy Francois" w:date="2021-09-29T15:40:00Z">
          <w:r w:rsidDel="00D3031A">
            <w:delText>In contrast, e</w:delText>
          </w:r>
        </w:del>
      </w:ins>
      <w:ins w:id="957" w:author="Keil Petr" w:date="2021-09-24T17:43:00Z">
        <w:del w:id="958" w:author="Leroy Francois" w:date="2021-09-29T15:40:00Z">
          <w:r w:rsidDel="00D3031A">
            <w:delText xml:space="preserve">venness </w:delText>
          </w:r>
        </w:del>
        <w:commentRangeStart w:id="959"/>
        <w:r>
          <w:t>ind</w:t>
        </w:r>
      </w:ins>
      <w:ins w:id="960" w:author="Keil Petr" w:date="2021-09-24T17:45:00Z">
        <w:r>
          <w:t>ices</w:t>
        </w:r>
        <w:commentRangeEnd w:id="959"/>
        <w:r w:rsidR="00EF0ED0">
          <w:rPr>
            <w:rStyle w:val="CommentReference"/>
          </w:rPr>
          <w:commentReference w:id="959"/>
        </w:r>
      </w:ins>
      <w:ins w:id="961" w:author="Keil Petr" w:date="2021-09-24T17:43:00Z">
        <w:r>
          <w:t xml:space="preserve">, </w:t>
        </w:r>
        <w:r>
          <w:rPr>
            <w:i/>
            <w:iCs/>
          </w:rPr>
          <w:t>i.e.</w:t>
        </w:r>
        <w:r>
          <w:t xml:space="preserve"> taxonomic and functional evenness</w:t>
        </w:r>
      </w:ins>
      <w:ins w:id="962" w:author="Leroy Francois" w:date="2021-09-29T16:21:00Z">
        <w:r w:rsidR="00F705A6">
          <w:t xml:space="preserve">, </w:t>
        </w:r>
      </w:ins>
      <w:ins w:id="963" w:author="Keil Petr" w:date="2021-09-24T17:46:00Z">
        <w:del w:id="964" w:author="Leroy Francois" w:date="2021-09-29T16:21:00Z">
          <w:r w:rsidR="00EF0ED0" w:rsidDel="00F705A6">
            <w:delText xml:space="preserve"> </w:delText>
          </w:r>
        </w:del>
        <w:r w:rsidR="00EF0ED0">
          <w:t xml:space="preserve">were </w:t>
        </w:r>
      </w:ins>
      <w:ins w:id="965" w:author="Leroy Francois" w:date="2021-09-29T15:41:00Z">
        <w:r w:rsidR="00D3031A">
          <w:t xml:space="preserve">also </w:t>
        </w:r>
      </w:ins>
      <w:ins w:id="966" w:author="Keil Petr" w:date="2021-09-24T17:46:00Z">
        <w:r w:rsidR="00EF0ED0">
          <w:t>mostly</w:t>
        </w:r>
      </w:ins>
      <w:ins w:id="967" w:author="Keil Petr" w:date="2021-09-24T17:43:00Z">
        <w:r>
          <w:t xml:space="preserve"> increasing. Concerning the abundance </w:t>
        </w:r>
      </w:ins>
      <w:ins w:id="968" w:author="Keil Petr" w:date="2021-09-24T17:46:00Z">
        <w:r w:rsidR="00EF0ED0">
          <w:t>indic</w:t>
        </w:r>
        <w:r w:rsidR="00E06F96">
          <w:t>e</w:t>
        </w:r>
        <w:r w:rsidR="00EF0ED0">
          <w:t>s</w:t>
        </w:r>
      </w:ins>
      <w:ins w:id="969" w:author="Keil Petr" w:date="2021-09-24T17:43:00Z">
        <w:r>
          <w:t xml:space="preserve">, </w:t>
        </w:r>
      </w:ins>
      <w:ins w:id="970" w:author="Keil Petr" w:date="2021-09-24T17:46:00Z">
        <w:r w:rsidR="00E06F96">
          <w:t xml:space="preserve">we found mostly no trend, or </w:t>
        </w:r>
      </w:ins>
      <w:ins w:id="971" w:author="Keil Petr" w:date="2021-09-24T17:43:00Z">
        <w:r>
          <w:t>increase</w:t>
        </w:r>
      </w:ins>
      <w:ins w:id="972" w:author="Keil Petr" w:date="2021-09-24T17:46:00Z">
        <w:r w:rsidR="00E06F96">
          <w:t>s</w:t>
        </w:r>
      </w:ins>
      <w:ins w:id="973" w:author="Keil Petr" w:date="2021-09-24T17:43:00Z">
        <w:r>
          <w:t xml:space="preserve">. </w:t>
        </w:r>
      </w:ins>
      <w:ins w:id="974" w:author="Keil Petr" w:date="2021-09-24T17:47:00Z">
        <w:r w:rsidR="00E06F96">
          <w:t>A</w:t>
        </w:r>
      </w:ins>
      <w:ins w:id="975" w:author="Keil Petr" w:date="2021-09-24T17:43:00Z">
        <w:r w:rsidRPr="00E16C89">
          <w:t>t</w:t>
        </w:r>
        <w:r>
          <w:rPr>
            <w:b/>
            <w:bCs/>
          </w:rPr>
          <w:t xml:space="preserve"> regional </w:t>
        </w:r>
        <w:commentRangeStart w:id="976"/>
        <w:del w:id="977" w:author="Leroy Francois" w:date="2021-09-29T15:39:00Z">
          <w:r w:rsidDel="007A1860">
            <w:rPr>
              <w:b/>
              <w:bCs/>
            </w:rPr>
            <w:delText>scale</w:delText>
          </w:r>
        </w:del>
      </w:ins>
      <w:commentRangeEnd w:id="976"/>
      <w:ins w:id="978" w:author="Keil Petr" w:date="2021-09-24T17:52:00Z">
        <w:del w:id="979" w:author="Leroy Francois" w:date="2021-09-29T15:39:00Z">
          <w:r w:rsidR="00DE0E6E" w:rsidDel="007A1860">
            <w:rPr>
              <w:rStyle w:val="CommentReference"/>
            </w:rPr>
            <w:commentReference w:id="976"/>
          </w:r>
        </w:del>
      </w:ins>
      <w:ins w:id="980" w:author="Leroy Francois" w:date="2021-09-29T15:39:00Z">
        <w:r w:rsidR="007A1860">
          <w:rPr>
            <w:b/>
            <w:bCs/>
          </w:rPr>
          <w:t>grains</w:t>
        </w:r>
      </w:ins>
      <w:ins w:id="981" w:author="Keil Petr" w:date="2021-09-24T17:43:00Z">
        <w:r>
          <w:t>, abundance metrics always decrease</w:t>
        </w:r>
      </w:ins>
      <w:ins w:id="982" w:author="Keil Petr" w:date="2021-09-24T17:47:00Z">
        <w:r w:rsidR="00E06F96">
          <w:t>d</w:t>
        </w:r>
      </w:ins>
      <w:ins w:id="983" w:author="Keil Petr" w:date="2021-09-24T17:43:00Z">
        <w:r>
          <w:t xml:space="preserve">, temporal </w:t>
        </w:r>
      </w:ins>
      <m:oMath>
        <m:r>
          <w:ins w:id="984" w:author="Keil Petr" w:date="2021-09-24T17:43:00Z">
            <w:rPr>
              <w:rFonts w:ascii="Cambria Math" w:hAnsi="Cambria Math"/>
            </w:rPr>
            <m:t>β</m:t>
          </w:ins>
        </m:r>
      </m:oMath>
      <w:ins w:id="985" w:author="Keil Petr" w:date="2021-09-24T17:43:00Z">
        <w:r>
          <w:t>-diversity always increase</w:t>
        </w:r>
      </w:ins>
      <w:ins w:id="986" w:author="Keil Petr" w:date="2021-09-24T17:47:00Z">
        <w:r w:rsidR="00E06F96">
          <w:t>d</w:t>
        </w:r>
      </w:ins>
      <w:ins w:id="987" w:author="Keil Petr" w:date="2021-09-24T17:49:00Z">
        <w:r w:rsidR="00E06F96">
          <w:t>, and s</w:t>
        </w:r>
      </w:ins>
      <w:ins w:id="988" w:author="Keil Petr" w:date="2021-09-24T17:43:00Z">
        <w:r>
          <w:t>pecies richness increase</w:t>
        </w:r>
      </w:ins>
      <w:ins w:id="989" w:author="Keil Petr" w:date="2021-09-24T17:49:00Z">
        <w:r w:rsidR="00E06F96">
          <w:t>d</w:t>
        </w:r>
      </w:ins>
      <w:ins w:id="990" w:author="Keil Petr" w:date="2021-09-24T17:43:00Z">
        <w:r>
          <w:t xml:space="preserve">. </w:t>
        </w:r>
      </w:ins>
      <w:ins w:id="991" w:author="Keil Petr" w:date="2021-09-24T17:49:00Z">
        <w:r w:rsidR="00E06F96">
          <w:t>At</w:t>
        </w:r>
      </w:ins>
      <w:ins w:id="992" w:author="Keil Petr" w:date="2021-09-24T17:43:00Z">
        <w:r>
          <w:t xml:space="preserve"> </w:t>
        </w:r>
        <w:r>
          <w:rPr>
            <w:b/>
            <w:bCs/>
          </w:rPr>
          <w:t xml:space="preserve">national and global </w:t>
        </w:r>
        <w:commentRangeStart w:id="993"/>
        <w:del w:id="994" w:author="Leroy Francois" w:date="2021-09-29T16:23:00Z">
          <w:r w:rsidDel="00EE7CF6">
            <w:rPr>
              <w:b/>
              <w:bCs/>
            </w:rPr>
            <w:delText>scales</w:delText>
          </w:r>
        </w:del>
      </w:ins>
      <w:commentRangeEnd w:id="993"/>
      <w:ins w:id="995" w:author="Keil Petr" w:date="2021-09-24T17:53:00Z">
        <w:del w:id="996" w:author="Leroy Francois" w:date="2021-09-29T16:23:00Z">
          <w:r w:rsidR="00DE0E6E" w:rsidDel="00EE7CF6">
            <w:rPr>
              <w:rStyle w:val="CommentReference"/>
            </w:rPr>
            <w:commentReference w:id="993"/>
          </w:r>
        </w:del>
      </w:ins>
      <w:ins w:id="997" w:author="Leroy Francois" w:date="2021-09-29T16:23:00Z">
        <w:r w:rsidR="00EE7CF6">
          <w:rPr>
            <w:b/>
            <w:bCs/>
          </w:rPr>
          <w:t>grains</w:t>
        </w:r>
      </w:ins>
      <w:ins w:id="998" w:author="Keil Petr" w:date="2021-09-24T17:43:00Z">
        <w:r>
          <w:t xml:space="preserve">, </w:t>
        </w:r>
      </w:ins>
      <w:ins w:id="999" w:author="Keil Petr" w:date="2021-09-24T17:49:00Z">
        <w:r w:rsidR="00E06F96">
          <w:t>studies analyzing multiple locations</w:t>
        </w:r>
      </w:ins>
      <w:ins w:id="1000" w:author="Keil Petr" w:date="2021-09-24T17:43:00Z">
        <w:r>
          <w:t xml:space="preserve"> are </w:t>
        </w:r>
      </w:ins>
      <w:ins w:id="1001" w:author="Keil Petr" w:date="2021-09-24T17:49:00Z">
        <w:r w:rsidR="00E06F96">
          <w:t xml:space="preserve">rare, </w:t>
        </w:r>
      </w:ins>
      <w:ins w:id="1002" w:author="Keil Petr" w:date="2021-09-24T17:43:00Z">
        <w:r>
          <w:t xml:space="preserve">and most trends reported here for these two spatial </w:t>
        </w:r>
        <w:commentRangeStart w:id="1003"/>
        <w:r>
          <w:t>scales are not replicated</w:t>
        </w:r>
      </w:ins>
      <w:commentRangeEnd w:id="1003"/>
      <w:ins w:id="1004" w:author="Keil Petr" w:date="2021-09-24T17:50:00Z">
        <w:r w:rsidR="00E06F96">
          <w:rPr>
            <w:rStyle w:val="CommentReference"/>
          </w:rPr>
          <w:commentReference w:id="1003"/>
        </w:r>
      </w:ins>
      <w:ins w:id="1005" w:author="Keil Petr" w:date="2021-09-24T17:43:00Z">
        <w:r>
          <w:t xml:space="preserve">. Exceptions are </w:t>
        </w:r>
        <w:r>
          <w:fldChar w:fldCharType="begin"/>
        </w:r>
        <w:r>
          <w:instrText xml:space="preserve"> HYPERLINK \l "ref-bowler_geographic_2021" \h </w:instrText>
        </w:r>
        <w:r>
          <w:fldChar w:fldCharType="separate"/>
        </w:r>
        <w:r>
          <w:rPr>
            <w:rStyle w:val="Hyperlink"/>
          </w:rPr>
          <w:t>D. Bowler et al.</w:t>
        </w:r>
        <w:r>
          <w:rPr>
            <w:rStyle w:val="Hyperlink"/>
          </w:rPr>
          <w:fldChar w:fldCharType="end"/>
        </w:r>
        <w:r>
          <w:t xml:space="preserve"> (</w:t>
        </w:r>
        <w:r>
          <w:fldChar w:fldCharType="begin"/>
        </w:r>
        <w:r>
          <w:instrText xml:space="preserve"> HYPERLINK \l "ref-bowler_geographic_2021" \h </w:instrText>
        </w:r>
        <w:r>
          <w:fldChar w:fldCharType="separate"/>
        </w:r>
        <w:r>
          <w:rPr>
            <w:rStyle w:val="Hyperlink"/>
          </w:rPr>
          <w:t>2021</w:t>
        </w:r>
        <w:r>
          <w:rPr>
            <w:rStyle w:val="Hyperlink"/>
          </w:rPr>
          <w:fldChar w:fldCharType="end"/>
        </w:r>
        <w:r>
          <w:t xml:space="preserve">) and </w:t>
        </w:r>
        <w:r>
          <w:fldChar w:fldCharType="begin"/>
        </w:r>
        <w:r>
          <w:instrText xml:space="preserve"> HYPERLINK \l "ref-donald_agricultural_2001" \h </w:instrText>
        </w:r>
        <w:r>
          <w:fldChar w:fldCharType="separate"/>
        </w:r>
        <w:r>
          <w:rPr>
            <w:rStyle w:val="Hyperlink"/>
          </w:rPr>
          <w:t>Donald, Green, and Heath</w:t>
        </w:r>
        <w:r>
          <w:rPr>
            <w:rStyle w:val="Hyperlink"/>
          </w:rPr>
          <w:fldChar w:fldCharType="end"/>
        </w:r>
        <w:r>
          <w:t xml:space="preserve"> (</w:t>
        </w:r>
        <w:r>
          <w:fldChar w:fldCharType="begin"/>
        </w:r>
        <w:r>
          <w:instrText xml:space="preserve"> HYPERLINK \l "ref-donald_agricultural_2001" \h </w:instrText>
        </w:r>
        <w:r>
          <w:fldChar w:fldCharType="separate"/>
        </w:r>
        <w:r>
          <w:rPr>
            <w:rStyle w:val="Hyperlink"/>
          </w:rPr>
          <w:t>2001</w:t>
        </w:r>
        <w:r>
          <w:rPr>
            <w:rStyle w:val="Hyperlink"/>
          </w:rPr>
          <w:fldChar w:fldCharType="end"/>
        </w:r>
        <w:r>
          <w:t xml:space="preserve">). The former showed negative trends in abundance </w:t>
        </w:r>
      </w:ins>
      <w:ins w:id="1006" w:author="Keil Petr" w:date="2021-09-24T17:50:00Z">
        <w:r w:rsidR="00E06F96">
          <w:t>indices</w:t>
        </w:r>
      </w:ins>
      <w:ins w:id="1007" w:author="Keil Petr" w:date="2021-09-24T17:43:00Z">
        <w:r>
          <w:t xml:space="preserve"> for Denmark and Germany</w:t>
        </w:r>
      </w:ins>
      <w:ins w:id="1008" w:author="Keil Petr" w:date="2021-09-24T17:50:00Z">
        <w:r w:rsidR="00E06F96">
          <w:t>,</w:t>
        </w:r>
      </w:ins>
      <w:ins w:id="1009" w:author="Keil Petr" w:date="2021-09-24T17:43:00Z">
        <w:r>
          <w:t xml:space="preserve"> and positive trends for Switzerland and Czech Republic, </w:t>
        </w:r>
      </w:ins>
      <w:ins w:id="1010" w:author="Keil Petr" w:date="2021-09-24T17:50:00Z">
        <w:r w:rsidR="00E06F96">
          <w:t>i.e. no clear direction of the</w:t>
        </w:r>
      </w:ins>
      <w:ins w:id="1011" w:author="Keil Petr" w:date="2021-09-24T17:43:00Z">
        <w:r>
          <w:t xml:space="preserve"> trend (here referred as </w:t>
        </w:r>
        <w:r>
          <w:rPr>
            <w:i/>
            <w:iCs/>
          </w:rPr>
          <w:t>Stable</w:t>
        </w:r>
        <w:r>
          <w:t xml:space="preserve">). However, for </w:t>
        </w:r>
        <w:r>
          <w:fldChar w:fldCharType="begin"/>
        </w:r>
        <w:r>
          <w:instrText xml:space="preserve"> HYPERLINK \l "ref-donald_agricultural_2001" \h </w:instrText>
        </w:r>
        <w:r>
          <w:fldChar w:fldCharType="separate"/>
        </w:r>
        <w:r>
          <w:rPr>
            <w:rStyle w:val="Hyperlink"/>
          </w:rPr>
          <w:t>Donald, Green, and Heath</w:t>
        </w:r>
        <w:r>
          <w:rPr>
            <w:rStyle w:val="Hyperlink"/>
          </w:rPr>
          <w:fldChar w:fldCharType="end"/>
        </w:r>
        <w:r>
          <w:t xml:space="preserve"> (</w:t>
        </w:r>
        <w:r>
          <w:fldChar w:fldCharType="begin"/>
        </w:r>
        <w:r>
          <w:instrText xml:space="preserve"> HYPERLINK \l "ref-donald_agricultural_2001" \h </w:instrText>
        </w:r>
        <w:r>
          <w:fldChar w:fldCharType="separate"/>
        </w:r>
        <w:r>
          <w:rPr>
            <w:rStyle w:val="Hyperlink"/>
          </w:rPr>
          <w:t>2001</w:t>
        </w:r>
        <w:r>
          <w:rPr>
            <w:rStyle w:val="Hyperlink"/>
          </w:rPr>
          <w:fldChar w:fldCharType="end"/>
        </w:r>
        <w:r>
          <w:t xml:space="preserve">), trends of mean </w:t>
        </w:r>
        <w:commentRangeStart w:id="1012"/>
        <w:r>
          <w:t>population</w:t>
        </w:r>
      </w:ins>
      <w:ins w:id="1013" w:author="Keil Petr" w:date="2021-09-24T17:51:00Z">
        <w:r w:rsidR="00E06F96">
          <w:t xml:space="preserve"> </w:t>
        </w:r>
        <w:commentRangeEnd w:id="1012"/>
        <w:r w:rsidR="00E06F96">
          <w:rPr>
            <w:rStyle w:val="CommentReference"/>
          </w:rPr>
          <w:commentReference w:id="1012"/>
        </w:r>
        <w:r w:rsidR="00E06F96">
          <w:t>size</w:t>
        </w:r>
      </w:ins>
      <w:ins w:id="1014" w:author="Keil Petr" w:date="2021-09-24T17:43:00Z">
        <w:r>
          <w:t xml:space="preserve"> were computed for 30 European countries and the majority was </w:t>
        </w:r>
        <w:r>
          <w:lastRenderedPageBreak/>
          <w:t xml:space="preserve">negative. Global trends only come from </w:t>
        </w:r>
        <w:r>
          <w:fldChar w:fldCharType="begin"/>
        </w:r>
        <w:r>
          <w:instrText xml:space="preserve"> HYPERLINK \l "ref-jarzyna_taxonomic_2018" \h </w:instrText>
        </w:r>
        <w:r>
          <w:fldChar w:fldCharType="separate"/>
        </w:r>
        <w:proofErr w:type="spellStart"/>
        <w:r>
          <w:rPr>
            <w:rStyle w:val="Hyperlink"/>
          </w:rPr>
          <w:t>Jarzyna</w:t>
        </w:r>
        <w:proofErr w:type="spellEnd"/>
        <w:r>
          <w:rPr>
            <w:rStyle w:val="Hyperlink"/>
          </w:rPr>
          <w:t xml:space="preserve"> and </w:t>
        </w:r>
        <w:proofErr w:type="spellStart"/>
        <w:r>
          <w:rPr>
            <w:rStyle w:val="Hyperlink"/>
          </w:rPr>
          <w:t>Jetz</w:t>
        </w:r>
        <w:proofErr w:type="spellEnd"/>
        <w:r>
          <w:rPr>
            <w:rStyle w:val="Hyperlink"/>
          </w:rPr>
          <w:fldChar w:fldCharType="end"/>
        </w:r>
        <w:r>
          <w:t xml:space="preserve"> (</w:t>
        </w:r>
        <w:r>
          <w:fldChar w:fldCharType="begin"/>
        </w:r>
        <w:r>
          <w:instrText xml:space="preserve"> HYPERLINK \l "ref-jarzyna_taxonomic_2018" \h </w:instrText>
        </w:r>
        <w:r>
          <w:fldChar w:fldCharType="separate"/>
        </w:r>
        <w:r>
          <w:rPr>
            <w:rStyle w:val="Hyperlink"/>
          </w:rPr>
          <w:t>2018</w:t>
        </w:r>
        <w:r>
          <w:rPr>
            <w:rStyle w:val="Hyperlink"/>
          </w:rPr>
          <w:fldChar w:fldCharType="end"/>
        </w:r>
        <w:r>
          <w:t>)</w:t>
        </w:r>
      </w:ins>
      <w:ins w:id="1015" w:author="Keil Petr" w:date="2021-09-24T17:52:00Z">
        <w:r w:rsidR="00E06F96">
          <w:t>, who report</w:t>
        </w:r>
        <w:del w:id="1016" w:author="Leroy Francois" w:date="2021-09-29T16:29:00Z">
          <w:r w:rsidR="00E06F96" w:rsidDel="00DE13DE">
            <w:delText xml:space="preserve"> </w:delText>
          </w:r>
        </w:del>
      </w:ins>
      <w:ins w:id="1017" w:author="Leroy Francois" w:date="2021-09-29T16:30:00Z">
        <w:r w:rsidR="00DE13DE">
          <w:t xml:space="preserve"> </w:t>
        </w:r>
        <w:r w:rsidR="005769AD">
          <w:t>a global decrease of species richness and a stable temporal beta-diversity</w:t>
        </w:r>
      </w:ins>
      <w:ins w:id="1018" w:author="Keil Petr" w:date="2021-09-24T17:52:00Z">
        <w:del w:id="1019" w:author="Leroy Francois" w:date="2021-09-29T16:29:00Z">
          <w:r w:rsidR="00E06F96" w:rsidRPr="00E06F96" w:rsidDel="00DE13DE">
            <w:rPr>
              <w:highlight w:val="yellow"/>
              <w:rPrChange w:id="1020" w:author="Keil Petr" w:date="2021-09-24T17:52:00Z">
                <w:rPr/>
              </w:rPrChange>
            </w:rPr>
            <w:delText>XXX YYY ZZZ</w:delText>
          </w:r>
        </w:del>
        <w:r w:rsidR="00E06F96">
          <w:t>.</w:t>
        </w:r>
      </w:ins>
    </w:p>
    <w:p w14:paraId="5D7EC9AE" w14:textId="1B2CEEB8" w:rsidR="00373513" w:rsidDel="00373513" w:rsidRDefault="00373513" w:rsidP="00413842">
      <w:pPr>
        <w:pStyle w:val="BodyText"/>
        <w:rPr>
          <w:del w:id="1021" w:author="Keil Petr" w:date="2021-09-24T17:43:00Z"/>
        </w:rPr>
      </w:pPr>
    </w:p>
    <w:p w14:paraId="0BAC4CAE" w14:textId="25CECC95" w:rsidR="006902CA" w:rsidDel="00373513" w:rsidRDefault="006902CA">
      <w:pPr>
        <w:pStyle w:val="FirstParagraph"/>
        <w:rPr>
          <w:del w:id="1022" w:author="Keil Petr" w:date="2021-09-24T17:43:00Z"/>
        </w:rPr>
        <w:pPrChange w:id="1023" w:author="Keil Petr" w:date="2021-09-24T12:04:00Z">
          <w:pPr>
            <w:pStyle w:val="BodyText"/>
          </w:pPr>
        </w:pPrChange>
      </w:pPr>
    </w:p>
    <w:p w14:paraId="6C065652" w14:textId="77777777" w:rsidR="006902CA" w:rsidRDefault="00006B48">
      <w:pPr>
        <w:pStyle w:val="CaptionedFigure"/>
      </w:pPr>
      <w:commentRangeStart w:id="1024"/>
      <w:r>
        <w:rPr>
          <w:noProof/>
        </w:rPr>
        <w:drawing>
          <wp:inline distT="0" distB="0" distL="0" distR="0" wp14:anchorId="0FE7CD80" wp14:editId="51CC1E19">
            <wp:extent cx="3686860" cy="2933395"/>
            <wp:effectExtent l="0" t="0" r="8890" b="635"/>
            <wp:docPr id="1" name="Picture" descr="Figure 3.1: Proportion of Increase, Decrease or Stable trends for each spatial scale"/>
            <wp:cNvGraphicFramePr/>
            <a:graphic xmlns:a="http://schemas.openxmlformats.org/drawingml/2006/main">
              <a:graphicData uri="http://schemas.openxmlformats.org/drawingml/2006/picture">
                <pic:pic xmlns:pic="http://schemas.openxmlformats.org/drawingml/2006/picture">
                  <pic:nvPicPr>
                    <pic:cNvPr id="0" name="Picture" descr="literature_review_files/figure-docx/barspatscale-1.png"/>
                    <pic:cNvPicPr>
                      <a:picLocks noChangeAspect="1" noChangeArrowheads="1"/>
                    </pic:cNvPicPr>
                  </pic:nvPicPr>
                  <pic:blipFill>
                    <a:blip r:embed="rId13"/>
                    <a:stretch>
                      <a:fillRect/>
                    </a:stretch>
                  </pic:blipFill>
                  <pic:spPr bwMode="auto">
                    <a:xfrm>
                      <a:off x="0" y="0"/>
                      <a:ext cx="3689213" cy="2935267"/>
                    </a:xfrm>
                    <a:prstGeom prst="rect">
                      <a:avLst/>
                    </a:prstGeom>
                    <a:noFill/>
                    <a:ln w="9525">
                      <a:noFill/>
                      <a:headEnd/>
                      <a:tailEnd/>
                    </a:ln>
                  </pic:spPr>
                </pic:pic>
              </a:graphicData>
            </a:graphic>
          </wp:inline>
        </w:drawing>
      </w:r>
      <w:commentRangeEnd w:id="1024"/>
      <w:r w:rsidR="00124474">
        <w:rPr>
          <w:rStyle w:val="CommentReference"/>
        </w:rPr>
        <w:commentReference w:id="1024"/>
      </w:r>
    </w:p>
    <w:p w14:paraId="4A2A80F3" w14:textId="5FC6DD15" w:rsidR="006902CA" w:rsidRDefault="00006B48">
      <w:pPr>
        <w:pStyle w:val="ImageCaption"/>
      </w:pPr>
      <w:r>
        <w:t xml:space="preserve">Figure 3.1: Proportion of </w:t>
      </w:r>
      <w:r>
        <w:rPr>
          <w:iCs/>
        </w:rPr>
        <w:t>Increase</w:t>
      </w:r>
      <w:r>
        <w:t xml:space="preserve">, </w:t>
      </w:r>
      <w:r>
        <w:rPr>
          <w:iCs/>
        </w:rPr>
        <w:t>Decrease</w:t>
      </w:r>
      <w:r>
        <w:t xml:space="preserve"> or </w:t>
      </w:r>
      <w:r>
        <w:rPr>
          <w:iCs/>
        </w:rPr>
        <w:t>Stable</w:t>
      </w:r>
      <w:r>
        <w:t xml:space="preserve"> trends for each spatial </w:t>
      </w:r>
      <w:del w:id="1025" w:author="Keil Petr" w:date="2021-09-24T17:44:00Z">
        <w:r w:rsidDel="00373513">
          <w:delText>scale</w:delText>
        </w:r>
      </w:del>
      <w:ins w:id="1026" w:author="Keil Petr" w:date="2021-09-24T17:44:00Z">
        <w:r w:rsidR="00373513">
          <w:t>grain.</w:t>
        </w:r>
      </w:ins>
    </w:p>
    <w:p w14:paraId="6649D773" w14:textId="77777777" w:rsidR="006902CA" w:rsidRDefault="00006B48">
      <w:pPr>
        <w:pStyle w:val="CaptionedFigure"/>
      </w:pPr>
      <w:r>
        <w:rPr>
          <w:noProof/>
        </w:rPr>
        <w:drawing>
          <wp:inline distT="0" distB="0" distL="0" distR="0" wp14:anchorId="45ADE1A9" wp14:editId="65B63C1C">
            <wp:extent cx="3635654" cy="3152851"/>
            <wp:effectExtent l="0" t="0" r="3175" b="0"/>
            <wp:docPr id="2" name="Picture" descr="Figure 3.2: Proportion of Increase, Decrease or Stable trends for each of the metric"/>
            <wp:cNvGraphicFramePr/>
            <a:graphic xmlns:a="http://schemas.openxmlformats.org/drawingml/2006/main">
              <a:graphicData uri="http://schemas.openxmlformats.org/drawingml/2006/picture">
                <pic:pic xmlns:pic="http://schemas.openxmlformats.org/drawingml/2006/picture">
                  <pic:nvPicPr>
                    <pic:cNvPr id="0" name="Picture" descr="literature_review_files/figure-docx/barmetrics-1.png"/>
                    <pic:cNvPicPr>
                      <a:picLocks noChangeAspect="1" noChangeArrowheads="1"/>
                    </pic:cNvPicPr>
                  </pic:nvPicPr>
                  <pic:blipFill>
                    <a:blip r:embed="rId14"/>
                    <a:stretch>
                      <a:fillRect/>
                    </a:stretch>
                  </pic:blipFill>
                  <pic:spPr bwMode="auto">
                    <a:xfrm>
                      <a:off x="0" y="0"/>
                      <a:ext cx="3639511" cy="3156196"/>
                    </a:xfrm>
                    <a:prstGeom prst="rect">
                      <a:avLst/>
                    </a:prstGeom>
                    <a:noFill/>
                    <a:ln w="9525">
                      <a:noFill/>
                      <a:headEnd/>
                      <a:tailEnd/>
                    </a:ln>
                  </pic:spPr>
                </pic:pic>
              </a:graphicData>
            </a:graphic>
          </wp:inline>
        </w:drawing>
      </w:r>
    </w:p>
    <w:p w14:paraId="39DB4A64" w14:textId="4E13AEFE" w:rsidR="006902CA" w:rsidRDefault="00006B48">
      <w:pPr>
        <w:pStyle w:val="ImageCaption"/>
      </w:pPr>
      <w:r>
        <w:t xml:space="preserve">Figure 3.2: Proportion of </w:t>
      </w:r>
      <w:r>
        <w:rPr>
          <w:iCs/>
        </w:rPr>
        <w:t>Increase</w:t>
      </w:r>
      <w:r>
        <w:t xml:space="preserve">, </w:t>
      </w:r>
      <w:r>
        <w:rPr>
          <w:iCs/>
        </w:rPr>
        <w:t>Decrease</w:t>
      </w:r>
      <w:r>
        <w:t xml:space="preserve"> or </w:t>
      </w:r>
      <w:r>
        <w:rPr>
          <w:iCs/>
        </w:rPr>
        <w:t>Stable</w:t>
      </w:r>
      <w:r>
        <w:t xml:space="preserve"> trends for each of the metric</w:t>
      </w:r>
      <w:ins w:id="1027" w:author="Keil Petr" w:date="2021-09-24T17:53:00Z">
        <w:r w:rsidR="00713209">
          <w:t>.</w:t>
        </w:r>
      </w:ins>
    </w:p>
    <w:p w14:paraId="2CC1C295" w14:textId="6F0CAFF0" w:rsidR="006902CA" w:rsidDel="00373513" w:rsidRDefault="00006B48">
      <w:pPr>
        <w:pStyle w:val="BodyText"/>
        <w:rPr>
          <w:del w:id="1028" w:author="Keil Petr" w:date="2021-09-24T17:43:00Z"/>
        </w:rPr>
      </w:pPr>
      <w:del w:id="1029" w:author="Keil Petr" w:date="2021-09-24T17:43:00Z">
        <w:r w:rsidRPr="00124474" w:rsidDel="00373513">
          <w:rPr>
            <w:rPrChange w:id="1030" w:author="Keil Petr" w:date="2021-09-24T12:11:00Z">
              <w:rPr>
                <w:b/>
                <w:bCs/>
              </w:rPr>
            </w:rPrChange>
          </w:rPr>
          <w:lastRenderedPageBreak/>
          <w:delText>At</w:delText>
        </w:r>
        <w:r w:rsidDel="00373513">
          <w:rPr>
            <w:b/>
            <w:bCs/>
          </w:rPr>
          <w:delText xml:space="preserve"> local scales</w:delText>
        </w:r>
        <w:r w:rsidDel="00373513">
          <w:delText xml:space="preserve">, species richness experiences dominantly increase (Figure 3.3). Evenness indexes, </w:delText>
        </w:r>
        <w:r w:rsidDel="00373513">
          <w:rPr>
            <w:i/>
            <w:iCs/>
          </w:rPr>
          <w:delText>i.e.</w:delText>
        </w:r>
        <w:r w:rsidDel="00373513">
          <w:delText xml:space="preserve"> taxonomic and functional evenness, are mainly found increasing. Concerning the abundance indexes, the stability dominates but the increase is also often witnessed. In contrast, </w:delText>
        </w:r>
        <w:r w:rsidRPr="00124474" w:rsidDel="00373513">
          <w:rPr>
            <w:rPrChange w:id="1031" w:author="Keil Petr" w:date="2021-09-24T12:11:00Z">
              <w:rPr>
                <w:b/>
                <w:bCs/>
              </w:rPr>
            </w:rPrChange>
          </w:rPr>
          <w:delText>at</w:delText>
        </w:r>
        <w:r w:rsidDel="00373513">
          <w:rPr>
            <w:b/>
            <w:bCs/>
          </w:rPr>
          <w:delText xml:space="preserve"> regional scale</w:delText>
        </w:r>
        <w:r w:rsidDel="00373513">
          <w:delText xml:space="preserve">, abundance metrics always decrease, whilst temporal </w:delText>
        </w:r>
      </w:del>
      <m:oMath>
        <m:r>
          <w:del w:id="1032" w:author="Keil Petr" w:date="2021-09-24T17:43:00Z">
            <w:rPr>
              <w:rFonts w:ascii="Cambria Math" w:hAnsi="Cambria Math"/>
            </w:rPr>
            <m:t>β</m:t>
          </w:del>
        </m:r>
      </m:oMath>
      <w:del w:id="1033" w:author="Keil Petr" w:date="2021-09-24T17:43:00Z">
        <w:r w:rsidDel="00373513">
          <w:delText xml:space="preserve">-diversity always increase. Species richness experiments mainly increases, then stability but no decrease is reported. Concerning </w:delText>
        </w:r>
        <w:r w:rsidDel="00373513">
          <w:rPr>
            <w:b/>
            <w:bCs/>
          </w:rPr>
          <w:delText>national and global scales</w:delText>
        </w:r>
        <w:r w:rsidDel="00373513">
          <w:delText xml:space="preserve">, one have to keep in mind that spatial replicates are less frequent and that most of the trends reported here for these two spatial scales are not replicated. Exceptions are made by </w:delText>
        </w:r>
        <w:r w:rsidR="00B307A7" w:rsidDel="00373513">
          <w:fldChar w:fldCharType="begin"/>
        </w:r>
        <w:r w:rsidR="00B307A7" w:rsidDel="00373513">
          <w:delInstrText xml:space="preserve"> HYPERLINK \l "ref-bowler_geographic_2021" \h </w:delInstrText>
        </w:r>
        <w:r w:rsidR="00B307A7" w:rsidDel="00373513">
          <w:fldChar w:fldCharType="separate"/>
        </w:r>
        <w:r w:rsidDel="00373513">
          <w:rPr>
            <w:rStyle w:val="Hyperlink"/>
          </w:rPr>
          <w:delText>D. Bowler et al.</w:delText>
        </w:r>
        <w:r w:rsidR="00B307A7" w:rsidDel="00373513">
          <w:rPr>
            <w:rStyle w:val="Hyperlink"/>
          </w:rPr>
          <w:fldChar w:fldCharType="end"/>
        </w:r>
        <w:r w:rsidDel="00373513">
          <w:delText xml:space="preserve"> (</w:delText>
        </w:r>
        <w:r w:rsidR="00B307A7" w:rsidDel="00373513">
          <w:fldChar w:fldCharType="begin"/>
        </w:r>
        <w:r w:rsidR="00B307A7" w:rsidDel="00373513">
          <w:delInstrText xml:space="preserve"> HYPERLINK \l "ref-bowler_geographic_2021" \h </w:delInstrText>
        </w:r>
        <w:r w:rsidR="00B307A7" w:rsidDel="00373513">
          <w:fldChar w:fldCharType="separate"/>
        </w:r>
        <w:r w:rsidDel="00373513">
          <w:rPr>
            <w:rStyle w:val="Hyperlink"/>
          </w:rPr>
          <w:delText>2021</w:delText>
        </w:r>
        <w:r w:rsidR="00B307A7" w:rsidDel="00373513">
          <w:rPr>
            <w:rStyle w:val="Hyperlink"/>
          </w:rPr>
          <w:fldChar w:fldCharType="end"/>
        </w:r>
        <w:r w:rsidDel="00373513">
          <w:delText xml:space="preserve">) and </w:delText>
        </w:r>
        <w:r w:rsidR="00B307A7" w:rsidDel="00373513">
          <w:fldChar w:fldCharType="begin"/>
        </w:r>
        <w:r w:rsidR="00B307A7" w:rsidDel="00373513">
          <w:delInstrText xml:space="preserve"> HYPERLINK \l "ref-donald_agricultural_2001" \h </w:delInstrText>
        </w:r>
        <w:r w:rsidR="00B307A7" w:rsidDel="00373513">
          <w:fldChar w:fldCharType="separate"/>
        </w:r>
        <w:r w:rsidDel="00373513">
          <w:rPr>
            <w:rStyle w:val="Hyperlink"/>
          </w:rPr>
          <w:delText>Donald, Green, and Heath</w:delText>
        </w:r>
        <w:r w:rsidR="00B307A7" w:rsidDel="00373513">
          <w:rPr>
            <w:rStyle w:val="Hyperlink"/>
          </w:rPr>
          <w:fldChar w:fldCharType="end"/>
        </w:r>
        <w:r w:rsidDel="00373513">
          <w:delText xml:space="preserve"> (</w:delText>
        </w:r>
        <w:r w:rsidR="00B307A7" w:rsidDel="00373513">
          <w:fldChar w:fldCharType="begin"/>
        </w:r>
        <w:r w:rsidR="00B307A7" w:rsidDel="00373513">
          <w:delInstrText xml:space="preserve"> HYPERLINK \l "ref-donald_agricultural_2001" \h </w:delInstrText>
        </w:r>
        <w:r w:rsidR="00B307A7" w:rsidDel="00373513">
          <w:fldChar w:fldCharType="separate"/>
        </w:r>
        <w:r w:rsidDel="00373513">
          <w:rPr>
            <w:rStyle w:val="Hyperlink"/>
          </w:rPr>
          <w:delText>2001</w:delText>
        </w:r>
        <w:r w:rsidR="00B307A7" w:rsidDel="00373513">
          <w:rPr>
            <w:rStyle w:val="Hyperlink"/>
          </w:rPr>
          <w:fldChar w:fldCharType="end"/>
        </w:r>
        <w:r w:rsidDel="00373513">
          <w:delText xml:space="preserve">). The former showed negative trends in abundance indexes for Denmark and Germany and positive trends for Switzerland and Czech Republic, indicating that one can not conclude about general trend at national scale (here referred as </w:delText>
        </w:r>
        <w:r w:rsidDel="00373513">
          <w:rPr>
            <w:i/>
            <w:iCs/>
          </w:rPr>
          <w:delText>Stable</w:delText>
        </w:r>
        <w:r w:rsidDel="00373513">
          <w:delText xml:space="preserve">). However, for </w:delText>
        </w:r>
        <w:r w:rsidR="00B307A7" w:rsidDel="00373513">
          <w:fldChar w:fldCharType="begin"/>
        </w:r>
        <w:r w:rsidR="00B307A7" w:rsidDel="00373513">
          <w:delInstrText xml:space="preserve"> HYPERLINK \l "ref-donald_agricultural_2001" \h </w:delInstrText>
        </w:r>
        <w:r w:rsidR="00B307A7" w:rsidDel="00373513">
          <w:fldChar w:fldCharType="separate"/>
        </w:r>
        <w:r w:rsidDel="00373513">
          <w:rPr>
            <w:rStyle w:val="Hyperlink"/>
          </w:rPr>
          <w:delText>Donald, Green, and Heath</w:delText>
        </w:r>
        <w:r w:rsidR="00B307A7" w:rsidDel="00373513">
          <w:rPr>
            <w:rStyle w:val="Hyperlink"/>
          </w:rPr>
          <w:fldChar w:fldCharType="end"/>
        </w:r>
        <w:r w:rsidDel="00373513">
          <w:delText xml:space="preserve"> (</w:delText>
        </w:r>
        <w:r w:rsidR="00B307A7" w:rsidDel="00373513">
          <w:fldChar w:fldCharType="begin"/>
        </w:r>
        <w:r w:rsidR="00B307A7" w:rsidDel="00373513">
          <w:delInstrText xml:space="preserve"> HYPERLINK \l "ref-donald_agricultural_2001" \h </w:delInstrText>
        </w:r>
        <w:r w:rsidR="00B307A7" w:rsidDel="00373513">
          <w:fldChar w:fldCharType="separate"/>
        </w:r>
        <w:r w:rsidDel="00373513">
          <w:rPr>
            <w:rStyle w:val="Hyperlink"/>
          </w:rPr>
          <w:delText>2001</w:delText>
        </w:r>
        <w:r w:rsidR="00B307A7" w:rsidDel="00373513">
          <w:rPr>
            <w:rStyle w:val="Hyperlink"/>
          </w:rPr>
          <w:fldChar w:fldCharType="end"/>
        </w:r>
        <w:r w:rsidDel="00373513">
          <w:delText xml:space="preserve">), trends of mean populations were computed for 30 European countries and the majority was negative. No positive trend seem dominant at these spatial scales. Global trends only come from </w:delText>
        </w:r>
        <w:r w:rsidR="00B307A7" w:rsidDel="00373513">
          <w:fldChar w:fldCharType="begin"/>
        </w:r>
        <w:r w:rsidR="00B307A7" w:rsidDel="00373513">
          <w:delInstrText xml:space="preserve"> HYPERLINK \l "ref-jarzyna_taxonomic_2018" \h </w:delInstrText>
        </w:r>
        <w:r w:rsidR="00B307A7" w:rsidDel="00373513">
          <w:fldChar w:fldCharType="separate"/>
        </w:r>
        <w:r w:rsidDel="00373513">
          <w:rPr>
            <w:rStyle w:val="Hyperlink"/>
          </w:rPr>
          <w:delText>Jarzyna and Jetz</w:delText>
        </w:r>
        <w:r w:rsidR="00B307A7" w:rsidDel="00373513">
          <w:rPr>
            <w:rStyle w:val="Hyperlink"/>
          </w:rPr>
          <w:fldChar w:fldCharType="end"/>
        </w:r>
        <w:r w:rsidDel="00373513">
          <w:delText xml:space="preserve"> (</w:delText>
        </w:r>
        <w:r w:rsidR="00B307A7" w:rsidDel="00373513">
          <w:fldChar w:fldCharType="begin"/>
        </w:r>
        <w:r w:rsidR="00B307A7" w:rsidDel="00373513">
          <w:delInstrText xml:space="preserve"> HYPERLINK \l "ref-jarzyna_taxonomic_2018" \h </w:delInstrText>
        </w:r>
        <w:r w:rsidR="00B307A7" w:rsidDel="00373513">
          <w:fldChar w:fldCharType="separate"/>
        </w:r>
        <w:r w:rsidDel="00373513">
          <w:rPr>
            <w:rStyle w:val="Hyperlink"/>
          </w:rPr>
          <w:delText>2018</w:delText>
        </w:r>
        <w:r w:rsidR="00B307A7" w:rsidDel="00373513">
          <w:rPr>
            <w:rStyle w:val="Hyperlink"/>
          </w:rPr>
          <w:fldChar w:fldCharType="end"/>
        </w:r>
        <w:r w:rsidDel="00373513">
          <w:delText>).</w:delText>
        </w:r>
      </w:del>
    </w:p>
    <w:p w14:paraId="2052A952" w14:textId="77777777" w:rsidR="006902CA" w:rsidRDefault="00006B48">
      <w:pPr>
        <w:pStyle w:val="CaptionedFigure"/>
      </w:pPr>
      <w:r>
        <w:rPr>
          <w:noProof/>
        </w:rPr>
        <w:drawing>
          <wp:inline distT="0" distB="0" distL="0" distR="0" wp14:anchorId="185B796B" wp14:editId="084DB1A6">
            <wp:extent cx="4620126" cy="3696101"/>
            <wp:effectExtent l="0" t="0" r="0" b="0"/>
            <wp:docPr id="3" name="Picture" descr="Figure 3.3: Proportion of Increase, Decrease or Stable trends for each metric. Each panel represent one spatial scale"/>
            <wp:cNvGraphicFramePr/>
            <a:graphic xmlns:a="http://schemas.openxmlformats.org/drawingml/2006/main">
              <a:graphicData uri="http://schemas.openxmlformats.org/drawingml/2006/picture">
                <pic:pic xmlns:pic="http://schemas.openxmlformats.org/drawingml/2006/picture">
                  <pic:nvPicPr>
                    <pic:cNvPr id="0" name="Picture" descr="literature_review_files/figure-docx/barmetricsperspatscale-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E366471" w14:textId="642D23EF" w:rsidR="006902CA" w:rsidRDefault="00006B48">
      <w:pPr>
        <w:pStyle w:val="ImageCaption"/>
      </w:pPr>
      <w:r>
        <w:t xml:space="preserve">Figure 3.3: Proportion of </w:t>
      </w:r>
      <w:r>
        <w:rPr>
          <w:iCs/>
        </w:rPr>
        <w:t>Increase</w:t>
      </w:r>
      <w:r>
        <w:t xml:space="preserve">, </w:t>
      </w:r>
      <w:r>
        <w:rPr>
          <w:iCs/>
        </w:rPr>
        <w:t>Decrease</w:t>
      </w:r>
      <w:r>
        <w:t xml:space="preserve"> or </w:t>
      </w:r>
      <w:r>
        <w:rPr>
          <w:iCs/>
        </w:rPr>
        <w:t>Stable</w:t>
      </w:r>
      <w:r>
        <w:t xml:space="preserve"> trends for each metric. Each panel represent one spatial scale</w:t>
      </w:r>
      <w:ins w:id="1034" w:author="Keil Petr" w:date="2021-09-24T17:53:00Z">
        <w:r w:rsidR="00713209">
          <w:t>.</w:t>
        </w:r>
      </w:ins>
    </w:p>
    <w:p w14:paraId="27B7F8A0" w14:textId="33CD4A77" w:rsidR="006902CA" w:rsidDel="001942CB" w:rsidRDefault="00006B48">
      <w:pPr>
        <w:pStyle w:val="BodyText"/>
        <w:rPr>
          <w:del w:id="1035" w:author="Keil Petr" w:date="2021-09-25T10:12:00Z"/>
        </w:rPr>
      </w:pPr>
      <w:commentRangeStart w:id="1036"/>
      <w:del w:id="1037" w:author="Keil Petr" w:date="2021-09-25T10:08:00Z">
        <w:r w:rsidDel="00001C07">
          <w:delText>Number of studies assessing trends with spatial replicates is clearly limited. Thus, assessing robust rules about spatial scaling of trends of biodiversity is not possible with the current state of the scientific literature</w:delText>
        </w:r>
      </w:del>
      <w:commentRangeEnd w:id="1036"/>
      <w:r w:rsidR="00001C07">
        <w:rPr>
          <w:rStyle w:val="CommentReference"/>
        </w:rPr>
        <w:commentReference w:id="1036"/>
      </w:r>
      <w:del w:id="1038" w:author="Keil Petr" w:date="2021-09-25T10:08:00Z">
        <w:r w:rsidDel="00001C07">
          <w:delText xml:space="preserve">. </w:delText>
        </w:r>
      </w:del>
      <w:r>
        <w:t xml:space="preserve">However, concerning species richness, we can see that the decrease is global, but that this decrease is rare at </w:t>
      </w:r>
      <w:del w:id="1039" w:author="Keil Petr" w:date="2021-09-24T17:58:00Z">
        <w:r w:rsidDel="00713209">
          <w:delText xml:space="preserve">lower </w:delText>
        </w:r>
      </w:del>
      <w:ins w:id="1040" w:author="Keil Petr" w:date="2021-09-24T17:58:00Z">
        <w:r w:rsidR="00713209">
          <w:t xml:space="preserve">finer </w:t>
        </w:r>
      </w:ins>
      <w:r>
        <w:t xml:space="preserve">spatial scales. In fact, </w:t>
      </w:r>
      <w:ins w:id="1041" w:author="Leroy Francois" w:date="2021-09-29T16:32:00Z">
        <w:r w:rsidR="009A1AF0">
          <w:t xml:space="preserve">we observe more often </w:t>
        </w:r>
      </w:ins>
      <w:r>
        <w:t>increases</w:t>
      </w:r>
      <w:del w:id="1042" w:author="Leroy Francois" w:date="2021-09-29T16:32:00Z">
        <w:r w:rsidDel="009A1AF0">
          <w:delText xml:space="preserve"> </w:delText>
        </w:r>
        <w:commentRangeStart w:id="1043"/>
        <w:r w:rsidDel="009A1AF0">
          <w:delText>are more often observed</w:delText>
        </w:r>
        <w:commentRangeEnd w:id="1043"/>
        <w:r w:rsidR="00001C07" w:rsidDel="009A1AF0">
          <w:rPr>
            <w:rStyle w:val="CommentReference"/>
          </w:rPr>
          <w:commentReference w:id="1043"/>
        </w:r>
      </w:del>
      <w:r>
        <w:t xml:space="preserve">, confirming the </w:t>
      </w:r>
      <w:commentRangeStart w:id="1044"/>
      <w:r>
        <w:t xml:space="preserve">high perturbations </w:t>
      </w:r>
      <w:commentRangeEnd w:id="1044"/>
      <w:r w:rsidR="00001C07">
        <w:rPr>
          <w:rStyle w:val="CommentReference"/>
        </w:rPr>
        <w:commentReference w:id="1044"/>
      </w:r>
      <w:r>
        <w:t>that biodiversity is undergoing (</w:t>
      </w:r>
      <w:proofErr w:type="spellStart"/>
      <w:r w:rsidR="00502844">
        <w:fldChar w:fldCharType="begin"/>
      </w:r>
      <w:r w:rsidR="00502844">
        <w:instrText xml:space="preserve"> HYPERLINK \l "ref-dornelas_assemblage_2014" \h </w:instrText>
      </w:r>
      <w:r w:rsidR="00502844">
        <w:fldChar w:fldCharType="separate"/>
      </w:r>
      <w:r>
        <w:rPr>
          <w:rStyle w:val="Hyperlink"/>
        </w:rPr>
        <w:t>Dornelas</w:t>
      </w:r>
      <w:proofErr w:type="spellEnd"/>
      <w:r>
        <w:rPr>
          <w:rStyle w:val="Hyperlink"/>
        </w:rPr>
        <w:t xml:space="preserve"> et al. 2014</w:t>
      </w:r>
      <w:r w:rsidR="00502844">
        <w:rPr>
          <w:rStyle w:val="Hyperlink"/>
        </w:rPr>
        <w:fldChar w:fldCharType="end"/>
      </w:r>
      <w:r>
        <w:t xml:space="preserve">; </w:t>
      </w:r>
      <w:hyperlink w:anchor="ref-vaidyanathan_worlds_2021">
        <w:r>
          <w:rPr>
            <w:rStyle w:val="Hyperlink"/>
          </w:rPr>
          <w:t>Vaidyanathan 2021</w:t>
        </w:r>
      </w:hyperlink>
      <w:r>
        <w:t xml:space="preserve">). </w:t>
      </w:r>
      <w:commentRangeStart w:id="1045"/>
      <w:commentRangeStart w:id="1046"/>
      <w:r>
        <w:t xml:space="preserve">This analysis goes along with the temporal </w:t>
      </w:r>
      <m:oMath>
        <m:r>
          <w:rPr>
            <w:rFonts w:ascii="Cambria Math" w:hAnsi="Cambria Math"/>
          </w:rPr>
          <m:t>β</m:t>
        </m:r>
      </m:oMath>
      <w:r>
        <w:t>-diversity which is always observed either stable or increasing</w:t>
      </w:r>
      <w:del w:id="1047" w:author="Leroy Francois" w:date="2021-09-29T16:45:00Z">
        <w:r w:rsidDel="00DF0AE7">
          <w:delText>, sign of the disturbances of the ecosystems</w:delText>
        </w:r>
      </w:del>
      <w:ins w:id="1048" w:author="Leroy Francois [2]" w:date="2021-09-29T18:36:00Z">
        <w:r w:rsidR="006909A9">
          <w:t xml:space="preserve">. Indeed, </w:t>
        </w:r>
      </w:ins>
      <w:del w:id="1049" w:author="Leroy Francois [2]" w:date="2021-09-29T18:35:00Z">
        <w:r w:rsidDel="006909A9">
          <w:delText>.</w:delText>
        </w:r>
      </w:del>
      <w:commentRangeEnd w:id="1045"/>
      <w:ins w:id="1050" w:author="Leroy Francois" w:date="2021-09-29T16:45:00Z">
        <w:del w:id="1051" w:author="Leroy Francois [2]" w:date="2021-09-29T18:35:00Z">
          <w:r w:rsidR="00DF0AE7" w:rsidDel="006909A9">
            <w:delText xml:space="preserve"> As a matter of fact, </w:delText>
          </w:r>
        </w:del>
      </w:ins>
      <w:ins w:id="1052" w:author="Leroy Francois [2]" w:date="2021-09-29T18:36:00Z">
        <w:r w:rsidR="006909A9">
          <w:t>i</w:t>
        </w:r>
      </w:ins>
      <w:ins w:id="1053" w:author="Leroy Francois" w:date="2021-09-29T16:45:00Z">
        <w:del w:id="1054" w:author="Leroy Francois [2]" w:date="2021-09-29T18:36:00Z">
          <w:r w:rsidR="00DF0AE7" w:rsidDel="006909A9">
            <w:delText>i</w:delText>
          </w:r>
        </w:del>
        <w:r w:rsidR="00DF0AE7">
          <w:t xml:space="preserve">ncreasing turnover through </w:t>
        </w:r>
      </w:ins>
      <w:ins w:id="1055" w:author="Leroy Francois" w:date="2021-09-29T16:46:00Z">
        <w:r w:rsidR="00DF0AE7">
          <w:t>time is a sign of an increasing perturbation of the ecosystems.</w:t>
        </w:r>
      </w:ins>
      <w:r w:rsidR="001942CB">
        <w:rPr>
          <w:rStyle w:val="CommentReference"/>
        </w:rPr>
        <w:commentReference w:id="1045"/>
      </w:r>
      <w:commentRangeEnd w:id="1046"/>
      <w:r w:rsidR="00793293">
        <w:rPr>
          <w:rStyle w:val="CommentReference"/>
        </w:rPr>
        <w:commentReference w:id="1046"/>
      </w:r>
      <w:ins w:id="1056" w:author="Keil Petr" w:date="2021-09-25T10:12:00Z">
        <w:r w:rsidR="001942CB">
          <w:t xml:space="preserve"> </w:t>
        </w:r>
      </w:ins>
      <w:commentRangeStart w:id="1057"/>
    </w:p>
    <w:p w14:paraId="57C9E718" w14:textId="484A0F6C" w:rsidR="006902CA" w:rsidRDefault="00006B48">
      <w:pPr>
        <w:pStyle w:val="BodyText"/>
      </w:pPr>
      <w:del w:id="1058" w:author="Keil Petr" w:date="2021-09-25T10:13:00Z">
        <w:r w:rsidDel="001942CB">
          <w:delText xml:space="preserve">On </w:delText>
        </w:r>
      </w:del>
      <w:del w:id="1059" w:author="Keil Petr" w:date="2021-09-24T17:57:00Z">
        <w:r w:rsidDel="00713209">
          <w:delText xml:space="preserve">an </w:delText>
        </w:r>
      </w:del>
      <w:del w:id="1060" w:author="Keil Petr" w:date="2021-09-25T10:13:00Z">
        <w:r w:rsidDel="001942CB">
          <w:delText xml:space="preserve">other hand, the decrease of abundances </w:delText>
        </w:r>
      </w:del>
      <w:del w:id="1061" w:author="Keil Petr" w:date="2021-09-24T17:57:00Z">
        <w:r w:rsidDel="00713209">
          <w:delText>seem to</w:delText>
        </w:r>
      </w:del>
      <w:del w:id="1062" w:author="Keil Petr" w:date="2021-09-25T10:13:00Z">
        <w:r w:rsidDel="001942CB">
          <w:delText xml:space="preserve"> appear mainly at regional or national scales</w:delText>
        </w:r>
      </w:del>
      <w:del w:id="1063" w:author="Keil Petr" w:date="2021-09-25T10:12:00Z">
        <w:r w:rsidDel="001942CB">
          <w:delText>.</w:delText>
        </w:r>
      </w:del>
      <w:del w:id="1064" w:author="Keil Petr" w:date="2021-09-25T10:13:00Z">
        <w:r w:rsidDel="001942CB">
          <w:delText xml:space="preserve"> </w:delText>
        </w:r>
      </w:del>
      <w:del w:id="1065" w:author="Keil Petr" w:date="2021-09-25T10:12:00Z">
        <w:r w:rsidDel="001942CB">
          <w:delText xml:space="preserve"> </w:delText>
        </w:r>
      </w:del>
      <w:del w:id="1066" w:author="Keil Petr" w:date="2021-09-25T10:13:00Z">
        <w:r w:rsidDel="001942CB">
          <w:delText>(</w:delText>
        </w:r>
        <w:r w:rsidR="00B307A7" w:rsidDel="001942CB">
          <w:fldChar w:fldCharType="begin"/>
        </w:r>
        <w:r w:rsidR="00B307A7" w:rsidDel="001942CB">
          <w:delInstrText xml:space="preserve"> HYPERLINK \l "ref-reif_long-term_2013" \h </w:delInstrText>
        </w:r>
        <w:r w:rsidR="00B307A7" w:rsidDel="001942CB">
          <w:fldChar w:fldCharType="separate"/>
        </w:r>
        <w:r w:rsidDel="001942CB">
          <w:rPr>
            <w:rStyle w:val="Hyperlink"/>
          </w:rPr>
          <w:delText>Reif 2013</w:delText>
        </w:r>
        <w:r w:rsidR="00B307A7" w:rsidDel="001942CB">
          <w:rPr>
            <w:rStyle w:val="Hyperlink"/>
          </w:rPr>
          <w:fldChar w:fldCharType="end"/>
        </w:r>
        <w:r w:rsidDel="001942CB">
          <w:delText>).</w:delText>
        </w:r>
        <w:commentRangeEnd w:id="1057"/>
        <w:r w:rsidR="001942CB" w:rsidDel="001942CB">
          <w:rPr>
            <w:rStyle w:val="CommentReference"/>
          </w:rPr>
          <w:commentReference w:id="1057"/>
        </w:r>
      </w:del>
    </w:p>
    <w:p w14:paraId="0DBC279B" w14:textId="77777777" w:rsidR="00FA5AF5" w:rsidRPr="005679E2" w:rsidRDefault="00FA5AF5">
      <w:pPr>
        <w:pStyle w:val="Heading1"/>
        <w:pPrChange w:id="1067" w:author="Keil Petr" w:date="2021-09-24T12:21:00Z">
          <w:pPr>
            <w:pStyle w:val="Heading2"/>
          </w:pPr>
        </w:pPrChange>
      </w:pPr>
      <w:bookmarkStart w:id="1068" w:name="_Toc83820939"/>
      <w:bookmarkStart w:id="1069" w:name="on-the-temporal-scale"/>
      <w:commentRangeStart w:id="1070"/>
      <w:ins w:id="1071" w:author="Keil Petr" w:date="2021-09-24T12:21:00Z">
        <w:r w:rsidRPr="005679E2">
          <w:rPr>
            <w:rStyle w:val="SectionNumber"/>
          </w:rPr>
          <w:t xml:space="preserve">Temporal </w:t>
        </w:r>
      </w:ins>
      <w:del w:id="1072" w:author="Keil Petr" w:date="2021-09-24T10:51:00Z">
        <w:r w:rsidRPr="000E6992" w:rsidDel="0045631E">
          <w:rPr>
            <w:rStyle w:val="SectionNumber"/>
          </w:rPr>
          <w:delText>4.3</w:delText>
        </w:r>
        <w:r w:rsidRPr="000E6992" w:rsidDel="0045631E">
          <w:tab/>
        </w:r>
      </w:del>
      <w:del w:id="1073" w:author="Keil Petr" w:date="2021-09-24T12:21:00Z">
        <w:r w:rsidRPr="000E6992" w:rsidDel="00FA5AF5">
          <w:delText>On the</w:delText>
        </w:r>
      </w:del>
      <w:r w:rsidRPr="000E6992">
        <w:t>scale</w:t>
      </w:r>
      <w:r>
        <w:t xml:space="preserve"> vs temporal trends</w:t>
      </w:r>
      <w:commentRangeEnd w:id="1070"/>
      <w:r w:rsidR="008F7A43">
        <w:rPr>
          <w:rStyle w:val="CommentReference"/>
          <w:rFonts w:asciiTheme="minorHAnsi" w:eastAsiaTheme="minorHAnsi" w:hAnsiTheme="minorHAnsi" w:cstheme="minorBidi"/>
          <w:b w:val="0"/>
          <w:bCs w:val="0"/>
          <w:color w:val="auto"/>
        </w:rPr>
        <w:commentReference w:id="1070"/>
      </w:r>
      <w:bookmarkEnd w:id="1068"/>
    </w:p>
    <w:p w14:paraId="06481172" w14:textId="08C7AC0F" w:rsidR="00FA5AF5" w:rsidDel="00A02BF2" w:rsidRDefault="00FA5AF5" w:rsidP="00A02BF2">
      <w:pPr>
        <w:pStyle w:val="BodyText"/>
        <w:rPr>
          <w:del w:id="1074" w:author="Leroy Francois" w:date="2021-09-29T15:32:00Z"/>
        </w:rPr>
      </w:pPr>
      <w:r>
        <w:t>The oldest study started in 1968 and the median duration is 23 years, with a minimum time-span of 11 years and a maximum of 45</w:t>
      </w:r>
      <w:ins w:id="1075" w:author="Leroy Francois" w:date="2021-09-29T15:32:00Z">
        <w:r w:rsidR="00F46E60">
          <w:t xml:space="preserve">. </w:t>
        </w:r>
      </w:ins>
      <w:ins w:id="1076" w:author="Leroy Francois [2]" w:date="2021-09-29T18:41:00Z">
        <w:r w:rsidR="00A02BF2" w:rsidRPr="00A02BF2">
          <w:t xml:space="preserve">We found longest temporal grains in studies with large spatial extent (Figure 4.1). This is because data used in the selected article are mainly structured data, i.e. data following a </w:t>
        </w:r>
        <w:proofErr w:type="spellStart"/>
        <w:r w:rsidR="00A02BF2" w:rsidRPr="00A02BF2">
          <w:t>well established</w:t>
        </w:r>
        <w:proofErr w:type="spellEnd"/>
        <w:r w:rsidR="00A02BF2" w:rsidRPr="00A02BF2">
          <w:t xml:space="preserve"> sampling plan. This type of survey is sparse since it needs resources and organization. Increasing the spatial extent thus increases both the temporal extent and the temporal grain. This explains this positive correlation between spatial extent and temporal grain. This limitation can be overcome thanks to citizen science data, which have increasingly been used (e.g. D. E. Bowler et al. 2021; Isaac et al. 2020, 2014). The opportunistic nature of these data allows for short census times, even over a large area. These data, with high temporal grain resolution for large spatial scales, could in future be used to explore in more details the temporal scaling of biodiversity trends.</w:t>
        </w:r>
      </w:ins>
      <w:del w:id="1077" w:author="Leroy Francois" w:date="2021-09-29T15:32:00Z">
        <w:r w:rsidDel="00F46E60">
          <w:delText>.</w:delText>
        </w:r>
      </w:del>
    </w:p>
    <w:p w14:paraId="6F206CC0" w14:textId="77777777" w:rsidR="00A02BF2" w:rsidRDefault="00A02BF2">
      <w:pPr>
        <w:pStyle w:val="FirstParagraph"/>
        <w:rPr>
          <w:ins w:id="1078" w:author="Leroy Francois [2]" w:date="2021-09-29T18:42:00Z"/>
        </w:rPr>
      </w:pPr>
    </w:p>
    <w:p w14:paraId="0A9D7888" w14:textId="77777777" w:rsidR="00A02BF2" w:rsidRPr="00A02BF2" w:rsidRDefault="00A02BF2" w:rsidP="00A02BF2">
      <w:pPr>
        <w:pStyle w:val="BodyText"/>
        <w:rPr>
          <w:ins w:id="1079" w:author="Leroy Francois [2]" w:date="2021-09-29T18:42:00Z"/>
        </w:rPr>
        <w:pPrChange w:id="1080" w:author="Leroy Francois [2]" w:date="2021-09-29T18:42:00Z">
          <w:pPr>
            <w:pStyle w:val="FirstParagraph"/>
          </w:pPr>
        </w:pPrChange>
      </w:pPr>
    </w:p>
    <w:p w14:paraId="15D1F55E" w14:textId="02E7454B" w:rsidR="00FA5AF5" w:rsidDel="00A02BF2" w:rsidRDefault="00FA5AF5">
      <w:pPr>
        <w:pStyle w:val="FirstParagraph"/>
        <w:rPr>
          <w:del w:id="1081" w:author="Leroy Francois [2]" w:date="2021-09-29T18:42:00Z"/>
        </w:rPr>
        <w:pPrChange w:id="1082" w:author="Leroy Francois" w:date="2021-09-29T15:32:00Z">
          <w:pPr>
            <w:pStyle w:val="BodyText"/>
          </w:pPr>
        </w:pPrChange>
      </w:pPr>
      <w:r>
        <w:t xml:space="preserve">Determination of the temporal grain </w:t>
      </w:r>
      <w:ins w:id="1083" w:author="Keil Petr" w:date="2021-09-25T10:14:00Z">
        <w:r w:rsidR="001942CB">
          <w:t xml:space="preserve">in the studies in Table 1 </w:t>
        </w:r>
      </w:ins>
      <w:r>
        <w:t xml:space="preserve">was </w:t>
      </w:r>
      <w:del w:id="1084" w:author="Keil Petr" w:date="2021-09-25T10:14:00Z">
        <w:r w:rsidDel="001942CB">
          <w:delText xml:space="preserve">way more </w:delText>
        </w:r>
      </w:del>
      <w:r>
        <w:t>complicated</w:t>
      </w:r>
      <w:del w:id="1085" w:author="Keil Petr" w:date="2021-09-25T10:14:00Z">
        <w:r w:rsidDel="001942CB">
          <w:delText>, as there is no consensus on the subject</w:delText>
        </w:r>
      </w:del>
      <w:r>
        <w:t xml:space="preserve">. Usually, the temporal grain of the sampling </w:t>
      </w:r>
      <w:del w:id="1086" w:author="Keil Petr" w:date="2021-09-25T10:15:00Z">
        <w:r w:rsidDel="001942CB">
          <w:delText xml:space="preserve">is </w:delText>
        </w:r>
      </w:del>
      <w:ins w:id="1087" w:author="Keil Petr" w:date="2021-09-25T10:15:00Z">
        <w:r w:rsidR="001942CB">
          <w:t xml:space="preserve">was </w:t>
        </w:r>
      </w:ins>
      <w:r>
        <w:t>specified, but sometimes with inaccuracies (</w:t>
      </w:r>
      <w:r>
        <w:rPr>
          <w:i/>
          <w:iCs/>
        </w:rPr>
        <w:t>e.g.</w:t>
      </w:r>
      <w:r>
        <w:t xml:space="preserve"> “in the early morning”). </w:t>
      </w:r>
      <w:del w:id="1088" w:author="Keil Petr" w:date="2021-09-25T10:15:00Z">
        <w:r w:rsidDel="001942CB">
          <w:delText>However</w:delText>
        </w:r>
      </w:del>
      <w:ins w:id="1089" w:author="Keil Petr" w:date="2021-09-25T10:15:00Z">
        <w:r w:rsidR="001942CB">
          <w:t>Moreover</w:t>
        </w:r>
      </w:ins>
      <w:r>
        <w:t xml:space="preserve">, the temporal grain of the sampling </w:t>
      </w:r>
      <w:del w:id="1090" w:author="Keil Petr" w:date="2021-09-25T10:15:00Z">
        <w:r w:rsidDel="001942CB">
          <w:delText xml:space="preserve">plan </w:delText>
        </w:r>
      </w:del>
      <w:r>
        <w:t xml:space="preserve">doesn’t represent the </w:t>
      </w:r>
      <w:commentRangeStart w:id="1091"/>
      <w:del w:id="1092" w:author="Leroy Francois" w:date="2021-09-29T15:32:00Z">
        <w:r w:rsidDel="006008DB">
          <w:delText xml:space="preserve">final </w:delText>
        </w:r>
      </w:del>
      <w:commentRangeEnd w:id="1091"/>
      <w:r w:rsidR="001942CB">
        <w:rPr>
          <w:rStyle w:val="CommentReference"/>
        </w:rPr>
        <w:commentReference w:id="1091"/>
      </w:r>
      <w:r>
        <w:t>temporal grain</w:t>
      </w:r>
      <w:ins w:id="1093" w:author="Leroy Francois" w:date="2021-09-29T15:32:00Z">
        <w:r w:rsidR="006008DB">
          <w:t xml:space="preserve"> of the metric</w:t>
        </w:r>
      </w:ins>
      <w:r>
        <w:t xml:space="preserve">. For instance, some metrics are summed over a certain </w:t>
      </w:r>
      <w:ins w:id="1094" w:author="Leroy Francois [2]" w:date="2021-09-29T18:26:00Z">
        <w:r w:rsidR="000E6992">
          <w:t>area</w:t>
        </w:r>
      </w:ins>
      <w:commentRangeStart w:id="1095"/>
      <w:del w:id="1096" w:author="Leroy Francois [2]" w:date="2021-09-29T18:26:00Z">
        <w:r w:rsidDel="000E6992">
          <w:delText>s</w:delText>
        </w:r>
      </w:del>
      <w:ins w:id="1097" w:author="Leroy Francois [2]" w:date="2021-09-29T18:26:00Z">
        <w:r w:rsidR="000E6992" w:rsidDel="000E6992">
          <w:t xml:space="preserve"> </w:t>
        </w:r>
      </w:ins>
      <w:del w:id="1098" w:author="Leroy Francois [2]" w:date="2021-09-29T18:26:00Z">
        <w:r w:rsidDel="000E6992">
          <w:delText xml:space="preserve">patial extent </w:delText>
        </w:r>
      </w:del>
      <w:commentRangeEnd w:id="1095"/>
      <w:ins w:id="1099" w:author="Leroy Francois" w:date="2021-09-29T15:31:00Z">
        <w:del w:id="1100" w:author="Leroy Francois [2]" w:date="2021-09-29T18:26:00Z">
          <w:r w:rsidR="009D1B3A" w:rsidDel="000E6992">
            <w:delText xml:space="preserve">grain </w:delText>
          </w:r>
        </w:del>
      </w:ins>
      <w:del w:id="1101" w:author="Leroy Francois [2]" w:date="2021-09-29T18:26:00Z">
        <w:r w:rsidR="000421C7" w:rsidDel="000E6992">
          <w:rPr>
            <w:rStyle w:val="CommentReference"/>
          </w:rPr>
          <w:commentReference w:id="1095"/>
        </w:r>
      </w:del>
      <w:r>
        <w:t>(</w:t>
      </w:r>
      <w:r w:rsidRPr="00846980">
        <w:rPr>
          <w:i/>
          <w:iCs/>
          <w:rPrChange w:id="1102" w:author="Leroy Francois" w:date="2021-09-29T15:33:00Z">
            <w:rPr/>
          </w:rPrChange>
        </w:rPr>
        <w:t>e.g.</w:t>
      </w:r>
      <w:r>
        <w:t xml:space="preserve"> summing the species richness over an atlas square, </w:t>
      </w:r>
      <w:del w:id="1103" w:author="Keil Petr" w:date="2021-09-25T10:16:00Z">
        <w:r w:rsidDel="000421C7">
          <w:delText xml:space="preserve">like </w:delText>
        </w:r>
      </w:del>
      <w:ins w:id="1104" w:author="Keil Petr" w:date="2021-09-25T10:16:00Z">
        <w:r w:rsidR="000421C7">
          <w:t xml:space="preserve">such as </w:t>
        </w:r>
      </w:ins>
      <w:r>
        <w:t xml:space="preserve">in </w:t>
      </w:r>
      <w:r w:rsidR="0089466D">
        <w:fldChar w:fldCharType="begin"/>
      </w:r>
      <w:r w:rsidR="0089466D">
        <w:instrText xml:space="preserve"> HYPERLINK \l "ref-van_turnhout_scale-dependent_2007" \h </w:instrText>
      </w:r>
      <w:r w:rsidR="0089466D">
        <w:fldChar w:fldCharType="separate"/>
      </w:r>
      <w:r>
        <w:rPr>
          <w:rStyle w:val="Hyperlink"/>
        </w:rPr>
        <w:t>Van Turnhout et al. 2007</w:t>
      </w:r>
      <w:r w:rsidR="0089466D">
        <w:rPr>
          <w:rStyle w:val="Hyperlink"/>
        </w:rPr>
        <w:fldChar w:fldCharType="end"/>
      </w:r>
      <w:r>
        <w:t xml:space="preserve">). </w:t>
      </w:r>
      <w:del w:id="1105" w:author="Keil Petr" w:date="2021-09-25T10:18:00Z">
        <w:r w:rsidDel="00F9787A">
          <w:delText>In this case</w:delText>
        </w:r>
      </w:del>
      <w:ins w:id="1106" w:author="Keil Petr" w:date="2021-09-25T10:18:00Z">
        <w:r w:rsidR="00F9787A">
          <w:t>Analogically</w:t>
        </w:r>
      </w:ins>
      <w:r>
        <w:t xml:space="preserve">, the temporal grain should </w:t>
      </w:r>
      <w:ins w:id="1107" w:author="Keil Petr" w:date="2021-09-25T10:18:00Z">
        <w:r w:rsidR="00F9787A">
          <w:t xml:space="preserve">have </w:t>
        </w:r>
      </w:ins>
      <w:r>
        <w:t>also be</w:t>
      </w:r>
      <w:ins w:id="1108" w:author="Keil Petr" w:date="2021-09-25T10:18:00Z">
        <w:r w:rsidR="00F9787A">
          <w:t>en</w:t>
        </w:r>
      </w:ins>
      <w:r>
        <w:t xml:space="preserve"> summed</w:t>
      </w:r>
      <w:ins w:id="1109" w:author="Keil Petr" w:date="2021-09-25T10:18:00Z">
        <w:r w:rsidR="00F9787A">
          <w:t xml:space="preserve"> over </w:t>
        </w:r>
        <w:del w:id="1110" w:author="Leroy Francois [2]" w:date="2021-09-29T18:29:00Z">
          <w:r w:rsidR="00F9787A" w:rsidRPr="00F9787A" w:rsidDel="00AA4462">
            <w:rPr>
              <w:highlight w:val="yellow"/>
              <w:rPrChange w:id="1111" w:author="Keil Petr" w:date="2021-09-25T10:18:00Z">
                <w:rPr/>
              </w:rPrChange>
            </w:rPr>
            <w:delText>XXX</w:delText>
          </w:r>
        </w:del>
      </w:ins>
      <w:ins w:id="1112" w:author="Leroy Francois [2]" w:date="2021-09-29T18:29:00Z">
        <w:r w:rsidR="00AA4462">
          <w:t xml:space="preserve">all the sampling censuses </w:t>
        </w:r>
      </w:ins>
      <w:ins w:id="1113" w:author="Leroy Francois [2]" w:date="2021-09-29T18:31:00Z">
        <w:r w:rsidR="00AA4462">
          <w:t>englobed</w:t>
        </w:r>
      </w:ins>
      <w:ins w:id="1114" w:author="Leroy Francois [2]" w:date="2021-09-29T18:30:00Z">
        <w:r w:rsidR="00AA4462">
          <w:t xml:space="preserve"> in th</w:t>
        </w:r>
      </w:ins>
      <w:ins w:id="1115" w:author="Leroy Francois [2]" w:date="2021-09-29T18:31:00Z">
        <w:r w:rsidR="00AA4462">
          <w:t>is</w:t>
        </w:r>
      </w:ins>
      <w:ins w:id="1116" w:author="Leroy Francois [2]" w:date="2021-09-29T18:30:00Z">
        <w:r w:rsidR="00AA4462">
          <w:t xml:space="preserve"> area</w:t>
        </w:r>
      </w:ins>
      <w:r>
        <w:t xml:space="preserve">, but this was </w:t>
      </w:r>
      <w:del w:id="1117" w:author="Keil Petr" w:date="2021-09-25T10:18:00Z">
        <w:r w:rsidDel="00F9787A">
          <w:delText>not specified</w:delText>
        </w:r>
      </w:del>
      <w:ins w:id="1118" w:author="Keil Petr" w:date="2021-09-25T10:18:00Z">
        <w:r w:rsidR="00F9787A">
          <w:t>never the case</w:t>
        </w:r>
      </w:ins>
      <w:r>
        <w:t>.</w:t>
      </w:r>
      <w:del w:id="1119" w:author="Keil Petr" w:date="2021-09-25T10:18:00Z">
        <w:r w:rsidDel="00F9787A">
          <w:delText xml:space="preserve"> On an other hand</w:delText>
        </w:r>
      </w:del>
      <w:del w:id="1120" w:author="Keil Petr" w:date="2021-09-25T10:19:00Z">
        <w:r w:rsidDel="00F9787A">
          <w:delText>, when the metric is averaged over a spatial grain, the sampling temporal grain can be considered.</w:delText>
        </w:r>
      </w:del>
      <w:ins w:id="1121" w:author="Leroy Francois [2]" w:date="2021-09-29T18:42:00Z">
        <w:r w:rsidR="00A02BF2">
          <w:t xml:space="preserve"> </w:t>
        </w:r>
      </w:ins>
    </w:p>
    <w:p w14:paraId="002835F1" w14:textId="7C07436B" w:rsidR="00A02BF2" w:rsidRDefault="00FA5AF5" w:rsidP="00A02BF2">
      <w:pPr>
        <w:pStyle w:val="FirstParagraph"/>
        <w:rPr>
          <w:ins w:id="1122" w:author="Leroy Francois [2]" w:date="2021-09-29T18:47:00Z"/>
        </w:rPr>
      </w:pPr>
      <w:commentRangeStart w:id="1123"/>
      <w:del w:id="1124" w:author="Keil Petr" w:date="2021-09-25T10:19:00Z">
        <w:r w:rsidDel="00F9787A">
          <w:delText xml:space="preserve">Nevertheless, </w:delText>
        </w:r>
      </w:del>
      <w:ins w:id="1125" w:author="Leroy Francois [2]" w:date="2021-09-29T18:47:00Z">
        <w:r w:rsidR="00A02BF2">
          <w:t xml:space="preserve">Moreover, </w:t>
        </w:r>
      </w:ins>
      <w:ins w:id="1126" w:author="Keil Petr" w:date="2021-09-25T10:19:00Z">
        <w:del w:id="1127" w:author="Leroy Francois [2]" w:date="2021-09-29T18:47:00Z">
          <w:r w:rsidR="00F9787A" w:rsidDel="00A02BF2">
            <w:delText>A</w:delText>
          </w:r>
        </w:del>
      </w:ins>
      <w:del w:id="1128" w:author="Leroy Francois [2]" w:date="2021-09-29T18:47:00Z">
        <w:r w:rsidDel="00A02BF2">
          <w:delText xml:space="preserve">an other problem arises </w:delText>
        </w:r>
        <w:commentRangeEnd w:id="1123"/>
        <w:r w:rsidR="007E73B3" w:rsidDel="00A02BF2">
          <w:rPr>
            <w:rStyle w:val="CommentReference"/>
          </w:rPr>
          <w:commentReference w:id="1123"/>
        </w:r>
      </w:del>
      <w:r>
        <w:t>when the trend is computed</w:t>
      </w:r>
      <w:ins w:id="1129" w:author="Leroy Francois [2]" w:date="2021-09-29T18:47:00Z">
        <w:r w:rsidR="00A02BF2">
          <w:t>,</w:t>
        </w:r>
      </w:ins>
      <w:del w:id="1130" w:author="Leroy Francois [2]" w:date="2021-09-29T18:47:00Z">
        <w:r w:rsidDel="00A02BF2">
          <w:delText>.</w:delText>
        </w:r>
      </w:del>
      <w:r>
        <w:t xml:space="preserve"> </w:t>
      </w:r>
      <w:ins w:id="1131" w:author="Leroy Francois [2]" w:date="2021-09-29T18:47:00Z">
        <w:r w:rsidR="00A02BF2">
          <w:t>u</w:t>
        </w:r>
      </w:ins>
      <w:del w:id="1132" w:author="Leroy Francois [2]" w:date="2021-09-29T18:47:00Z">
        <w:r w:rsidDel="00A02BF2">
          <w:delText>U</w:delText>
        </w:r>
      </w:del>
      <w:r>
        <w:t>sually</w:t>
      </w:r>
      <w:ins w:id="1133" w:author="Leroy Francois [2]" w:date="2021-09-29T18:47:00Z">
        <w:r w:rsidR="00A02BF2">
          <w:t xml:space="preserve"> the lag</w:t>
        </w:r>
      </w:ins>
      <w:ins w:id="1134" w:author="Leroy Francois [2]" w:date="2021-09-29T18:48:00Z">
        <w:r w:rsidR="00A02BF2">
          <w:t xml:space="preserve"> </w:t>
        </w:r>
      </w:ins>
      <w:ins w:id="1135" w:author="Leroy Francois [2]" w:date="2021-09-29T18:49:00Z">
        <w:r w:rsidR="00A02BF2">
          <w:t>(</w:t>
        </w:r>
        <w:r w:rsidR="00A02BF2">
          <w:rPr>
            <w:i/>
            <w:iCs/>
          </w:rPr>
          <w:t xml:space="preserve">i.e. </w:t>
        </w:r>
        <w:r w:rsidR="00A02BF2">
          <w:t xml:space="preserve">the time between </w:t>
        </w:r>
      </w:ins>
      <w:ins w:id="1136" w:author="Leroy Francois [2]" w:date="2021-09-29T18:50:00Z">
        <w:r w:rsidR="00A02BF2">
          <w:t>two computation of the metric, Dungan et al 2002</w:t>
        </w:r>
      </w:ins>
      <w:ins w:id="1137" w:author="Leroy Francois [2]" w:date="2021-09-29T18:49:00Z">
        <w:r w:rsidR="00A02BF2">
          <w:t>)</w:t>
        </w:r>
      </w:ins>
      <w:ins w:id="1138" w:author="Leroy Francois [2]" w:date="2021-09-29T18:50:00Z">
        <w:r w:rsidR="00A02BF2">
          <w:t xml:space="preserve"> is clearly specified, but the temporal grain is </w:t>
        </w:r>
      </w:ins>
      <w:ins w:id="1139" w:author="Leroy Francois [2]" w:date="2021-09-29T18:51:00Z">
        <w:r w:rsidR="00A02BF2">
          <w:t xml:space="preserve">not. </w:t>
        </w:r>
      </w:ins>
    </w:p>
    <w:p w14:paraId="32BEDE68" w14:textId="57B2E251" w:rsidR="00FA5AF5" w:rsidDel="00FB636D" w:rsidRDefault="00FA5AF5" w:rsidP="00A02BF2">
      <w:pPr>
        <w:pStyle w:val="FirstParagraph"/>
        <w:rPr>
          <w:del w:id="1140" w:author="Leroy Francois [2]" w:date="2021-09-29T18:51:00Z"/>
        </w:rPr>
        <w:pPrChange w:id="1141" w:author="Leroy Francois [2]" w:date="2021-09-29T18:42:00Z">
          <w:pPr>
            <w:pStyle w:val="BodyText"/>
          </w:pPr>
        </w:pPrChange>
      </w:pPr>
      <w:del w:id="1142" w:author="Leroy Francois [2]" w:date="2021-09-29T18:51:00Z">
        <w:r w:rsidDel="00FB636D">
          <w:delText>, one compute</w:delText>
        </w:r>
      </w:del>
      <w:ins w:id="1143" w:author="Keil Petr" w:date="2021-09-25T10:24:00Z">
        <w:del w:id="1144" w:author="Leroy Francois [2]" w:date="2021-09-29T18:51:00Z">
          <w:r w:rsidR="00D56E8B" w:rsidDel="00FB636D">
            <w:delText>s</w:delText>
          </w:r>
        </w:del>
      </w:ins>
      <w:del w:id="1145" w:author="Leroy Francois [2]" w:date="2021-09-29T18:51:00Z">
        <w:r w:rsidDel="00FB636D">
          <w:delText xml:space="preserve"> the metric for a time </w:delText>
        </w:r>
      </w:del>
      <m:oMath>
        <m:r>
          <w:del w:id="1146" w:author="Leroy Francois [2]" w:date="2021-09-29T18:51:00Z">
            <w:rPr>
              <w:rFonts w:ascii="Cambria Math" w:hAnsi="Cambria Math"/>
            </w:rPr>
            <m:t>t</m:t>
          </w:del>
        </m:r>
      </m:oMath>
      <w:del w:id="1147" w:author="Leroy Francois [2]" w:date="2021-09-29T18:51:00Z">
        <w:r w:rsidDel="00FB636D">
          <w:delText xml:space="preserve"> and considers the value to be representative of the time-span between </w:delText>
        </w:r>
      </w:del>
      <m:oMath>
        <m:r>
          <w:del w:id="1148" w:author="Leroy Francois [2]" w:date="2021-09-29T18:51:00Z">
            <w:rPr>
              <w:rFonts w:ascii="Cambria Math" w:hAnsi="Cambria Math"/>
            </w:rPr>
            <m:t>t</m:t>
          </w:del>
        </m:r>
      </m:oMath>
      <w:del w:id="1149" w:author="Leroy Francois [2]" w:date="2021-09-29T18:51:00Z">
        <w:r w:rsidDel="00FB636D">
          <w:delText xml:space="preserve"> and </w:delText>
        </w:r>
      </w:del>
      <m:oMath>
        <m:r>
          <w:del w:id="1150" w:author="Leroy Francois [2]" w:date="2021-09-29T18:51:00Z">
            <w:rPr>
              <w:rFonts w:ascii="Cambria Math" w:hAnsi="Cambria Math"/>
            </w:rPr>
            <m:t>t</m:t>
          </w:del>
        </m:r>
        <m:r>
          <w:del w:id="1151" w:author="Leroy Francois [2]" w:date="2021-09-29T18:51:00Z">
            <m:rPr>
              <m:sty m:val="p"/>
            </m:rPr>
            <w:rPr>
              <w:rFonts w:ascii="Cambria Math" w:hAnsi="Cambria Math"/>
            </w:rPr>
            <m:t>+</m:t>
          </w:del>
        </m:r>
        <m:r>
          <w:del w:id="1152" w:author="Leroy Francois [2]" w:date="2021-09-29T18:51:00Z">
            <w:rPr>
              <w:rFonts w:ascii="Cambria Math" w:hAnsi="Cambria Math"/>
            </w:rPr>
            <m:t>1</m:t>
          </w:del>
        </m:r>
      </m:oMath>
      <w:del w:id="1153" w:author="Leroy Francois [2]" w:date="2021-09-29T18:51:00Z">
        <w:r w:rsidDel="00FB636D">
          <w:delText xml:space="preserve"> (</w:delText>
        </w:r>
        <w:r w:rsidDel="00FB636D">
          <w:rPr>
            <w:i/>
            <w:iCs/>
          </w:rPr>
          <w:delText>e.g.</w:delText>
        </w:r>
        <w:r w:rsidDel="00FB636D">
          <w:delText xml:space="preserve"> a day, a year…). </w:delText>
        </w:r>
        <w:commentRangeStart w:id="1154"/>
        <w:r w:rsidDel="00FB636D">
          <w:delText xml:space="preserve">In this case, there is no consensus on what should be the temporal grain: should one keep the grain of the sampling? Should one consider it to be the time-span covered by the sampling? In my analysis, the latter has been used </w:delText>
        </w:r>
        <w:commentRangeEnd w:id="1154"/>
        <w:r w:rsidR="00D56E8B" w:rsidDel="00FB636D">
          <w:rPr>
            <w:rStyle w:val="CommentReference"/>
          </w:rPr>
          <w:commentReference w:id="1154"/>
        </w:r>
        <w:r w:rsidDel="00FB636D">
          <w:delText>(Table 2.1).</w:delText>
        </w:r>
      </w:del>
    </w:p>
    <w:p w14:paraId="5F670BA7" w14:textId="4EA07792" w:rsidR="00FA5AF5" w:rsidRDefault="00FA5AF5" w:rsidP="00FA5AF5">
      <w:pPr>
        <w:pStyle w:val="BodyText"/>
      </w:pPr>
      <w:r>
        <w:t xml:space="preserve">For the cases where the metric </w:t>
      </w:r>
      <w:ins w:id="1155" w:author="Keil Petr" w:date="2021-09-25T10:27:00Z">
        <w:r w:rsidR="00C22914">
          <w:t xml:space="preserve">of </w:t>
        </w:r>
      </w:ins>
      <w:ins w:id="1156" w:author="Leroy Francois [2]" w:date="2021-09-29T18:51:00Z">
        <w:r w:rsidR="00490529">
          <w:t xml:space="preserve">biodiversity </w:t>
        </w:r>
      </w:ins>
      <w:commentRangeStart w:id="1157"/>
      <w:ins w:id="1158" w:author="Keil Petr" w:date="2021-09-25T10:27:00Z">
        <w:del w:id="1159" w:author="Leroy Francois [2]" w:date="2021-09-29T18:51:00Z">
          <w:r w:rsidR="00C22914" w:rsidRPr="00C22914" w:rsidDel="00490529">
            <w:rPr>
              <w:highlight w:val="yellow"/>
              <w:rPrChange w:id="1160" w:author="Keil Petr" w:date="2021-09-25T10:27:00Z">
                <w:rPr/>
              </w:rPrChange>
            </w:rPr>
            <w:delText>XXX</w:delText>
          </w:r>
          <w:r w:rsidR="00C22914" w:rsidDel="00490529">
            <w:delText xml:space="preserve"> </w:delText>
          </w:r>
        </w:del>
      </w:ins>
      <w:commentRangeEnd w:id="1157"/>
      <w:ins w:id="1161" w:author="Keil Petr" w:date="2021-09-25T12:35:00Z">
        <w:del w:id="1162" w:author="Leroy Francois [2]" w:date="2021-09-29T18:51:00Z">
          <w:r w:rsidR="00600937" w:rsidDel="00490529">
            <w:rPr>
              <w:rStyle w:val="CommentReference"/>
            </w:rPr>
            <w:commentReference w:id="1157"/>
          </w:r>
        </w:del>
      </w:ins>
      <w:r>
        <w:t xml:space="preserve">is determined </w:t>
      </w:r>
      <w:commentRangeStart w:id="1163"/>
      <w:r>
        <w:t xml:space="preserve">out of model </w:t>
      </w:r>
      <w:commentRangeEnd w:id="1163"/>
      <w:r w:rsidR="00C22914">
        <w:rPr>
          <w:rStyle w:val="CommentReference"/>
        </w:rPr>
        <w:commentReference w:id="1163"/>
      </w:r>
      <w:r>
        <w:t xml:space="preserve">(e.g. </w:t>
      </w:r>
      <w:hyperlink w:anchor="ref-harrison_assessing_2014">
        <w:r>
          <w:rPr>
            <w:rStyle w:val="Hyperlink"/>
          </w:rPr>
          <w:t>Harrison et al. 2014</w:t>
        </w:r>
      </w:hyperlink>
      <w:r>
        <w:t xml:space="preserve">), it is </w:t>
      </w:r>
      <w:del w:id="1164" w:author="Keil Petr" w:date="2021-09-25T12:36:00Z">
        <w:r w:rsidDel="00600937">
          <w:delText xml:space="preserve">usually </w:delText>
        </w:r>
      </w:del>
      <w:r>
        <w:t>easier to assess the temporal grain</w:t>
      </w:r>
      <w:del w:id="1165" w:author="Keil Petr" w:date="2021-09-25T12:36:00Z">
        <w:r w:rsidDel="00600937">
          <w:delText>. Indeed</w:delText>
        </w:r>
      </w:del>
      <w:r>
        <w:t xml:space="preserve">, </w:t>
      </w:r>
      <w:commentRangeStart w:id="1166"/>
      <w:ins w:id="1167" w:author="Keil Petr" w:date="2021-09-25T12:36:00Z">
        <w:r w:rsidR="00600937">
          <w:t xml:space="preserve">since </w:t>
        </w:r>
      </w:ins>
      <w:r>
        <w:t>predictions allow one to extrapolate the data from the sampling temporal grain to a wanted one</w:t>
      </w:r>
      <w:commentRangeEnd w:id="1166"/>
      <w:r w:rsidR="008F7A43">
        <w:rPr>
          <w:rStyle w:val="CommentReference"/>
        </w:rPr>
        <w:commentReference w:id="1166"/>
      </w:r>
      <w:r>
        <w:t>. Thus, for these cases, the final temporal grain was most of the time explicitly given</w:t>
      </w:r>
      <w:del w:id="1168" w:author="Leroy Francois [2]" w:date="2021-09-29T18:56:00Z">
        <w:r w:rsidDel="00490529">
          <w:delText>, with an order of length of the year</w:delText>
        </w:r>
      </w:del>
      <w:r>
        <w:t>.</w:t>
      </w:r>
    </w:p>
    <w:p w14:paraId="0F36F7A3" w14:textId="27F14A7E" w:rsidR="00FA5AF5" w:rsidRDefault="00FA5AF5" w:rsidP="00FA5AF5">
      <w:pPr>
        <w:pStyle w:val="BodyText"/>
      </w:pPr>
      <w:r>
        <w:t xml:space="preserve">In short, </w:t>
      </w:r>
      <w:commentRangeStart w:id="1169"/>
      <w:r>
        <w:t xml:space="preserve">temporal grain </w:t>
      </w:r>
      <w:ins w:id="1170" w:author="Leroy Francois [2]" w:date="2021-09-29T18:58:00Z">
        <w:r w:rsidR="00490529">
          <w:t>is rarely speci</w:t>
        </w:r>
      </w:ins>
      <w:ins w:id="1171" w:author="Leroy Francois [2]" w:date="2021-09-29T18:59:00Z">
        <w:r w:rsidR="00490529">
          <w:t xml:space="preserve">fied, especially when the metric computed makes it different from the sampling plan, or </w:t>
        </w:r>
      </w:ins>
      <w:ins w:id="1172" w:author="Leroy Francois [2]" w:date="2021-09-29T19:00:00Z">
        <w:r w:rsidR="00490529">
          <w:t>when the trend of the biodiversity metric is computed.</w:t>
        </w:r>
      </w:ins>
      <w:del w:id="1173" w:author="Leroy Francois [2]" w:date="2021-09-29T18:58:00Z">
        <w:r w:rsidDel="00490529">
          <w:delText xml:space="preserve">has no clear definition as </w:delText>
        </w:r>
        <w:commentRangeEnd w:id="1169"/>
        <w:r w:rsidR="008F7A43" w:rsidDel="00490529">
          <w:rPr>
            <w:rStyle w:val="CommentReference"/>
          </w:rPr>
          <w:commentReference w:id="1169"/>
        </w:r>
        <w:r w:rsidDel="00490529">
          <w:delText xml:space="preserve">it is different according to the metric computed, how it is computed and if the temporal trend is assessed. </w:delText>
        </w:r>
      </w:del>
      <w:commentRangeStart w:id="1174"/>
      <w:del w:id="1175" w:author="Keil Petr" w:date="2021-09-25T12:38:00Z">
        <w:r w:rsidDel="008F7A43">
          <w:delText>Even though it is now clear that the temporal grain of the sampling is important, there is no such consensus regarding the temporal grain of the trend.</w:delText>
        </w:r>
        <w:commentRangeEnd w:id="1174"/>
        <w:r w:rsidR="008F7A43" w:rsidDel="008F7A43">
          <w:rPr>
            <w:rStyle w:val="CommentReference"/>
          </w:rPr>
          <w:commentReference w:id="1174"/>
        </w:r>
      </w:del>
    </w:p>
    <w:p w14:paraId="082D4D31" w14:textId="4F2E4D15" w:rsidR="0012697F" w:rsidRPr="00A02BF2" w:rsidDel="006909A9" w:rsidRDefault="008F7A43" w:rsidP="0012697F">
      <w:pPr>
        <w:pStyle w:val="CommentText"/>
        <w:rPr>
          <w:ins w:id="1176" w:author="Keil Petr" w:date="2021-09-25T12:59:00Z"/>
          <w:del w:id="1177" w:author="Leroy Francois [2]" w:date="2021-09-29T18:33:00Z"/>
          <w:sz w:val="24"/>
          <w:szCs w:val="24"/>
        </w:rPr>
      </w:pPr>
      <w:ins w:id="1178" w:author="Keil Petr" w:date="2021-09-25T12:42:00Z">
        <w:del w:id="1179" w:author="Leroy Francois [2]" w:date="2021-09-29T18:41:00Z">
          <w:r w:rsidRPr="00A02BF2" w:rsidDel="00A02BF2">
            <w:rPr>
              <w:sz w:val="24"/>
              <w:szCs w:val="24"/>
            </w:rPr>
            <w:delText xml:space="preserve">We found </w:delText>
          </w:r>
        </w:del>
      </w:ins>
      <w:commentRangeStart w:id="1180"/>
      <w:commentRangeStart w:id="1181"/>
      <w:del w:id="1182" w:author="Leroy Francois [2]" w:date="2021-09-29T18:41:00Z">
        <w:r w:rsidR="00FA5AF5" w:rsidRPr="00A02BF2" w:rsidDel="00A02BF2">
          <w:rPr>
            <w:sz w:val="24"/>
            <w:szCs w:val="24"/>
          </w:rPr>
          <w:delText xml:space="preserve">Highest </w:delText>
        </w:r>
      </w:del>
      <w:commentRangeEnd w:id="1180"/>
      <w:ins w:id="1183" w:author="Keil Petr" w:date="2021-09-25T12:42:00Z">
        <w:del w:id="1184" w:author="Leroy Francois [2]" w:date="2021-09-29T18:41:00Z">
          <w:r w:rsidRPr="00A02BF2" w:rsidDel="00A02BF2">
            <w:rPr>
              <w:sz w:val="24"/>
              <w:szCs w:val="24"/>
            </w:rPr>
            <w:delText>l</w:delText>
          </w:r>
        </w:del>
      </w:ins>
      <w:ins w:id="1185" w:author="Keil Petr" w:date="2021-09-25T12:41:00Z">
        <w:del w:id="1186" w:author="Leroy Francois [2]" w:date="2021-09-29T18:41:00Z">
          <w:r w:rsidRPr="00A02BF2" w:rsidDel="00A02BF2">
            <w:rPr>
              <w:sz w:val="24"/>
              <w:szCs w:val="24"/>
            </w:rPr>
            <w:delText xml:space="preserve">ongest </w:delText>
          </w:r>
        </w:del>
      </w:ins>
      <w:del w:id="1187" w:author="Leroy Francois [2]" w:date="2021-09-29T18:41:00Z">
        <w:r w:rsidRPr="006909A9" w:rsidDel="00A02BF2">
          <w:rPr>
            <w:rStyle w:val="CommentReference"/>
            <w:sz w:val="24"/>
            <w:szCs w:val="24"/>
            <w:rPrChange w:id="1188" w:author="Leroy Francois [2]" w:date="2021-09-29T18:33:00Z">
              <w:rPr>
                <w:rStyle w:val="CommentReference"/>
              </w:rPr>
            </w:rPrChange>
          </w:rPr>
          <w:commentReference w:id="1180"/>
        </w:r>
        <w:r w:rsidR="00FA5AF5" w:rsidRPr="00A02BF2" w:rsidDel="00A02BF2">
          <w:rPr>
            <w:sz w:val="24"/>
            <w:szCs w:val="24"/>
          </w:rPr>
          <w:delText>temporal grains are</w:delText>
        </w:r>
      </w:del>
      <w:ins w:id="1189" w:author="Keil Petr" w:date="2021-09-25T12:42:00Z">
        <w:del w:id="1190" w:author="Leroy Francois [2]" w:date="2021-09-29T18:41:00Z">
          <w:r w:rsidRPr="00A02BF2" w:rsidDel="00A02BF2">
            <w:rPr>
              <w:sz w:val="24"/>
              <w:szCs w:val="24"/>
            </w:rPr>
            <w:delText xml:space="preserve">in studies with </w:delText>
          </w:r>
        </w:del>
      </w:ins>
      <w:del w:id="1191" w:author="Leroy Francois [2]" w:date="2021-09-29T18:41:00Z">
        <w:r w:rsidR="00FA5AF5" w:rsidRPr="00A02BF2" w:rsidDel="00A02BF2">
          <w:rPr>
            <w:sz w:val="24"/>
            <w:szCs w:val="24"/>
          </w:rPr>
          <w:delText xml:space="preserve"> found with </w:delText>
        </w:r>
        <w:commentRangeEnd w:id="1181"/>
        <w:r w:rsidR="007E73B3" w:rsidRPr="006909A9" w:rsidDel="00A02BF2">
          <w:rPr>
            <w:rStyle w:val="CommentReference"/>
            <w:sz w:val="24"/>
            <w:szCs w:val="24"/>
            <w:rPrChange w:id="1192" w:author="Leroy Francois [2]" w:date="2021-09-29T18:33:00Z">
              <w:rPr>
                <w:rStyle w:val="CommentReference"/>
              </w:rPr>
            </w:rPrChange>
          </w:rPr>
          <w:commentReference w:id="1181"/>
        </w:r>
        <w:r w:rsidR="00FA5AF5" w:rsidRPr="00A02BF2" w:rsidDel="00A02BF2">
          <w:rPr>
            <w:sz w:val="24"/>
            <w:szCs w:val="24"/>
          </w:rPr>
          <w:delText xml:space="preserve">increasing </w:delText>
        </w:r>
      </w:del>
      <w:ins w:id="1193" w:author="Keil Petr" w:date="2021-09-25T12:42:00Z">
        <w:del w:id="1194" w:author="Leroy Francois [2]" w:date="2021-09-29T18:41:00Z">
          <w:r w:rsidRPr="00A02BF2" w:rsidDel="00A02BF2">
            <w:rPr>
              <w:sz w:val="24"/>
              <w:szCs w:val="24"/>
            </w:rPr>
            <w:delText xml:space="preserve">large </w:delText>
          </w:r>
        </w:del>
      </w:ins>
      <w:del w:id="1195" w:author="Leroy Francois [2]" w:date="2021-09-29T18:41:00Z">
        <w:r w:rsidR="00FA5AF5" w:rsidRPr="00A02BF2" w:rsidDel="00A02BF2">
          <w:rPr>
            <w:sz w:val="24"/>
            <w:szCs w:val="24"/>
          </w:rPr>
          <w:delText>spatial extent (Figure 4.1</w:delText>
        </w:r>
      </w:del>
      <w:del w:id="1196" w:author="Leroy Francois [2]" w:date="2021-09-29T18:32:00Z">
        <w:r w:rsidR="00FA5AF5" w:rsidRPr="00A02BF2" w:rsidDel="006909A9">
          <w:rPr>
            <w:sz w:val="24"/>
            <w:szCs w:val="24"/>
          </w:rPr>
          <w:delText xml:space="preserve">, </w:delText>
        </w:r>
      </w:del>
      <w:del w:id="1197" w:author="Leroy Francois [2]" w:date="2021-09-29T18:41:00Z">
        <w:r w:rsidR="00FA5AF5" w:rsidRPr="00A02BF2" w:rsidDel="00A02BF2">
          <w:rPr>
            <w:sz w:val="24"/>
            <w:szCs w:val="24"/>
          </w:rPr>
          <w:delText xml:space="preserve">). It </w:delText>
        </w:r>
      </w:del>
      <w:ins w:id="1198" w:author="Keil Petr" w:date="2021-09-25T12:42:00Z">
        <w:del w:id="1199" w:author="Leroy Francois [2]" w:date="2021-09-29T18:41:00Z">
          <w:r w:rsidRPr="00A02BF2" w:rsidDel="00A02BF2">
            <w:rPr>
              <w:sz w:val="24"/>
              <w:szCs w:val="24"/>
            </w:rPr>
            <w:delText xml:space="preserve">This </w:delText>
          </w:r>
        </w:del>
      </w:ins>
      <w:del w:id="1200" w:author="Leroy Francois [2]" w:date="2021-09-29T18:41:00Z">
        <w:r w:rsidR="00FA5AF5" w:rsidRPr="00A02BF2" w:rsidDel="00A02BF2">
          <w:rPr>
            <w:sz w:val="24"/>
            <w:szCs w:val="24"/>
          </w:rPr>
          <w:delText>is due to the fact that</w:delText>
        </w:r>
      </w:del>
      <w:ins w:id="1201" w:author="Keil Petr" w:date="2021-09-25T12:42:00Z">
        <w:del w:id="1202" w:author="Leroy Francois [2]" w:date="2021-09-29T18:41:00Z">
          <w:r w:rsidRPr="00A02BF2" w:rsidDel="00A02BF2">
            <w:rPr>
              <w:sz w:val="24"/>
              <w:szCs w:val="24"/>
            </w:rPr>
            <w:delText>because</w:delText>
          </w:r>
        </w:del>
      </w:ins>
      <w:del w:id="1203" w:author="Leroy Francois [2]" w:date="2021-09-29T18:41:00Z">
        <w:r w:rsidR="00FA5AF5" w:rsidRPr="00A02BF2" w:rsidDel="00A02BF2">
          <w:rPr>
            <w:sz w:val="24"/>
            <w:szCs w:val="24"/>
          </w:rPr>
          <w:delText xml:space="preserve"> data used in the selected article are mainly structured data, </w:delText>
        </w:r>
        <w:r w:rsidR="00FA5AF5" w:rsidRPr="00A02BF2" w:rsidDel="00A02BF2">
          <w:rPr>
            <w:i/>
            <w:iCs/>
            <w:sz w:val="24"/>
            <w:szCs w:val="24"/>
          </w:rPr>
          <w:delText>i.e.</w:delText>
        </w:r>
        <w:r w:rsidR="00FA5AF5" w:rsidRPr="00A02BF2" w:rsidDel="00A02BF2">
          <w:rPr>
            <w:sz w:val="24"/>
            <w:szCs w:val="24"/>
          </w:rPr>
          <w:delText xml:space="preserve"> data following a well established sampling plan. This type of survey</w:delText>
        </w:r>
      </w:del>
      <w:ins w:id="1204" w:author="Keil Petr" w:date="2021-09-25T12:45:00Z">
        <w:del w:id="1205" w:author="Leroy Francois [2]" w:date="2021-09-29T18:41:00Z">
          <w:r w:rsidR="00C57CCA" w:rsidRPr="00A02BF2" w:rsidDel="00A02BF2">
            <w:rPr>
              <w:sz w:val="24"/>
              <w:szCs w:val="24"/>
            </w:rPr>
            <w:delText xml:space="preserve"> is sparse since it</w:delText>
          </w:r>
        </w:del>
      </w:ins>
      <w:del w:id="1206" w:author="Leroy Francois [2]" w:date="2021-09-29T18:41:00Z">
        <w:r w:rsidR="00FA5AF5" w:rsidRPr="00A02BF2" w:rsidDel="00A02BF2">
          <w:rPr>
            <w:sz w:val="24"/>
            <w:szCs w:val="24"/>
          </w:rPr>
          <w:delText xml:space="preserve"> need</w:delText>
        </w:r>
      </w:del>
      <w:ins w:id="1207" w:author="Keil Petr" w:date="2021-09-25T12:44:00Z">
        <w:del w:id="1208" w:author="Leroy Francois [2]" w:date="2021-09-29T18:41:00Z">
          <w:r w:rsidR="00C57CCA" w:rsidRPr="00A02BF2" w:rsidDel="00A02BF2">
            <w:rPr>
              <w:sz w:val="24"/>
              <w:szCs w:val="24"/>
            </w:rPr>
            <w:delText>s</w:delText>
          </w:r>
        </w:del>
      </w:ins>
      <w:del w:id="1209" w:author="Leroy Francois [2]" w:date="2021-09-29T18:41:00Z">
        <w:r w:rsidR="00FA5AF5" w:rsidRPr="00A02BF2" w:rsidDel="00A02BF2">
          <w:rPr>
            <w:sz w:val="24"/>
            <w:szCs w:val="24"/>
          </w:rPr>
          <w:delText xml:space="preserve"> resources and organizations which makes them sparser</w:delText>
        </w:r>
        <w:commentRangeStart w:id="1210"/>
        <w:r w:rsidR="00FA5AF5" w:rsidRPr="00A02BF2" w:rsidDel="00A02BF2">
          <w:rPr>
            <w:sz w:val="24"/>
            <w:szCs w:val="24"/>
          </w:rPr>
          <w:delText xml:space="preserve">. Increasing the </w:delText>
        </w:r>
      </w:del>
      <w:commentRangeStart w:id="1211"/>
      <w:del w:id="1212" w:author="Leroy Francois [2]" w:date="2021-09-29T18:35:00Z">
        <w:r w:rsidR="00FA5AF5" w:rsidRPr="00A02BF2" w:rsidDel="006909A9">
          <w:rPr>
            <w:sz w:val="24"/>
            <w:szCs w:val="24"/>
          </w:rPr>
          <w:delText xml:space="preserve">total area to be sampled </w:delText>
        </w:r>
        <w:commentRangeEnd w:id="1211"/>
        <w:r w:rsidRPr="006909A9" w:rsidDel="006909A9">
          <w:rPr>
            <w:rStyle w:val="CommentReference"/>
            <w:sz w:val="24"/>
            <w:szCs w:val="24"/>
            <w:rPrChange w:id="1213" w:author="Leroy Francois [2]" w:date="2021-09-29T18:33:00Z">
              <w:rPr>
                <w:rStyle w:val="CommentReference"/>
              </w:rPr>
            </w:rPrChange>
          </w:rPr>
          <w:commentReference w:id="1211"/>
        </w:r>
      </w:del>
      <w:del w:id="1214" w:author="Leroy Francois [2]" w:date="2021-09-29T18:41:00Z">
        <w:r w:rsidR="00FA5AF5" w:rsidRPr="00A02BF2" w:rsidDel="00A02BF2">
          <w:rPr>
            <w:sz w:val="24"/>
            <w:szCs w:val="24"/>
          </w:rPr>
          <w:delText xml:space="preserve">makes </w:delText>
        </w:r>
      </w:del>
      <w:ins w:id="1215" w:author="Keil Petr" w:date="2021-09-25T12:45:00Z">
        <w:del w:id="1216" w:author="Leroy Francois [2]" w:date="2021-09-29T18:41:00Z">
          <w:r w:rsidR="00C57CCA" w:rsidRPr="00A02BF2" w:rsidDel="00A02BF2">
            <w:rPr>
              <w:sz w:val="24"/>
              <w:szCs w:val="24"/>
            </w:rPr>
            <w:delText xml:space="preserve">thus increases both </w:delText>
          </w:r>
        </w:del>
      </w:ins>
      <w:del w:id="1217" w:author="Leroy Francois [2]" w:date="2021-09-29T18:41:00Z">
        <w:r w:rsidR="00FA5AF5" w:rsidRPr="00A02BF2" w:rsidDel="00A02BF2">
          <w:rPr>
            <w:i/>
            <w:iCs/>
            <w:sz w:val="24"/>
            <w:szCs w:val="24"/>
          </w:rPr>
          <w:delText>de facto</w:delText>
        </w:r>
        <w:r w:rsidR="00FA5AF5" w:rsidRPr="00A02BF2" w:rsidDel="00A02BF2">
          <w:rPr>
            <w:sz w:val="24"/>
            <w:szCs w:val="24"/>
          </w:rPr>
          <w:delText xml:space="preserve"> the t</w:delText>
        </w:r>
      </w:del>
      <w:ins w:id="1218" w:author="Keil Petr" w:date="2021-09-25T12:45:00Z">
        <w:del w:id="1219" w:author="Leroy Francois [2]" w:date="2021-09-29T18:41:00Z">
          <w:r w:rsidR="00C57CCA" w:rsidRPr="00A02BF2" w:rsidDel="00A02BF2">
            <w:rPr>
              <w:sz w:val="24"/>
              <w:szCs w:val="24"/>
            </w:rPr>
            <w:delText>emporal extent</w:delText>
          </w:r>
        </w:del>
      </w:ins>
      <w:del w:id="1220" w:author="Leroy Francois [2]" w:date="2021-09-29T18:41:00Z">
        <w:r w:rsidR="00FA5AF5" w:rsidRPr="00A02BF2" w:rsidDel="00A02BF2">
          <w:rPr>
            <w:sz w:val="24"/>
            <w:szCs w:val="24"/>
          </w:rPr>
          <w:delText>ime to increase and eventually the temporal grain</w:delText>
        </w:r>
        <w:commentRangeEnd w:id="1210"/>
        <w:r w:rsidR="00C57CCA" w:rsidRPr="006909A9" w:rsidDel="00A02BF2">
          <w:rPr>
            <w:rStyle w:val="CommentReference"/>
            <w:sz w:val="24"/>
            <w:szCs w:val="24"/>
            <w:rPrChange w:id="1221" w:author="Leroy Francois [2]" w:date="2021-09-29T18:33:00Z">
              <w:rPr>
                <w:rStyle w:val="CommentReference"/>
              </w:rPr>
            </w:rPrChange>
          </w:rPr>
          <w:commentReference w:id="1210"/>
        </w:r>
        <w:r w:rsidR="00FA5AF5" w:rsidRPr="00A02BF2" w:rsidDel="00A02BF2">
          <w:rPr>
            <w:sz w:val="24"/>
            <w:szCs w:val="24"/>
          </w:rPr>
          <w:delText xml:space="preserve">. </w:delText>
        </w:r>
      </w:del>
      <w:del w:id="1222" w:author="Leroy Francois [2]" w:date="2021-09-29T18:38:00Z">
        <w:r w:rsidR="00FA5AF5" w:rsidRPr="00A02BF2" w:rsidDel="006909A9">
          <w:rPr>
            <w:sz w:val="24"/>
            <w:szCs w:val="24"/>
          </w:rPr>
          <w:delText xml:space="preserve">However, </w:delText>
        </w:r>
      </w:del>
      <w:del w:id="1223" w:author="Leroy Francois [2]" w:date="2021-09-29T18:41:00Z">
        <w:r w:rsidR="00FA5AF5" w:rsidRPr="00A02BF2" w:rsidDel="00A02BF2">
          <w:rPr>
            <w:sz w:val="24"/>
            <w:szCs w:val="24"/>
          </w:rPr>
          <w:delText xml:space="preserve">this </w:delText>
        </w:r>
      </w:del>
      <w:ins w:id="1224" w:author="Keil Petr" w:date="2021-09-25T12:46:00Z">
        <w:del w:id="1225" w:author="Leroy Francois [2]" w:date="2021-09-29T18:41:00Z">
          <w:r w:rsidR="00C57CCA" w:rsidRPr="00A02BF2" w:rsidDel="00A02BF2">
            <w:rPr>
              <w:sz w:val="24"/>
              <w:szCs w:val="24"/>
            </w:rPr>
            <w:delText xml:space="preserve">positive </w:delText>
          </w:r>
        </w:del>
      </w:ins>
      <w:del w:id="1226" w:author="Leroy Francois [2]" w:date="2021-09-29T18:41:00Z">
        <w:r w:rsidR="00FA5AF5" w:rsidRPr="00A02BF2" w:rsidDel="00A02BF2">
          <w:rPr>
            <w:sz w:val="24"/>
            <w:szCs w:val="24"/>
          </w:rPr>
          <w:delText xml:space="preserve">entanglement </w:delText>
        </w:r>
      </w:del>
      <w:ins w:id="1227" w:author="Keil Petr" w:date="2021-09-25T12:45:00Z">
        <w:del w:id="1228" w:author="Leroy Francois [2]" w:date="2021-09-29T18:41:00Z">
          <w:r w:rsidR="00C57CCA" w:rsidRPr="00A02BF2" w:rsidDel="00A02BF2">
            <w:rPr>
              <w:sz w:val="24"/>
              <w:szCs w:val="24"/>
            </w:rPr>
            <w:delText xml:space="preserve">correlation </w:delText>
          </w:r>
        </w:del>
      </w:ins>
      <w:del w:id="1229" w:author="Leroy Francois [2]" w:date="2021-09-29T18:41:00Z">
        <w:r w:rsidR="00FA5AF5" w:rsidRPr="00A02BF2" w:rsidDel="00A02BF2">
          <w:rPr>
            <w:sz w:val="24"/>
            <w:szCs w:val="24"/>
          </w:rPr>
          <w:delText>between spatial extent and temporal grain</w:delText>
        </w:r>
      </w:del>
      <w:del w:id="1230" w:author="Leroy Francois [2]" w:date="2021-09-29T18:40:00Z">
        <w:r w:rsidR="00FA5AF5" w:rsidRPr="00A02BF2" w:rsidDel="006909A9">
          <w:rPr>
            <w:sz w:val="24"/>
            <w:szCs w:val="24"/>
          </w:rPr>
          <w:delText xml:space="preserve"> </w:delText>
        </w:r>
        <w:commentRangeStart w:id="1231"/>
        <w:r w:rsidR="00FA5AF5" w:rsidRPr="00A02BF2" w:rsidDel="006909A9">
          <w:rPr>
            <w:sz w:val="24"/>
            <w:szCs w:val="24"/>
          </w:rPr>
          <w:delText>is only related to the constraints of the sampling</w:delText>
        </w:r>
        <w:commentRangeEnd w:id="1231"/>
        <w:r w:rsidR="00C57CCA" w:rsidRPr="006909A9" w:rsidDel="006909A9">
          <w:rPr>
            <w:rStyle w:val="CommentReference"/>
            <w:sz w:val="24"/>
            <w:szCs w:val="24"/>
            <w:rPrChange w:id="1232" w:author="Leroy Francois [2]" w:date="2021-09-29T18:33:00Z">
              <w:rPr>
                <w:rStyle w:val="CommentReference"/>
              </w:rPr>
            </w:rPrChange>
          </w:rPr>
          <w:commentReference w:id="1231"/>
        </w:r>
        <w:r w:rsidR="00FA5AF5" w:rsidRPr="00A02BF2" w:rsidDel="006909A9">
          <w:rPr>
            <w:sz w:val="24"/>
            <w:szCs w:val="24"/>
          </w:rPr>
          <w:delText>.</w:delText>
        </w:r>
      </w:del>
      <w:del w:id="1233" w:author="Leroy Francois [2]" w:date="2021-09-29T18:41:00Z">
        <w:r w:rsidR="00FA5AF5" w:rsidRPr="00A02BF2" w:rsidDel="00A02BF2">
          <w:rPr>
            <w:sz w:val="24"/>
            <w:szCs w:val="24"/>
          </w:rPr>
          <w:delText xml:space="preserve"> This limitation can be overcome thanks to citizen science data, which are </w:delText>
        </w:r>
      </w:del>
      <w:ins w:id="1234" w:author="Keil Petr" w:date="2021-09-25T12:46:00Z">
        <w:del w:id="1235" w:author="Leroy Francois [2]" w:date="2021-09-29T18:41:00Z">
          <w:r w:rsidR="00C57CCA" w:rsidRPr="00A02BF2" w:rsidDel="00A02BF2">
            <w:rPr>
              <w:sz w:val="24"/>
              <w:szCs w:val="24"/>
            </w:rPr>
            <w:delText xml:space="preserve">have </w:delText>
          </w:r>
        </w:del>
      </w:ins>
      <w:del w:id="1236" w:author="Leroy Francois [2]" w:date="2021-09-29T18:41:00Z">
        <w:r w:rsidR="00FA5AF5" w:rsidRPr="00A02BF2" w:rsidDel="00A02BF2">
          <w:rPr>
            <w:sz w:val="24"/>
            <w:szCs w:val="24"/>
          </w:rPr>
          <w:delText>nowadays more and more</w:delText>
        </w:r>
      </w:del>
      <w:ins w:id="1237" w:author="Keil Petr" w:date="2021-09-25T12:46:00Z">
        <w:del w:id="1238" w:author="Leroy Francois [2]" w:date="2021-09-29T18:41:00Z">
          <w:r w:rsidR="00C57CCA" w:rsidRPr="00A02BF2" w:rsidDel="00A02BF2">
            <w:rPr>
              <w:sz w:val="24"/>
              <w:szCs w:val="24"/>
            </w:rPr>
            <w:delText>increasingly been</w:delText>
          </w:r>
        </w:del>
      </w:ins>
      <w:del w:id="1239" w:author="Leroy Francois [2]" w:date="2021-09-29T18:41:00Z">
        <w:r w:rsidR="00FA5AF5" w:rsidRPr="00A02BF2" w:rsidDel="00A02BF2">
          <w:rPr>
            <w:sz w:val="24"/>
            <w:szCs w:val="24"/>
          </w:rPr>
          <w:delText xml:space="preserve"> used (</w:delText>
        </w:r>
        <w:r w:rsidR="00FA5AF5" w:rsidRPr="00A02BF2" w:rsidDel="00A02BF2">
          <w:rPr>
            <w:i/>
            <w:iCs/>
            <w:sz w:val="24"/>
            <w:szCs w:val="24"/>
          </w:rPr>
          <w:delText>e.g.</w:delText>
        </w:r>
        <w:r w:rsidR="00FA5AF5" w:rsidRPr="00A02BF2" w:rsidDel="00A02BF2">
          <w:rPr>
            <w:sz w:val="24"/>
            <w:szCs w:val="24"/>
          </w:rPr>
          <w:delText xml:space="preserve"> </w:delText>
        </w:r>
        <w:r w:rsidR="00B307A7" w:rsidRPr="006909A9" w:rsidDel="00A02BF2">
          <w:rPr>
            <w:sz w:val="24"/>
            <w:szCs w:val="24"/>
            <w:rPrChange w:id="1240" w:author="Leroy Francois [2]" w:date="2021-09-29T18:33:00Z">
              <w:rPr/>
            </w:rPrChange>
          </w:rPr>
          <w:fldChar w:fldCharType="begin"/>
        </w:r>
        <w:r w:rsidR="00B307A7" w:rsidRPr="00A02BF2" w:rsidDel="00A02BF2">
          <w:rPr>
            <w:sz w:val="24"/>
            <w:szCs w:val="24"/>
          </w:rPr>
          <w:delInstrText xml:space="preserve"> HYPERLINK \l "ref-bowler_winners_2021" \h </w:delInstrText>
        </w:r>
        <w:r w:rsidR="00B307A7" w:rsidRPr="006909A9" w:rsidDel="00A02BF2">
          <w:rPr>
            <w:sz w:val="24"/>
            <w:szCs w:val="24"/>
            <w:rPrChange w:id="1241" w:author="Leroy Francois [2]" w:date="2021-09-29T18:33:00Z">
              <w:rPr/>
            </w:rPrChange>
          </w:rPr>
          <w:fldChar w:fldCharType="separate"/>
        </w:r>
        <w:r w:rsidR="00FA5AF5" w:rsidRPr="00A02BF2" w:rsidDel="00A02BF2">
          <w:rPr>
            <w:rStyle w:val="Hyperlink"/>
            <w:sz w:val="24"/>
            <w:szCs w:val="24"/>
          </w:rPr>
          <w:delText xml:space="preserve">D. E. </w:delText>
        </w:r>
      </w:del>
      <w:ins w:id="1242" w:author="Keil Petr" w:date="2021-09-25T12:59:00Z">
        <w:del w:id="1243" w:author="Leroy Francois [2]" w:date="2021-09-29T18:41:00Z">
          <w:r w:rsidR="0012697F" w:rsidRPr="006909A9" w:rsidDel="00A02BF2">
            <w:rPr>
              <w:rStyle w:val="CommentReference"/>
              <w:sz w:val="24"/>
              <w:szCs w:val="24"/>
              <w:rPrChange w:id="1244" w:author="Leroy Francois [2]" w:date="2021-09-29T18:33:00Z">
                <w:rPr>
                  <w:rStyle w:val="CommentReference"/>
                </w:rPr>
              </w:rPrChange>
            </w:rPr>
            <w:annotationRef/>
          </w:r>
        </w:del>
        <w:del w:id="1245" w:author="Leroy Francois [2]" w:date="2021-09-29T18:33:00Z">
          <w:r w:rsidR="0012697F" w:rsidRPr="00A02BF2" w:rsidDel="006909A9">
            <w:rPr>
              <w:sz w:val="24"/>
              <w:szCs w:val="24"/>
            </w:rPr>
            <w:delText>Unclear.</w:delText>
          </w:r>
        </w:del>
      </w:ins>
    </w:p>
    <w:p w14:paraId="4AC6E641" w14:textId="702AE82D" w:rsidR="00FA5AF5" w:rsidRPr="00A02BF2" w:rsidDel="00A02BF2" w:rsidRDefault="00FA5AF5" w:rsidP="006909A9">
      <w:pPr>
        <w:pStyle w:val="CommentText"/>
        <w:rPr>
          <w:del w:id="1246" w:author="Leroy Francois [2]" w:date="2021-09-29T18:41:00Z"/>
          <w:sz w:val="24"/>
          <w:szCs w:val="24"/>
        </w:rPr>
        <w:pPrChange w:id="1247" w:author="Leroy Francois [2]" w:date="2021-09-29T18:33:00Z">
          <w:pPr>
            <w:pStyle w:val="BodyText"/>
          </w:pPr>
        </w:pPrChange>
      </w:pPr>
      <w:del w:id="1248" w:author="Leroy Francois [2]" w:date="2021-09-29T18:41:00Z">
        <w:r w:rsidRPr="006909A9" w:rsidDel="00A02BF2">
          <w:rPr>
            <w:rStyle w:val="Hyperlink"/>
            <w:sz w:val="24"/>
            <w:szCs w:val="24"/>
            <w:lang w:val="fr-FR"/>
            <w:rPrChange w:id="1249" w:author="Leroy Francois [2]" w:date="2021-09-29T18:33:00Z">
              <w:rPr>
                <w:rStyle w:val="Hyperlink"/>
              </w:rPr>
            </w:rPrChange>
          </w:rPr>
          <w:delText>Bowler et al. 2021</w:delText>
        </w:r>
        <w:r w:rsidR="00B307A7" w:rsidRPr="00A02BF2" w:rsidDel="00A02BF2">
          <w:rPr>
            <w:rStyle w:val="Hyperlink"/>
            <w:sz w:val="24"/>
            <w:szCs w:val="24"/>
          </w:rPr>
          <w:fldChar w:fldCharType="end"/>
        </w:r>
        <w:r w:rsidRPr="006909A9" w:rsidDel="00A02BF2">
          <w:rPr>
            <w:sz w:val="24"/>
            <w:szCs w:val="24"/>
            <w:lang w:val="fr-FR"/>
            <w:rPrChange w:id="1250" w:author="Leroy Francois [2]" w:date="2021-09-29T18:33:00Z">
              <w:rPr/>
            </w:rPrChange>
          </w:rPr>
          <w:delText xml:space="preserve">; </w:delText>
        </w:r>
        <w:r w:rsidR="007144BB" w:rsidRPr="00A02BF2" w:rsidDel="00A02BF2">
          <w:rPr>
            <w:sz w:val="24"/>
            <w:szCs w:val="24"/>
          </w:rPr>
          <w:fldChar w:fldCharType="begin"/>
        </w:r>
        <w:r w:rsidR="007144BB" w:rsidRPr="006909A9" w:rsidDel="00A02BF2">
          <w:rPr>
            <w:sz w:val="24"/>
            <w:szCs w:val="24"/>
            <w:lang w:val="fr-FR"/>
            <w:rPrChange w:id="1251" w:author="Leroy Francois [2]" w:date="2021-09-29T18:33:00Z">
              <w:rPr/>
            </w:rPrChange>
          </w:rPr>
          <w:delInstrText xml:space="preserve"> HYPERLINK \l "ref-isaac_data_2020" \h </w:delInstrText>
        </w:r>
        <w:r w:rsidR="007144BB" w:rsidRPr="00A02BF2" w:rsidDel="00A02BF2">
          <w:rPr>
            <w:sz w:val="24"/>
            <w:szCs w:val="24"/>
          </w:rPr>
          <w:fldChar w:fldCharType="separate"/>
        </w:r>
        <w:r w:rsidRPr="006909A9" w:rsidDel="00A02BF2">
          <w:rPr>
            <w:rStyle w:val="Hyperlink"/>
            <w:sz w:val="24"/>
            <w:szCs w:val="24"/>
            <w:lang w:val="fr-FR"/>
            <w:rPrChange w:id="1252" w:author="Leroy Francois [2]" w:date="2021-09-29T18:33:00Z">
              <w:rPr>
                <w:rStyle w:val="Hyperlink"/>
              </w:rPr>
            </w:rPrChange>
          </w:rPr>
          <w:delText>Isaac et al. 2020</w:delText>
        </w:r>
        <w:r w:rsidR="007144BB" w:rsidRPr="00A02BF2" w:rsidDel="00A02BF2">
          <w:rPr>
            <w:rStyle w:val="Hyperlink"/>
            <w:sz w:val="24"/>
            <w:szCs w:val="24"/>
          </w:rPr>
          <w:fldChar w:fldCharType="end"/>
        </w:r>
        <w:r w:rsidRPr="006909A9" w:rsidDel="00A02BF2">
          <w:rPr>
            <w:sz w:val="24"/>
            <w:szCs w:val="24"/>
            <w:lang w:val="fr-FR"/>
            <w:rPrChange w:id="1253" w:author="Leroy Francois [2]" w:date="2021-09-29T18:33:00Z">
              <w:rPr/>
            </w:rPrChange>
          </w:rPr>
          <w:delText xml:space="preserve">, </w:delText>
        </w:r>
        <w:r w:rsidR="007144BB" w:rsidRPr="00A02BF2" w:rsidDel="00A02BF2">
          <w:rPr>
            <w:sz w:val="24"/>
            <w:szCs w:val="24"/>
          </w:rPr>
          <w:fldChar w:fldCharType="begin"/>
        </w:r>
        <w:r w:rsidR="007144BB" w:rsidRPr="006909A9" w:rsidDel="00A02BF2">
          <w:rPr>
            <w:sz w:val="24"/>
            <w:szCs w:val="24"/>
            <w:lang w:val="fr-FR"/>
            <w:rPrChange w:id="1254" w:author="Leroy Francois [2]" w:date="2021-09-29T18:33:00Z">
              <w:rPr/>
            </w:rPrChange>
          </w:rPr>
          <w:delInstrText xml:space="preserve"> HYPERLINK \l "ref-isaac_statistics_2014" \h </w:delInstrText>
        </w:r>
        <w:r w:rsidR="007144BB" w:rsidRPr="00A02BF2" w:rsidDel="00A02BF2">
          <w:rPr>
            <w:sz w:val="24"/>
            <w:szCs w:val="24"/>
          </w:rPr>
          <w:fldChar w:fldCharType="separate"/>
        </w:r>
        <w:r w:rsidRPr="006909A9" w:rsidDel="00A02BF2">
          <w:rPr>
            <w:rStyle w:val="Hyperlink"/>
            <w:sz w:val="24"/>
            <w:szCs w:val="24"/>
            <w:lang w:val="fr-FR"/>
            <w:rPrChange w:id="1255" w:author="Leroy Francois [2]" w:date="2021-09-29T18:33:00Z">
              <w:rPr>
                <w:rStyle w:val="Hyperlink"/>
              </w:rPr>
            </w:rPrChange>
          </w:rPr>
          <w:delText>2014</w:delText>
        </w:r>
        <w:r w:rsidR="007144BB" w:rsidRPr="00A02BF2" w:rsidDel="00A02BF2">
          <w:rPr>
            <w:rStyle w:val="Hyperlink"/>
            <w:sz w:val="24"/>
            <w:szCs w:val="24"/>
          </w:rPr>
          <w:fldChar w:fldCharType="end"/>
        </w:r>
        <w:r w:rsidRPr="006909A9" w:rsidDel="00A02BF2">
          <w:rPr>
            <w:sz w:val="24"/>
            <w:szCs w:val="24"/>
            <w:lang w:val="fr-FR"/>
            <w:rPrChange w:id="1256" w:author="Leroy Francois [2]" w:date="2021-09-29T18:33:00Z">
              <w:rPr/>
            </w:rPrChange>
          </w:rPr>
          <w:delText xml:space="preserve">). </w:delText>
        </w:r>
        <w:r w:rsidRPr="00A02BF2" w:rsidDel="00A02BF2">
          <w:rPr>
            <w:sz w:val="24"/>
            <w:szCs w:val="24"/>
          </w:rPr>
          <w:delText xml:space="preserve">The opportunistic nature of these data </w:delText>
        </w:r>
      </w:del>
      <w:del w:id="1257" w:author="Leroy Francois [2]" w:date="2021-09-29T18:40:00Z">
        <w:r w:rsidRPr="00A02BF2" w:rsidDel="0011087C">
          <w:rPr>
            <w:sz w:val="24"/>
            <w:szCs w:val="24"/>
          </w:rPr>
          <w:delText xml:space="preserve">make </w:delText>
        </w:r>
      </w:del>
      <w:del w:id="1258" w:author="Leroy Francois [2]" w:date="2021-09-29T18:41:00Z">
        <w:r w:rsidRPr="00A02BF2" w:rsidDel="00A02BF2">
          <w:rPr>
            <w:sz w:val="24"/>
            <w:szCs w:val="24"/>
          </w:rPr>
          <w:delText>the number of observations more important for</w:delText>
        </w:r>
      </w:del>
      <w:ins w:id="1259" w:author="Keil Petr" w:date="2021-09-25T12:47:00Z">
        <w:del w:id="1260" w:author="Leroy Francois [2]" w:date="2021-09-29T18:41:00Z">
          <w:r w:rsidR="00503BE4" w:rsidRPr="00A02BF2" w:rsidDel="00A02BF2">
            <w:rPr>
              <w:sz w:val="24"/>
              <w:szCs w:val="24"/>
            </w:rPr>
            <w:delText>allows for</w:delText>
          </w:r>
        </w:del>
      </w:ins>
      <w:del w:id="1261" w:author="Leroy Francois [2]" w:date="2021-09-29T18:41:00Z">
        <w:r w:rsidRPr="00A02BF2" w:rsidDel="00A02BF2">
          <w:rPr>
            <w:sz w:val="24"/>
            <w:szCs w:val="24"/>
          </w:rPr>
          <w:delText xml:space="preserve"> very short </w:delText>
        </w:r>
        <w:commentRangeStart w:id="1262"/>
        <w:r w:rsidRPr="00A02BF2" w:rsidDel="00A02BF2">
          <w:rPr>
            <w:sz w:val="24"/>
            <w:szCs w:val="24"/>
          </w:rPr>
          <w:delText>census times</w:delText>
        </w:r>
        <w:commentRangeEnd w:id="1262"/>
        <w:r w:rsidR="00503BE4" w:rsidRPr="006909A9" w:rsidDel="00A02BF2">
          <w:rPr>
            <w:rStyle w:val="CommentReference"/>
            <w:sz w:val="24"/>
            <w:szCs w:val="24"/>
            <w:rPrChange w:id="1263" w:author="Leroy Francois [2]" w:date="2021-09-29T18:33:00Z">
              <w:rPr>
                <w:rStyle w:val="CommentReference"/>
              </w:rPr>
            </w:rPrChange>
          </w:rPr>
          <w:commentReference w:id="1262"/>
        </w:r>
        <w:r w:rsidRPr="00A02BF2" w:rsidDel="00A02BF2">
          <w:rPr>
            <w:sz w:val="24"/>
            <w:szCs w:val="24"/>
          </w:rPr>
          <w:delText xml:space="preserve">, even over a large area. These data, with high temporal grain resolution for large spatial </w:delText>
        </w:r>
        <w:commentRangeStart w:id="1264"/>
        <w:r w:rsidRPr="00A02BF2" w:rsidDel="00A02BF2">
          <w:rPr>
            <w:sz w:val="24"/>
            <w:szCs w:val="24"/>
          </w:rPr>
          <w:delText>scales</w:delText>
        </w:r>
        <w:commentRangeEnd w:id="1264"/>
        <w:r w:rsidR="00AB0CF3" w:rsidRPr="006909A9" w:rsidDel="00A02BF2">
          <w:rPr>
            <w:rStyle w:val="CommentReference"/>
            <w:sz w:val="24"/>
            <w:szCs w:val="24"/>
            <w:rPrChange w:id="1265" w:author="Leroy Francois [2]" w:date="2021-09-29T18:33:00Z">
              <w:rPr>
                <w:rStyle w:val="CommentReference"/>
              </w:rPr>
            </w:rPrChange>
          </w:rPr>
          <w:commentReference w:id="1264"/>
        </w:r>
        <w:r w:rsidRPr="00A02BF2" w:rsidDel="00A02BF2">
          <w:rPr>
            <w:sz w:val="24"/>
            <w:szCs w:val="24"/>
          </w:rPr>
          <w:delText xml:space="preserve">, could </w:delText>
        </w:r>
      </w:del>
      <w:ins w:id="1266" w:author="Keil Petr" w:date="2021-09-25T12:48:00Z">
        <w:del w:id="1267" w:author="Leroy Francois [2]" w:date="2021-09-29T18:41:00Z">
          <w:r w:rsidR="00AB0CF3" w:rsidRPr="00A02BF2" w:rsidDel="00A02BF2">
            <w:rPr>
              <w:sz w:val="24"/>
              <w:szCs w:val="24"/>
            </w:rPr>
            <w:delText xml:space="preserve">in future </w:delText>
          </w:r>
        </w:del>
      </w:ins>
      <w:del w:id="1268" w:author="Leroy Francois [2]" w:date="2021-09-29T18:41:00Z">
        <w:r w:rsidRPr="00A02BF2" w:rsidDel="00A02BF2">
          <w:rPr>
            <w:sz w:val="24"/>
            <w:szCs w:val="24"/>
          </w:rPr>
          <w:delText>be used to explore in more details the temporal scaling of biodiversity trend</w:delText>
        </w:r>
      </w:del>
      <w:ins w:id="1269" w:author="Keil Petr" w:date="2021-09-25T12:48:00Z">
        <w:del w:id="1270" w:author="Leroy Francois [2]" w:date="2021-09-29T18:41:00Z">
          <w:r w:rsidR="00AB0CF3" w:rsidRPr="00A02BF2" w:rsidDel="00A02BF2">
            <w:rPr>
              <w:sz w:val="24"/>
              <w:szCs w:val="24"/>
            </w:rPr>
            <w:delText>s</w:delText>
          </w:r>
        </w:del>
      </w:ins>
      <w:del w:id="1271" w:author="Leroy Francois [2]" w:date="2021-09-29T18:41:00Z">
        <w:r w:rsidRPr="00A02BF2" w:rsidDel="00A02BF2">
          <w:rPr>
            <w:sz w:val="24"/>
            <w:szCs w:val="24"/>
          </w:rPr>
          <w:delText>.</w:delText>
        </w:r>
      </w:del>
    </w:p>
    <w:p w14:paraId="4B7C34BD" w14:textId="77777777" w:rsidR="00FA5AF5" w:rsidRDefault="00FA5AF5" w:rsidP="00FA5AF5">
      <w:pPr>
        <w:pStyle w:val="CaptionedFigure"/>
      </w:pPr>
      <w:r>
        <w:rPr>
          <w:noProof/>
        </w:rPr>
        <w:drawing>
          <wp:inline distT="0" distB="0" distL="0" distR="0" wp14:anchorId="579CFAA5" wp14:editId="3C48804E">
            <wp:extent cx="4620126" cy="3696101"/>
            <wp:effectExtent l="0" t="0" r="0" b="0"/>
            <wp:docPr id="4" name="Picture" descr="Figure 4.1: Not sure about the relevance of this figure"/>
            <wp:cNvGraphicFramePr/>
            <a:graphic xmlns:a="http://schemas.openxmlformats.org/drawingml/2006/main">
              <a:graphicData uri="http://schemas.openxmlformats.org/drawingml/2006/picture">
                <pic:pic xmlns:pic="http://schemas.openxmlformats.org/drawingml/2006/picture">
                  <pic:nvPicPr>
                    <pic:cNvPr id="0" name="Picture" descr="literature_review_files/figure-docx/spacetimegrain-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7000A6D" w14:textId="77777777" w:rsidR="00FA5AF5" w:rsidRDefault="00FA5AF5" w:rsidP="00FA5AF5">
      <w:pPr>
        <w:pStyle w:val="ImageCaption"/>
      </w:pPr>
      <w:commentRangeStart w:id="1272"/>
      <w:r>
        <w:t xml:space="preserve">Figure 4.1: Not </w:t>
      </w:r>
      <w:commentRangeEnd w:id="1272"/>
      <w:r w:rsidR="008F7A43">
        <w:rPr>
          <w:rStyle w:val="CommentReference"/>
          <w:i w:val="0"/>
        </w:rPr>
        <w:commentReference w:id="1272"/>
      </w:r>
      <w:r>
        <w:t>sure about the relevance of this figure</w:t>
      </w:r>
    </w:p>
    <w:bookmarkEnd w:id="1069"/>
    <w:p w14:paraId="7C107197" w14:textId="77777777" w:rsidR="00FA5AF5" w:rsidRDefault="00FA5AF5">
      <w:pPr>
        <w:pStyle w:val="BodyText"/>
      </w:pPr>
    </w:p>
    <w:p w14:paraId="77B35CCE" w14:textId="1FCD0E6C" w:rsidR="006902CA" w:rsidDel="00FA5AF5" w:rsidRDefault="00FA5AF5" w:rsidP="005679E2">
      <w:pPr>
        <w:pStyle w:val="Heading1"/>
        <w:rPr>
          <w:del w:id="1273" w:author="Keil Petr" w:date="2021-09-24T12:20:00Z"/>
        </w:rPr>
      </w:pPr>
      <w:bookmarkStart w:id="1274" w:name="_Toc83820940"/>
      <w:bookmarkStart w:id="1275" w:name="a-lack-of-consistency"/>
      <w:bookmarkEnd w:id="854"/>
      <w:ins w:id="1276" w:author="Keil Petr" w:date="2021-09-24T12:21:00Z">
        <w:r>
          <w:rPr>
            <w:rStyle w:val="SectionNumber"/>
          </w:rPr>
          <w:lastRenderedPageBreak/>
          <w:t xml:space="preserve">Lack </w:t>
        </w:r>
      </w:ins>
      <w:ins w:id="1277" w:author="Leroy Francois" w:date="2021-09-29T13:24:00Z">
        <w:r w:rsidR="00A960C6">
          <w:rPr>
            <w:rStyle w:val="SectionNumber"/>
          </w:rPr>
          <w:t>of</w:t>
        </w:r>
        <w:bookmarkEnd w:id="1274"/>
        <w:r w:rsidR="00A960C6">
          <w:rPr>
            <w:rStyle w:val="SectionNumber"/>
          </w:rPr>
          <w:t xml:space="preserve"> </w:t>
        </w:r>
      </w:ins>
      <w:ins w:id="1278" w:author="Keil Petr" w:date="2021-09-24T12:21:00Z">
        <w:del w:id="1279" w:author="Leroy Francois" w:date="2021-09-29T13:24:00Z">
          <w:r w:rsidDel="00A960C6">
            <w:rPr>
              <w:rStyle w:val="SectionNumber"/>
            </w:rPr>
            <w:delText xml:space="preserve">of </w:delText>
          </w:r>
        </w:del>
      </w:ins>
      <w:del w:id="1280" w:author="Keil Petr" w:date="2021-09-24T10:51:00Z">
        <w:r w:rsidR="00006B48" w:rsidDel="0045631E">
          <w:rPr>
            <w:rStyle w:val="SectionNumber"/>
          </w:rPr>
          <w:delText>4</w:delText>
        </w:r>
        <w:r w:rsidR="00006B48" w:rsidDel="0045631E">
          <w:tab/>
        </w:r>
      </w:del>
      <w:del w:id="1281" w:author="Keil Petr" w:date="2021-09-24T12:20:00Z">
        <w:r w:rsidR="00006B48" w:rsidDel="00FA5AF5">
          <w:delText>A lack of consistency</w:delText>
        </w:r>
      </w:del>
    </w:p>
    <w:p w14:paraId="36FC49EA" w14:textId="6CD45B6A" w:rsidR="006902CA" w:rsidRDefault="00006B48">
      <w:pPr>
        <w:pStyle w:val="Heading1"/>
        <w:pPrChange w:id="1282" w:author="Keil Petr" w:date="2021-09-24T12:21:00Z">
          <w:pPr>
            <w:pStyle w:val="Heading2"/>
          </w:pPr>
        </w:pPrChange>
      </w:pPr>
      <w:bookmarkStart w:id="1283" w:name="spatial-replicates-are-not-a-standard"/>
      <w:del w:id="1284" w:author="Keil Petr" w:date="2021-09-24T10:51:00Z">
        <w:r w:rsidDel="0045631E">
          <w:rPr>
            <w:rStyle w:val="SectionNumber"/>
          </w:rPr>
          <w:delText>4.1</w:delText>
        </w:r>
        <w:r w:rsidDel="0045631E">
          <w:tab/>
        </w:r>
      </w:del>
      <w:del w:id="1285" w:author="Keil Petr" w:date="2021-09-24T12:21:00Z">
        <w:r w:rsidDel="00FA5AF5">
          <w:delText>S</w:delText>
        </w:r>
      </w:del>
      <w:bookmarkStart w:id="1286" w:name="_Toc83820941"/>
      <w:ins w:id="1287" w:author="Keil Petr" w:date="2021-09-24T12:21:00Z">
        <w:r w:rsidR="00FA5AF5">
          <w:t>s</w:t>
        </w:r>
      </w:ins>
      <w:r>
        <w:t>patial replicat</w:t>
      </w:r>
      <w:del w:id="1288" w:author="Keil Petr" w:date="2021-09-24T12:21:00Z">
        <w:r w:rsidDel="00FA5AF5">
          <w:delText>es</w:delText>
        </w:r>
      </w:del>
      <w:ins w:id="1289" w:author="Keil Petr" w:date="2021-09-24T12:21:00Z">
        <w:r w:rsidR="00FA5AF5">
          <w:t>ion</w:t>
        </w:r>
      </w:ins>
      <w:bookmarkEnd w:id="1286"/>
      <w:del w:id="1290" w:author="Keil Petr" w:date="2021-09-24T12:21:00Z">
        <w:r w:rsidDel="00FA5AF5">
          <w:delText xml:space="preserve"> are not a standard</w:delText>
        </w:r>
      </w:del>
    </w:p>
    <w:p w14:paraId="181632AB" w14:textId="6E6B35B2" w:rsidR="00215F33" w:rsidRDefault="00006B48">
      <w:pPr>
        <w:pStyle w:val="FirstParagraph"/>
        <w:rPr>
          <w:ins w:id="1291" w:author="Keil Petr" w:date="2021-09-25T12:53:00Z"/>
        </w:rPr>
      </w:pPr>
      <w:r>
        <w:t xml:space="preserve">Articles </w:t>
      </w:r>
      <w:del w:id="1292" w:author="Keil Petr" w:date="2021-09-25T12:48:00Z">
        <w:r w:rsidDel="00AB0CF3">
          <w:delText>computing the trend of a metric with</w:delText>
        </w:r>
      </w:del>
      <w:ins w:id="1293" w:author="Keil Petr" w:date="2021-09-25T12:48:00Z">
        <w:r w:rsidR="00AB0CF3">
          <w:t xml:space="preserve">reporting trends from </w:t>
        </w:r>
      </w:ins>
      <w:del w:id="1294" w:author="Keil Petr" w:date="2021-09-25T12:48:00Z">
        <w:r w:rsidDel="00AB0CF3">
          <w:delText xml:space="preserve"> spatial replicates </w:delText>
        </w:r>
      </w:del>
      <w:ins w:id="1295" w:author="Keil Petr" w:date="2021-09-25T12:48:00Z">
        <w:r w:rsidR="00AB0CF3">
          <w:t xml:space="preserve">more than a single location </w:t>
        </w:r>
      </w:ins>
      <w:del w:id="1296" w:author="Keil Petr" w:date="2021-09-25T12:49:00Z">
        <w:r w:rsidDel="00AB0CF3">
          <w:delText>were limited</w:delText>
        </w:r>
      </w:del>
      <w:ins w:id="1297" w:author="Keil Petr" w:date="2021-09-25T12:49:00Z">
        <w:r w:rsidR="00AB0CF3">
          <w:t xml:space="preserve">are uncommon </w:t>
        </w:r>
      </w:ins>
      <w:ins w:id="1298" w:author="Keil Petr" w:date="2021-09-25T12:48:00Z">
        <w:r w:rsidR="00AB0CF3">
          <w:t>(</w:t>
        </w:r>
      </w:ins>
      <w:ins w:id="1299" w:author="Keil Petr" w:date="2021-09-25T12:49:00Z">
        <w:r w:rsidR="00AB0CF3">
          <w:t xml:space="preserve">we only found </w:t>
        </w:r>
      </w:ins>
      <w:ins w:id="1300" w:author="Leroy Francois [2]" w:date="2021-09-29T19:02:00Z">
        <w:r w:rsidR="00785E3C">
          <w:rPr>
            <w:highlight w:val="yellow"/>
          </w:rPr>
          <w:t>17</w:t>
        </w:r>
      </w:ins>
      <w:ins w:id="1301" w:author="Keil Petr" w:date="2021-09-25T12:49:00Z">
        <w:del w:id="1302" w:author="Leroy Francois [2]" w:date="2021-09-29T19:02:00Z">
          <w:r w:rsidR="00AB0CF3" w:rsidRPr="00AB0CF3" w:rsidDel="00785E3C">
            <w:rPr>
              <w:highlight w:val="yellow"/>
              <w:rPrChange w:id="1303" w:author="Keil Petr" w:date="2021-09-25T12:49:00Z">
                <w:rPr/>
              </w:rPrChange>
            </w:rPr>
            <w:delText>XXX</w:delText>
          </w:r>
        </w:del>
      </w:ins>
      <w:ins w:id="1304" w:author="Keil Petr" w:date="2021-09-25T12:48:00Z">
        <w:r w:rsidR="00AB0CF3">
          <w:t>)</w:t>
        </w:r>
      </w:ins>
      <w:r>
        <w:t>, either due to a lack of data</w:t>
      </w:r>
      <w:ins w:id="1305" w:author="Keil Petr" w:date="2021-09-25T12:49:00Z">
        <w:r w:rsidR="00AB0CF3">
          <w:t>,</w:t>
        </w:r>
      </w:ins>
      <w:r>
        <w:t xml:space="preserve"> or because the trend was assessed for the spatial extent of the data. For instance, the</w:t>
      </w:r>
      <w:ins w:id="1306" w:author="Keil Petr" w:date="2021-09-25T12:50:00Z">
        <w:r w:rsidR="00AB0CF3">
          <w:t xml:space="preserve"> US</w:t>
        </w:r>
      </w:ins>
      <w:r>
        <w:t xml:space="preserve"> Breeding Bird Survey</w:t>
      </w:r>
      <w:del w:id="1307" w:author="Keil Petr" w:date="2021-09-25T12:49:00Z">
        <w:r w:rsidDel="00AB0CF3">
          <w:delText>s</w:delText>
        </w:r>
      </w:del>
      <w:r>
        <w:t xml:space="preserve"> (</w:t>
      </w:r>
      <w:r>
        <w:rPr>
          <w:i/>
          <w:iCs/>
        </w:rPr>
        <w:t>e.g.</w:t>
      </w:r>
      <w:r>
        <w:t xml:space="preserve"> </w:t>
      </w:r>
      <w:hyperlink w:anchor="ref-sauer_north_2013">
        <w:r>
          <w:rPr>
            <w:rStyle w:val="Hyperlink"/>
          </w:rPr>
          <w:t>Sauer et al. 2013</w:t>
        </w:r>
      </w:hyperlink>
      <w:r>
        <w:t xml:space="preserve">; </w:t>
      </w:r>
      <w:hyperlink w:anchor="ref-kamp_population_2021">
        <w:r>
          <w:rPr>
            <w:rStyle w:val="Hyperlink"/>
          </w:rPr>
          <w:t>Kamp et al. 2021</w:t>
        </w:r>
      </w:hyperlink>
      <w:r>
        <w:t xml:space="preserve">) </w:t>
      </w:r>
      <w:del w:id="1308" w:author="Keil Petr" w:date="2021-09-25T12:50:00Z">
        <w:r w:rsidDel="00AB0CF3">
          <w:delText xml:space="preserve">usually </w:delText>
        </w:r>
      </w:del>
      <w:r>
        <w:t>follow</w:t>
      </w:r>
      <w:ins w:id="1309" w:author="Keil Petr" w:date="2021-09-25T12:50:00Z">
        <w:r w:rsidR="00AB0CF3">
          <w:t>s a</w:t>
        </w:r>
      </w:ins>
      <w:r>
        <w:t xml:space="preserve"> standardized sampling plan with spatial replications (</w:t>
      </w:r>
      <w:r>
        <w:rPr>
          <w:i/>
          <w:iCs/>
        </w:rPr>
        <w:t>i.e.</w:t>
      </w:r>
      <w:r>
        <w:t xml:space="preserve"> </w:t>
      </w:r>
      <w:ins w:id="1310" w:author="Keil Petr" w:date="2021-09-25T12:48:00Z">
        <w:r w:rsidR="00AB0CF3">
          <w:t xml:space="preserve">multiple </w:t>
        </w:r>
      </w:ins>
      <w:r>
        <w:t>census plots). However, not all the trend</w:t>
      </w:r>
      <w:ins w:id="1311" w:author="Keil Petr" w:date="2021-09-25T12:50:00Z">
        <w:r w:rsidR="00AB0CF3">
          <w:t>s</w:t>
        </w:r>
      </w:ins>
      <w:r>
        <w:t xml:space="preserve"> reported for the BBS are summarized at their specific grain</w:t>
      </w:r>
      <w:ins w:id="1312" w:author="Keil Petr" w:date="2021-09-25T12:50:00Z">
        <w:r w:rsidR="00AB0CF3">
          <w:t>,</w:t>
        </w:r>
      </w:ins>
      <w:r>
        <w:t xml:space="preserve"> </w:t>
      </w:r>
      <w:del w:id="1313" w:author="Keil Petr" w:date="2021-09-25T12:50:00Z">
        <w:r w:rsidDel="00AB0CF3">
          <w:delText xml:space="preserve">sizes </w:delText>
        </w:r>
      </w:del>
      <w:r>
        <w:t xml:space="preserve">and were sometimes </w:t>
      </w:r>
      <w:del w:id="1314" w:author="Keil Petr" w:date="2021-09-25T12:50:00Z">
        <w:r w:rsidDel="00AB0CF3">
          <w:delText xml:space="preserve">computed </w:delText>
        </w:r>
      </w:del>
      <w:ins w:id="1315" w:author="Keil Petr" w:date="2021-09-25T12:50:00Z">
        <w:r w:rsidR="00AB0CF3">
          <w:t>aggregated over</w:t>
        </w:r>
      </w:ins>
      <w:del w:id="1316" w:author="Keil Petr" w:date="2021-09-25T12:50:00Z">
        <w:r w:rsidDel="00AB0CF3">
          <w:delText>at</w:delText>
        </w:r>
      </w:del>
      <w:r>
        <w:t xml:space="preserve"> their respective national scales, </w:t>
      </w:r>
      <w:del w:id="1317" w:author="Keil Petr" w:date="2021-09-25T12:51:00Z">
        <w:r w:rsidDel="00AB0CF3">
          <w:delText>therefore without</w:delText>
        </w:r>
      </w:del>
      <w:ins w:id="1318" w:author="Keil Petr" w:date="2021-09-25T12:51:00Z">
        <w:r w:rsidR="00AB0CF3">
          <w:t>reducing</w:t>
        </w:r>
      </w:ins>
      <w:r>
        <w:t xml:space="preserve"> spatial replication. For instance, the common method encountered to assess population</w:t>
      </w:r>
      <w:ins w:id="1319" w:author="Leroy Francois" w:date="2021-09-29T16:24:00Z">
        <w:r w:rsidR="000209EC">
          <w:t xml:space="preserve"> abundance</w:t>
        </w:r>
      </w:ins>
      <w:r>
        <w:t xml:space="preserve"> trends (</w:t>
      </w:r>
      <w:r>
        <w:rPr>
          <w:i/>
          <w:iCs/>
        </w:rPr>
        <w:t>i.e.</w:t>
      </w:r>
      <w:r>
        <w:t xml:space="preserve"> abundance indexes) is to learn a predictive model from the data, predict the target feature (</w:t>
      </w:r>
      <w:r>
        <w:rPr>
          <w:i/>
          <w:iCs/>
        </w:rPr>
        <w:t>i.e.</w:t>
      </w:r>
      <w:r>
        <w:t xml:space="preserve"> abundance) and then compute the metric and its trend from the output of the model at the national spatial extent (</w:t>
      </w:r>
      <w:r>
        <w:rPr>
          <w:i/>
          <w:iCs/>
        </w:rPr>
        <w:t>e.g.</w:t>
      </w:r>
      <w:r>
        <w:t xml:space="preserve"> </w:t>
      </w:r>
      <w:r w:rsidR="00E8582F">
        <w:fldChar w:fldCharType="begin"/>
      </w:r>
      <w:r w:rsidR="00E8582F">
        <w:instrText xml:space="preserve"> HYPERLINK \l "ref-jiguet_modeling_2005" \h </w:instrText>
      </w:r>
      <w:r w:rsidR="00E8582F">
        <w:fldChar w:fldCharType="separate"/>
      </w:r>
      <w:r w:rsidRPr="00E21159">
        <w:rPr>
          <w:rStyle w:val="Hyperlink"/>
          <w:lang w:val="fr-FR"/>
          <w:rPrChange w:id="1320" w:author="Leroy Francois" w:date="2021-09-29T09:19:00Z">
            <w:rPr>
              <w:rStyle w:val="Hyperlink"/>
            </w:rPr>
          </w:rPrChange>
        </w:rPr>
        <w:t xml:space="preserve">Frederic </w:t>
      </w:r>
      <w:proofErr w:type="spellStart"/>
      <w:r w:rsidRPr="00E21159">
        <w:rPr>
          <w:rStyle w:val="Hyperlink"/>
          <w:lang w:val="fr-FR"/>
          <w:rPrChange w:id="1321" w:author="Leroy Francois" w:date="2021-09-29T09:19:00Z">
            <w:rPr>
              <w:rStyle w:val="Hyperlink"/>
            </w:rPr>
          </w:rPrChange>
        </w:rPr>
        <w:t>Jiguet</w:t>
      </w:r>
      <w:proofErr w:type="spellEnd"/>
      <w:r w:rsidRPr="00E21159">
        <w:rPr>
          <w:rStyle w:val="Hyperlink"/>
          <w:lang w:val="fr-FR"/>
          <w:rPrChange w:id="1322" w:author="Leroy Francois" w:date="2021-09-29T09:19:00Z">
            <w:rPr>
              <w:rStyle w:val="Hyperlink"/>
            </w:rPr>
          </w:rPrChange>
        </w:rPr>
        <w:t xml:space="preserve"> et al. 2005</w:t>
      </w:r>
      <w:r w:rsidR="00E8582F">
        <w:rPr>
          <w:rStyle w:val="Hyperlink"/>
        </w:rPr>
        <w:fldChar w:fldCharType="end"/>
      </w:r>
      <w:r w:rsidRPr="00E21159">
        <w:rPr>
          <w:lang w:val="fr-FR"/>
          <w:rPrChange w:id="1323" w:author="Leroy Francois" w:date="2021-09-29T09:19:00Z">
            <w:rPr/>
          </w:rPrChange>
        </w:rPr>
        <w:t xml:space="preserve">; </w:t>
      </w:r>
      <w:r w:rsidR="00E8582F">
        <w:fldChar w:fldCharType="begin"/>
      </w:r>
      <w:r w:rsidR="00E8582F" w:rsidRPr="00E21159">
        <w:rPr>
          <w:lang w:val="fr-FR"/>
          <w:rPrChange w:id="1324" w:author="Leroy Francois" w:date="2021-09-29T09:19:00Z">
            <w:rPr/>
          </w:rPrChange>
        </w:rPr>
        <w:instrText xml:space="preserve"> HYPERLINK \l "ref-jiguet_french_2012" \h </w:instrText>
      </w:r>
      <w:r w:rsidR="00E8582F">
        <w:fldChar w:fldCharType="separate"/>
      </w:r>
      <w:r w:rsidRPr="00E21159">
        <w:rPr>
          <w:rStyle w:val="Hyperlink"/>
          <w:lang w:val="fr-FR"/>
          <w:rPrChange w:id="1325" w:author="Leroy Francois" w:date="2021-09-29T09:19:00Z">
            <w:rPr>
              <w:rStyle w:val="Hyperlink"/>
            </w:rPr>
          </w:rPrChange>
        </w:rPr>
        <w:t xml:space="preserve">Frédéric </w:t>
      </w:r>
      <w:proofErr w:type="spellStart"/>
      <w:r w:rsidRPr="00E21159">
        <w:rPr>
          <w:rStyle w:val="Hyperlink"/>
          <w:lang w:val="fr-FR"/>
          <w:rPrChange w:id="1326" w:author="Leroy Francois" w:date="2021-09-29T09:19:00Z">
            <w:rPr>
              <w:rStyle w:val="Hyperlink"/>
            </w:rPr>
          </w:rPrChange>
        </w:rPr>
        <w:t>Jiguet</w:t>
      </w:r>
      <w:proofErr w:type="spellEnd"/>
      <w:r w:rsidRPr="00E21159">
        <w:rPr>
          <w:rStyle w:val="Hyperlink"/>
          <w:lang w:val="fr-FR"/>
          <w:rPrChange w:id="1327" w:author="Leroy Francois" w:date="2021-09-29T09:19:00Z">
            <w:rPr>
              <w:rStyle w:val="Hyperlink"/>
            </w:rPr>
          </w:rPrChange>
        </w:rPr>
        <w:t xml:space="preserve"> et al. 2012</w:t>
      </w:r>
      <w:r w:rsidR="00E8582F">
        <w:rPr>
          <w:rStyle w:val="Hyperlink"/>
        </w:rPr>
        <w:fldChar w:fldCharType="end"/>
      </w:r>
      <w:r w:rsidRPr="00E21159">
        <w:rPr>
          <w:lang w:val="fr-FR"/>
          <w:rPrChange w:id="1328" w:author="Leroy Francois" w:date="2021-09-29T09:19:00Z">
            <w:rPr/>
          </w:rPrChange>
        </w:rPr>
        <w:t xml:space="preserve">; </w:t>
      </w:r>
      <w:r w:rsidR="00E8582F">
        <w:fldChar w:fldCharType="begin"/>
      </w:r>
      <w:r w:rsidR="00E8582F" w:rsidRPr="00E21159">
        <w:rPr>
          <w:lang w:val="fr-FR"/>
          <w:rPrChange w:id="1329" w:author="Leroy Francois" w:date="2021-09-29T09:19:00Z">
            <w:rPr/>
          </w:rPrChange>
        </w:rPr>
        <w:instrText xml:space="preserve"> HYPERLINK \l "ref-eglington_disentangling_2012" \h </w:instrText>
      </w:r>
      <w:r w:rsidR="00E8582F">
        <w:fldChar w:fldCharType="separate"/>
      </w:r>
      <w:proofErr w:type="spellStart"/>
      <w:r w:rsidRPr="00E21159">
        <w:rPr>
          <w:rStyle w:val="Hyperlink"/>
          <w:lang w:val="fr-FR"/>
          <w:rPrChange w:id="1330" w:author="Leroy Francois" w:date="2021-09-29T09:19:00Z">
            <w:rPr>
              <w:rStyle w:val="Hyperlink"/>
            </w:rPr>
          </w:rPrChange>
        </w:rPr>
        <w:t>Eglington</w:t>
      </w:r>
      <w:proofErr w:type="spellEnd"/>
      <w:r w:rsidRPr="00E21159">
        <w:rPr>
          <w:rStyle w:val="Hyperlink"/>
          <w:lang w:val="fr-FR"/>
          <w:rPrChange w:id="1331" w:author="Leroy Francois" w:date="2021-09-29T09:19:00Z">
            <w:rPr>
              <w:rStyle w:val="Hyperlink"/>
            </w:rPr>
          </w:rPrChange>
        </w:rPr>
        <w:t xml:space="preserve"> and Pearce-Higgins 2012</w:t>
      </w:r>
      <w:r w:rsidR="00E8582F">
        <w:rPr>
          <w:rStyle w:val="Hyperlink"/>
        </w:rPr>
        <w:fldChar w:fldCharType="end"/>
      </w:r>
      <w:r w:rsidRPr="00E21159">
        <w:rPr>
          <w:lang w:val="fr-FR"/>
          <w:rPrChange w:id="1332" w:author="Leroy Francois" w:date="2021-09-29T09:19:00Z">
            <w:rPr/>
          </w:rPrChange>
        </w:rPr>
        <w:t xml:space="preserve">; </w:t>
      </w:r>
      <w:r w:rsidR="00E8582F">
        <w:fldChar w:fldCharType="begin"/>
      </w:r>
      <w:r w:rsidR="00E8582F" w:rsidRPr="00E21159">
        <w:rPr>
          <w:lang w:val="fr-FR"/>
          <w:rPrChange w:id="1333" w:author="Leroy Francois" w:date="2021-09-29T09:19:00Z">
            <w:rPr/>
          </w:rPrChange>
        </w:rPr>
        <w:instrText xml:space="preserve"> HYPERLINK \l "ref-doxa_low-intensity_2010" \h </w:instrText>
      </w:r>
      <w:r w:rsidR="00E8582F">
        <w:fldChar w:fldCharType="separate"/>
      </w:r>
      <w:r w:rsidRPr="00E21159">
        <w:rPr>
          <w:rStyle w:val="Hyperlink"/>
          <w:lang w:val="fr-FR"/>
          <w:rPrChange w:id="1334" w:author="Leroy Francois" w:date="2021-09-29T09:19:00Z">
            <w:rPr>
              <w:rStyle w:val="Hyperlink"/>
            </w:rPr>
          </w:rPrChange>
        </w:rPr>
        <w:t>Doxa et al. 2010</w:t>
      </w:r>
      <w:r w:rsidR="00E8582F">
        <w:rPr>
          <w:rStyle w:val="Hyperlink"/>
        </w:rPr>
        <w:fldChar w:fldCharType="end"/>
      </w:r>
      <w:r w:rsidRPr="00E21159">
        <w:rPr>
          <w:lang w:val="fr-FR"/>
          <w:rPrChange w:id="1335" w:author="Leroy Francois" w:date="2021-09-29T09:19:00Z">
            <w:rPr/>
          </w:rPrChange>
        </w:rPr>
        <w:t xml:space="preserve">; </w:t>
      </w:r>
      <w:r w:rsidR="00E8582F">
        <w:fldChar w:fldCharType="begin"/>
      </w:r>
      <w:r w:rsidR="00E8582F" w:rsidRPr="00E21159">
        <w:rPr>
          <w:lang w:val="fr-FR"/>
          <w:rPrChange w:id="1336" w:author="Leroy Francois" w:date="2021-09-29T09:19:00Z">
            <w:rPr/>
          </w:rPrChange>
        </w:rPr>
        <w:instrText xml:space="preserve"> HYPERLINK \l "ref-sauer_first_2017" \h </w:instrText>
      </w:r>
      <w:r w:rsidR="00E8582F">
        <w:fldChar w:fldCharType="separate"/>
      </w:r>
      <w:r w:rsidRPr="00E21159">
        <w:rPr>
          <w:rStyle w:val="Hyperlink"/>
          <w:lang w:val="fr-FR"/>
          <w:rPrChange w:id="1337" w:author="Leroy Francois" w:date="2021-09-29T09:19:00Z">
            <w:rPr>
              <w:rStyle w:val="Hyperlink"/>
            </w:rPr>
          </w:rPrChange>
        </w:rPr>
        <w:t>Sauer et al. 2017</w:t>
      </w:r>
      <w:r w:rsidR="00E8582F">
        <w:rPr>
          <w:rStyle w:val="Hyperlink"/>
        </w:rPr>
        <w:fldChar w:fldCharType="end"/>
      </w:r>
      <w:r w:rsidRPr="00E21159">
        <w:rPr>
          <w:lang w:val="fr-FR"/>
          <w:rPrChange w:id="1338" w:author="Leroy Francois" w:date="2021-09-29T09:19:00Z">
            <w:rPr/>
          </w:rPrChange>
        </w:rPr>
        <w:t xml:space="preserve">). </w:t>
      </w:r>
      <w:r>
        <w:t>These analys</w:t>
      </w:r>
      <w:ins w:id="1339" w:author="Keil Petr" w:date="2021-09-25T12:51:00Z">
        <w:r w:rsidR="00AB0CF3">
          <w:t>es</w:t>
        </w:r>
      </w:ins>
      <w:del w:id="1340" w:author="Keil Petr" w:date="2021-09-25T12:51:00Z">
        <w:r w:rsidDel="00AB0CF3">
          <w:delText>is</w:delText>
        </w:r>
      </w:del>
      <w:r>
        <w:t xml:space="preserve"> are </w:t>
      </w:r>
      <w:del w:id="1341" w:author="Keil Petr" w:date="2021-09-25T12:51:00Z">
        <w:r w:rsidDel="00942D2C">
          <w:delText xml:space="preserve">essential from a </w:delText>
        </w:r>
      </w:del>
      <w:ins w:id="1342" w:author="Keil Petr" w:date="2021-09-25T12:51:00Z">
        <w:r w:rsidR="00942D2C">
          <w:t>practical</w:t>
        </w:r>
      </w:ins>
      <w:ins w:id="1343" w:author="Keil Petr" w:date="2021-09-25T12:52:00Z">
        <w:r w:rsidR="00942D2C">
          <w:t xml:space="preserve">ly useful for </w:t>
        </w:r>
      </w:ins>
      <w:r>
        <w:t>conservation</w:t>
      </w:r>
      <w:ins w:id="1344" w:author="Keil Petr" w:date="2021-09-25T12:52:00Z">
        <w:r w:rsidR="00942D2C">
          <w:t xml:space="preserve">, </w:t>
        </w:r>
      </w:ins>
      <w:del w:id="1345" w:author="Keil Petr" w:date="2021-09-25T12:52:00Z">
        <w:r w:rsidDel="00942D2C">
          <w:delText xml:space="preserve"> point of view </w:delText>
        </w:r>
      </w:del>
      <w:r>
        <w:t xml:space="preserve">and are </w:t>
      </w:r>
      <w:del w:id="1346" w:author="Keil Petr" w:date="2021-09-25T12:51:00Z">
        <w:r w:rsidDel="00942D2C">
          <w:delText>a majority</w:delText>
        </w:r>
      </w:del>
      <w:ins w:id="1347" w:author="Keil Petr" w:date="2021-09-25T12:51:00Z">
        <w:r w:rsidR="00942D2C">
          <w:t>common</w:t>
        </w:r>
      </w:ins>
      <w:r>
        <w:t xml:space="preserve"> (</w:t>
      </w:r>
      <w:proofErr w:type="spellStart"/>
      <w:r w:rsidR="00502844">
        <w:fldChar w:fldCharType="begin"/>
      </w:r>
      <w:r w:rsidR="00502844">
        <w:instrText xml:space="preserve"> HYPERL</w:instrText>
      </w:r>
      <w:r w:rsidR="00502844">
        <w:instrText xml:space="preserve">INK \l "ref-fraixedas_state_2020" \h </w:instrText>
      </w:r>
      <w:r w:rsidR="00502844">
        <w:fldChar w:fldCharType="separate"/>
      </w:r>
      <w:r>
        <w:rPr>
          <w:rStyle w:val="Hyperlink"/>
        </w:rPr>
        <w:t>Fraixedas</w:t>
      </w:r>
      <w:proofErr w:type="spellEnd"/>
      <w:r>
        <w:rPr>
          <w:rStyle w:val="Hyperlink"/>
        </w:rPr>
        <w:t xml:space="preserve"> et al. 2020</w:t>
      </w:r>
      <w:r w:rsidR="00502844">
        <w:rPr>
          <w:rStyle w:val="Hyperlink"/>
        </w:rPr>
        <w:fldChar w:fldCharType="end"/>
      </w:r>
      <w:r>
        <w:t xml:space="preserve">): they give </w:t>
      </w:r>
      <w:del w:id="1348" w:author="Keil Petr" w:date="2021-09-25T12:52:00Z">
        <w:r w:rsidDel="00632E7A">
          <w:delText>valuable information</w:delText>
        </w:r>
      </w:del>
      <w:ins w:id="1349" w:author="Keil Petr" w:date="2021-09-25T12:52:00Z">
        <w:r w:rsidR="00632E7A">
          <w:t>inform</w:t>
        </w:r>
      </w:ins>
      <w:r>
        <w:t xml:space="preserve"> about ecosystem health at </w:t>
      </w:r>
      <w:del w:id="1350" w:author="Keil Petr" w:date="2021-09-25T12:52:00Z">
        <w:r w:rsidDel="00632E7A">
          <w:delText xml:space="preserve">large </w:delText>
        </w:r>
      </w:del>
      <w:ins w:id="1351" w:author="Keil Petr" w:date="2021-09-25T12:52:00Z">
        <w:r w:rsidR="00632E7A">
          <w:t xml:space="preserve">national </w:t>
        </w:r>
      </w:ins>
      <w:del w:id="1352" w:author="Keil Petr" w:date="2021-09-25T12:52:00Z">
        <w:r w:rsidDel="00632E7A">
          <w:delText xml:space="preserve">spatial </w:delText>
        </w:r>
      </w:del>
      <w:r>
        <w:t>extent</w:t>
      </w:r>
      <w:ins w:id="1353" w:author="Keil Petr" w:date="2021-09-25T12:52:00Z">
        <w:r w:rsidR="00632E7A">
          <w:t>,</w:t>
        </w:r>
      </w:ins>
      <w:r>
        <w:t xml:space="preserve"> and are thus </w:t>
      </w:r>
      <w:del w:id="1354" w:author="Keil Petr" w:date="2021-09-25T12:52:00Z">
        <w:r w:rsidDel="00632E7A">
          <w:delText>used as arguments by</w:delText>
        </w:r>
      </w:del>
      <w:ins w:id="1355" w:author="Keil Petr" w:date="2021-09-25T12:52:00Z">
        <w:r w:rsidR="00632E7A">
          <w:t>useful for</w:t>
        </w:r>
      </w:ins>
      <w:r>
        <w:t xml:space="preserve"> decision-makers.</w:t>
      </w:r>
      <w:del w:id="1356" w:author="Keil Petr" w:date="2021-09-25T12:53:00Z">
        <w:r w:rsidDel="00215F33">
          <w:delText xml:space="preserve"> However, they represent just one trend amongst all the possible trends that can be found at one spatial scale and thus don’t indicate robust relationships between spatial grain and temporal trend.</w:delText>
        </w:r>
      </w:del>
      <w:r>
        <w:t xml:space="preserve"> </w:t>
      </w:r>
    </w:p>
    <w:p w14:paraId="07AC7240" w14:textId="442E1001" w:rsidR="006902CA" w:rsidRDefault="00006B48">
      <w:pPr>
        <w:pStyle w:val="FirstParagraph"/>
      </w:pPr>
      <w:r>
        <w:t>An</w:t>
      </w:r>
      <w:del w:id="1357" w:author="Keil Petr" w:date="2021-09-25T12:53:00Z">
        <w:r w:rsidDel="00215F33">
          <w:delText xml:space="preserve"> </w:delText>
        </w:r>
      </w:del>
      <w:r>
        <w:t>other common type of stud</w:t>
      </w:r>
      <w:del w:id="1358" w:author="Keil Petr" w:date="2021-09-25T12:53:00Z">
        <w:r w:rsidDel="00215F33">
          <w:delText>ies</w:delText>
        </w:r>
      </w:del>
      <w:ins w:id="1359" w:author="Keil Petr" w:date="2021-09-25T12:53:00Z">
        <w:r w:rsidR="00215F33">
          <w:t>y</w:t>
        </w:r>
      </w:ins>
      <w:r>
        <w:t xml:space="preserve"> </w:t>
      </w:r>
      <w:del w:id="1360" w:author="Keil Petr" w:date="2021-09-25T12:53:00Z">
        <w:r w:rsidDel="00215F33">
          <w:delText xml:space="preserve">are the one </w:delText>
        </w:r>
      </w:del>
      <w:r>
        <w:t>us</w:t>
      </w:r>
      <w:del w:id="1361" w:author="Keil Petr" w:date="2021-09-25T12:53:00Z">
        <w:r w:rsidDel="00215F33">
          <w:delText>ing</w:delText>
        </w:r>
      </w:del>
      <w:ins w:id="1362" w:author="Keil Petr" w:date="2021-09-25T12:53:00Z">
        <w:r w:rsidR="00215F33">
          <w:t>es</w:t>
        </w:r>
      </w:ins>
      <w:r>
        <w:t xml:space="preserve"> the </w:t>
      </w:r>
      <w:commentRangeStart w:id="1363"/>
      <w:r w:rsidRPr="00215F33">
        <w:rPr>
          <w:b/>
          <w:bCs/>
          <w:rPrChange w:id="1364" w:author="Keil Petr" w:date="2021-09-25T12:53:00Z">
            <w:rPr/>
          </w:rPrChange>
        </w:rPr>
        <w:t>space-for-time substitution</w:t>
      </w:r>
      <w:r>
        <w:t xml:space="preserve"> </w:t>
      </w:r>
      <w:commentRangeEnd w:id="1363"/>
      <w:r w:rsidR="00215F33">
        <w:rPr>
          <w:rStyle w:val="CommentReference"/>
        </w:rPr>
        <w:commentReference w:id="1363"/>
      </w:r>
      <w:r>
        <w:t>(</w:t>
      </w:r>
      <w:ins w:id="1365" w:author="Leroy Francois [2]" w:date="2021-09-29T19:12:00Z">
        <w:r w:rsidR="00785E3C">
          <w:t xml:space="preserve"> </w:t>
        </w:r>
      </w:ins>
      <w:hyperlink w:anchor="ref-walker_use_2010">
        <w:r>
          <w:rPr>
            <w:rStyle w:val="Hyperlink"/>
          </w:rPr>
          <w:t>Walker et al. 2010</w:t>
        </w:r>
      </w:hyperlink>
      <w:r>
        <w:t xml:space="preserve">) to assess the trend of a metric (one of the best example is </w:t>
      </w:r>
      <w:hyperlink w:anchor="ref-hill_determining_2004">
        <w:r>
          <w:rPr>
            <w:rStyle w:val="Hyperlink"/>
          </w:rPr>
          <w:t>J. K. Hill and Hamer 2004</w:t>
        </w:r>
      </w:hyperlink>
      <w:r>
        <w:t xml:space="preserve">). </w:t>
      </w:r>
      <w:ins w:id="1366" w:author="Leroy Francois [2]" w:date="2021-09-29T19:15:00Z">
        <w:r w:rsidR="00640D07">
          <w:t>This method</w:t>
        </w:r>
      </w:ins>
      <w:ins w:id="1367" w:author="Leroy Francois [2]" w:date="2021-09-29T19:04:00Z">
        <w:r w:rsidR="00785E3C">
          <w:t xml:space="preserve"> consists in </w:t>
        </w:r>
      </w:ins>
      <w:ins w:id="1368" w:author="Leroy Francois [2]" w:date="2021-09-29T19:15:00Z">
        <w:r w:rsidR="00B70FA9">
          <w:t>considering sampling in different places as representing a temporal trend</w:t>
        </w:r>
        <w:r w:rsidR="00B70FA9">
          <w:t xml:space="preserve">. </w:t>
        </w:r>
      </w:ins>
      <w:r>
        <w:t xml:space="preserve">One could think that using </w:t>
      </w:r>
      <w:proofErr w:type="spellStart"/>
      <w:r>
        <w:t>th</w:t>
      </w:r>
      <w:ins w:id="1369" w:author="Keil Petr" w:date="2021-09-25T12:53:00Z">
        <w:r w:rsidR="00215F33">
          <w:t>ese</w:t>
        </w:r>
      </w:ins>
      <w:del w:id="1370" w:author="Keil Petr" w:date="2021-09-25T12:53:00Z">
        <w:r w:rsidDel="00215F33">
          <w:delText>i</w:delText>
        </w:r>
      </w:del>
      <w:r>
        <w:t>s</w:t>
      </w:r>
      <w:proofErr w:type="spellEnd"/>
      <w:r>
        <w:t xml:space="preserve"> studies could increase significantly the spatial replicates. However, the space-for-time substitution is mainly used to assess the impact of a processes (</w:t>
      </w:r>
      <w:r>
        <w:rPr>
          <w:i/>
          <w:iCs/>
        </w:rPr>
        <w:t>e.g.</w:t>
      </w:r>
      <w:r>
        <w:t xml:space="preserve"> before/after logging, before/after urbanization </w:t>
      </w:r>
      <w:proofErr w:type="spellStart"/>
      <w:r>
        <w:t>etc</w:t>
      </w:r>
      <w:proofErr w:type="spellEnd"/>
      <w:r>
        <w:t>) meaning that the trend computed is highly biased, which we try to avoid for our topic.</w:t>
      </w:r>
    </w:p>
    <w:p w14:paraId="7DA7A55D" w14:textId="6DA1A101" w:rsidR="006902CA" w:rsidRDefault="00006B48">
      <w:pPr>
        <w:pStyle w:val="BodyText"/>
      </w:pPr>
      <w:r>
        <w:t xml:space="preserve">Even </w:t>
      </w:r>
      <w:del w:id="1371" w:author="Keil Petr" w:date="2021-09-25T12:58:00Z">
        <w:r w:rsidDel="0012697F">
          <w:delText xml:space="preserve">less </w:delText>
        </w:r>
      </w:del>
      <w:ins w:id="1372" w:author="Keil Petr" w:date="2021-09-25T12:58:00Z">
        <w:r w:rsidR="0012697F">
          <w:t xml:space="preserve">fewer </w:t>
        </w:r>
      </w:ins>
      <w:r>
        <w:t xml:space="preserve">articles </w:t>
      </w:r>
      <w:del w:id="1373" w:author="Keil Petr" w:date="2021-09-25T12:58:00Z">
        <w:r w:rsidDel="0012697F">
          <w:delText xml:space="preserve">were </w:delText>
        </w:r>
      </w:del>
      <w:r>
        <w:t>comput</w:t>
      </w:r>
      <w:del w:id="1374" w:author="Keil Petr" w:date="2021-09-25T12:58:00Z">
        <w:r w:rsidDel="0012697F">
          <w:delText>ing</w:delText>
        </w:r>
      </w:del>
      <w:ins w:id="1375" w:author="Keil Petr" w:date="2021-09-25T12:58:00Z">
        <w:r w:rsidR="0012697F">
          <w:t>ed</w:t>
        </w:r>
      </w:ins>
      <w:r>
        <w:t xml:space="preserve"> the trends of metrics with spatial replicates </w:t>
      </w:r>
      <w:del w:id="1376" w:author="Keil Petr" w:date="2021-09-25T12:58:00Z">
        <w:r w:rsidDel="0012697F">
          <w:delText xml:space="preserve">at </w:delText>
        </w:r>
      </w:del>
      <w:ins w:id="1377" w:author="Keil Petr" w:date="2021-09-25T12:58:00Z">
        <w:r w:rsidR="0012697F">
          <w:t xml:space="preserve">across </w:t>
        </w:r>
      </w:ins>
      <w:del w:id="1378" w:author="Keil Petr" w:date="2021-09-25T12:58:00Z">
        <w:r w:rsidDel="0012697F">
          <w:delText xml:space="preserve">various </w:delText>
        </w:r>
      </w:del>
      <w:ins w:id="1379" w:author="Keil Petr" w:date="2021-09-25T12:58:00Z">
        <w:r w:rsidR="0012697F">
          <w:t xml:space="preserve">more than one </w:t>
        </w:r>
      </w:ins>
      <w:r>
        <w:t xml:space="preserve">spatial grain. </w:t>
      </w:r>
      <w:ins w:id="1380" w:author="Keil Petr" w:date="2021-09-25T12:58:00Z">
        <w:r w:rsidR="0012697F">
          <w:t xml:space="preserve">So far </w:t>
        </w:r>
      </w:ins>
      <w:del w:id="1381" w:author="Keil Petr" w:date="2021-09-25T12:58:00Z">
        <w:r w:rsidDel="0012697F">
          <w:delText>T</w:delText>
        </w:r>
      </w:del>
      <w:ins w:id="1382" w:author="Keil Petr" w:date="2021-09-25T12:58:00Z">
        <w:r w:rsidR="0012697F">
          <w:t>t</w:t>
        </w:r>
      </w:ins>
      <w:r>
        <w:t xml:space="preserve">his was the case for only </w:t>
      </w:r>
      <w:hyperlink w:anchor="ref-chase_species_2019">
        <w:r>
          <w:rPr>
            <w:rStyle w:val="Hyperlink"/>
          </w:rPr>
          <w:t>Chase et al.</w:t>
        </w:r>
      </w:hyperlink>
      <w:r>
        <w:t xml:space="preserve"> (</w:t>
      </w:r>
      <w:hyperlink w:anchor="ref-chase_species_2019">
        <w:r>
          <w:rPr>
            <w:rStyle w:val="Hyperlink"/>
          </w:rPr>
          <w:t>2019</w:t>
        </w:r>
      </w:hyperlink>
      <w:r>
        <w:t xml:space="preserve">) and </w:t>
      </w:r>
      <w:hyperlink w:anchor="ref-jarzyna_taxonomic_2018">
        <w:proofErr w:type="spellStart"/>
        <w:r>
          <w:rPr>
            <w:rStyle w:val="Hyperlink"/>
          </w:rPr>
          <w:t>Jarzyna</w:t>
        </w:r>
        <w:proofErr w:type="spellEnd"/>
        <w:r>
          <w:rPr>
            <w:rStyle w:val="Hyperlink"/>
          </w:rPr>
          <w:t xml:space="preserve"> and </w:t>
        </w:r>
        <w:proofErr w:type="spellStart"/>
        <w:r>
          <w:rPr>
            <w:rStyle w:val="Hyperlink"/>
          </w:rPr>
          <w:t>Jetz</w:t>
        </w:r>
        <w:proofErr w:type="spellEnd"/>
      </w:hyperlink>
      <w:r>
        <w:t xml:space="preserve"> (</w:t>
      </w:r>
      <w:hyperlink w:anchor="ref-jarzyna_taxonomic_2018">
        <w:r>
          <w:rPr>
            <w:rStyle w:val="Hyperlink"/>
          </w:rPr>
          <w:t>2018</w:t>
        </w:r>
      </w:hyperlink>
      <w:r>
        <w:t xml:space="preserve">). </w:t>
      </w:r>
      <w:del w:id="1383" w:author="Keil Petr" w:date="2021-09-25T12:58:00Z">
        <w:r w:rsidDel="0012697F">
          <w:delText>It is also important to cite here</w:delText>
        </w:r>
      </w:del>
      <w:ins w:id="1384" w:author="Keil Petr" w:date="2021-09-25T12:58:00Z">
        <w:r w:rsidR="0012697F">
          <w:t>Imp</w:t>
        </w:r>
      </w:ins>
      <w:ins w:id="1385" w:author="Keil Petr" w:date="2021-09-25T12:59:00Z">
        <w:r w:rsidR="0012697F">
          <w:t>ortantly,</w:t>
        </w:r>
      </w:ins>
      <w:r>
        <w:t xml:space="preserve"> </w:t>
      </w:r>
      <w:hyperlink w:anchor="ref-jarzyna_spatial_2015">
        <w:proofErr w:type="spellStart"/>
        <w:r>
          <w:rPr>
            <w:rStyle w:val="Hyperlink"/>
          </w:rPr>
          <w:t>Jarzyna</w:t>
        </w:r>
        <w:proofErr w:type="spellEnd"/>
        <w:r>
          <w:rPr>
            <w:rStyle w:val="Hyperlink"/>
          </w:rPr>
          <w:t xml:space="preserve"> et al.</w:t>
        </w:r>
      </w:hyperlink>
      <w:r>
        <w:t xml:space="preserve"> (</w:t>
      </w:r>
      <w:hyperlink w:anchor="ref-jarzyna_spatial_2015">
        <w:r>
          <w:rPr>
            <w:rStyle w:val="Hyperlink"/>
          </w:rPr>
          <w:t>2015</w:t>
        </w:r>
      </w:hyperlink>
      <w:r>
        <w:t>)</w:t>
      </w:r>
      <w:del w:id="1386" w:author="Keil Petr" w:date="2021-09-25T12:59:00Z">
        <w:r w:rsidDel="0012697F">
          <w:delText>, who</w:delText>
        </w:r>
      </w:del>
      <w:r>
        <w:t xml:space="preserve"> did </w:t>
      </w:r>
      <w:commentRangeStart w:id="1387"/>
      <w:del w:id="1388" w:author="Leroy Francois [2]" w:date="2021-09-29T19:17:00Z">
        <w:r w:rsidDel="006576ED">
          <w:delText xml:space="preserve">iterative </w:delText>
        </w:r>
      </w:del>
      <w:ins w:id="1389" w:author="Leroy Francois [2]" w:date="2021-09-29T19:18:00Z">
        <w:r w:rsidR="006576ED">
          <w:t xml:space="preserve">spatial replicates </w:t>
        </w:r>
      </w:ins>
      <w:del w:id="1390" w:author="Leroy Francois [2]" w:date="2021-09-29T19:18:00Z">
        <w:r w:rsidDel="006576ED">
          <w:delText xml:space="preserve">computing </w:delText>
        </w:r>
        <w:commentRangeEnd w:id="1387"/>
        <w:r w:rsidR="0012697F" w:rsidDel="006576ED">
          <w:rPr>
            <w:rStyle w:val="CommentReference"/>
          </w:rPr>
          <w:commentReference w:id="1387"/>
        </w:r>
      </w:del>
      <w:r>
        <w:t>of temporal change community metrics (</w:t>
      </w:r>
      <w:r>
        <w:rPr>
          <w:i/>
          <w:iCs/>
        </w:rPr>
        <w:t>i.e.</w:t>
      </w:r>
      <w:r>
        <w:t xml:space="preserve"> temporal dissimilarity, temporal turnover, extinction and colonization) at several spatial scales. However, the temporal trend of these metrics weren’t considered and are therefore not reported in Table 2.1.</w:t>
      </w:r>
    </w:p>
    <w:p w14:paraId="237FCFC2" w14:textId="0AE335C0" w:rsidR="006902CA" w:rsidRDefault="00006B48">
      <w:pPr>
        <w:pStyle w:val="Heading1"/>
        <w:pPrChange w:id="1391" w:author="Keil Petr" w:date="2021-09-24T12:21:00Z">
          <w:pPr>
            <w:pStyle w:val="Heading2"/>
          </w:pPr>
        </w:pPrChange>
      </w:pPr>
      <w:bookmarkStart w:id="1392" w:name="metric-heterogeneity"/>
      <w:bookmarkEnd w:id="1283"/>
      <w:commentRangeStart w:id="1393"/>
      <w:del w:id="1394" w:author="Keil Petr" w:date="2021-09-24T10:51:00Z">
        <w:r w:rsidDel="0045631E">
          <w:rPr>
            <w:rStyle w:val="SectionNumber"/>
          </w:rPr>
          <w:delText>4.2</w:delText>
        </w:r>
        <w:r w:rsidDel="0045631E">
          <w:tab/>
        </w:r>
      </w:del>
      <w:bookmarkStart w:id="1395" w:name="_Toc83820942"/>
      <w:r>
        <w:t xml:space="preserve">Metric </w:t>
      </w:r>
      <w:commentRangeEnd w:id="1393"/>
      <w:r w:rsidR="00392DDF">
        <w:rPr>
          <w:rStyle w:val="CommentReference"/>
          <w:rFonts w:asciiTheme="minorHAnsi" w:eastAsiaTheme="minorHAnsi" w:hAnsiTheme="minorHAnsi" w:cstheme="minorBidi"/>
          <w:b w:val="0"/>
          <w:bCs w:val="0"/>
          <w:color w:val="auto"/>
        </w:rPr>
        <w:commentReference w:id="1393"/>
      </w:r>
      <w:r>
        <w:t>heterogeneity</w:t>
      </w:r>
      <w:bookmarkEnd w:id="1395"/>
    </w:p>
    <w:p w14:paraId="7951F966" w14:textId="78EF5D3A" w:rsidR="006902CA" w:rsidRDefault="00392DDF">
      <w:pPr>
        <w:pStyle w:val="FirstParagraph"/>
      </w:pPr>
      <w:ins w:id="1396" w:author="Keil Petr" w:date="2021-09-27T09:10:00Z">
        <w:r>
          <w:t xml:space="preserve">In contrast to macroecology, </w:t>
        </w:r>
      </w:ins>
      <w:del w:id="1397" w:author="Keil Petr" w:date="2021-09-27T09:10:00Z">
        <w:r w:rsidR="00006B48" w:rsidDel="00392DDF">
          <w:delText>Macroecology has seen its metrics blooming these last decades, in search of a</w:delText>
        </w:r>
      </w:del>
      <w:ins w:id="1398" w:author="Keil Petr" w:date="2021-09-27T09:10:00Z">
        <w:r>
          <w:t>applied ecology has offered</w:t>
        </w:r>
      </w:ins>
      <w:r w:rsidR="00006B48">
        <w:t xml:space="preserve"> multiparametric </w:t>
      </w:r>
      <w:del w:id="1399" w:author="Keil Petr" w:date="2021-09-27T09:11:00Z">
        <w:r w:rsidR="00006B48" w:rsidDel="00392DDF">
          <w:delText>indexes</w:delText>
        </w:r>
      </w:del>
      <w:ins w:id="1400" w:author="Keil Petr" w:date="2021-09-27T09:11:00Z">
        <w:r>
          <w:t xml:space="preserve">indices </w:t>
        </w:r>
      </w:ins>
      <w:ins w:id="1401" w:author="Keil Petr" w:date="2021-09-27T09:10:00Z">
        <w:r>
          <w:t>that aim to</w:t>
        </w:r>
      </w:ins>
      <w:r w:rsidR="00006B48">
        <w:t xml:space="preserve"> </w:t>
      </w:r>
      <w:del w:id="1402" w:author="Keil Petr" w:date="2021-09-27T09:10:00Z">
        <w:r w:rsidR="00006B48" w:rsidDel="00392DDF">
          <w:delText xml:space="preserve">taking into account </w:delText>
        </w:r>
      </w:del>
      <w:ins w:id="1403" w:author="Keil Petr" w:date="2021-09-27T09:10:00Z">
        <w:r>
          <w:t xml:space="preserve">reflect multiple </w:t>
        </w:r>
      </w:ins>
      <w:del w:id="1404" w:author="Keil Petr" w:date="2021-09-27T09:10:00Z">
        <w:r w:rsidR="00006B48" w:rsidDel="00392DDF">
          <w:delText xml:space="preserve">all the </w:delText>
        </w:r>
      </w:del>
      <w:r w:rsidR="00006B48">
        <w:t xml:space="preserve">components of an ecosystem, </w:t>
      </w:r>
      <w:del w:id="1405" w:author="Keil Petr" w:date="2021-09-27T09:11:00Z">
        <w:r w:rsidR="00006B48" w:rsidDel="00392DDF">
          <w:delText>as do the</w:delText>
        </w:r>
      </w:del>
      <w:ins w:id="1406" w:author="Keil Petr" w:date="2021-09-27T09:11:00Z">
        <w:r>
          <w:t>the so-called</w:t>
        </w:r>
      </w:ins>
      <w:r w:rsidR="00006B48">
        <w:t xml:space="preserve"> </w:t>
      </w:r>
      <w:r w:rsidR="00006B48" w:rsidRPr="00392DDF">
        <w:rPr>
          <w:b/>
          <w:bCs/>
          <w:rPrChange w:id="1407" w:author="Keil Petr" w:date="2021-09-27T09:11:00Z">
            <w:rPr/>
          </w:rPrChange>
        </w:rPr>
        <w:t>composite indicators</w:t>
      </w:r>
      <w:ins w:id="1408" w:author="Keil Petr" w:date="2021-09-27T09:11:00Z">
        <w:r w:rsidRPr="00392DDF">
          <w:rPr>
            <w:rPrChange w:id="1409" w:author="Keil Petr" w:date="2021-09-27T09:11:00Z">
              <w:rPr>
                <w:b/>
                <w:bCs/>
              </w:rPr>
            </w:rPrChange>
          </w:rPr>
          <w:t>.</w:t>
        </w:r>
      </w:ins>
      <w:r w:rsidR="00006B48">
        <w:t xml:space="preserve"> </w:t>
      </w:r>
      <w:ins w:id="1410" w:author="Keil Petr" w:date="2021-09-27T09:11:00Z">
        <w:r>
          <w:t xml:space="preserve">Examples are </w:t>
        </w:r>
      </w:ins>
      <w:del w:id="1411" w:author="Keil Petr" w:date="2021-09-27T09:11:00Z">
        <w:r w:rsidR="00006B48" w:rsidDel="00392DDF">
          <w:delText>(</w:delText>
        </w:r>
        <w:r w:rsidR="00006B48" w:rsidDel="00392DDF">
          <w:rPr>
            <w:i/>
            <w:iCs/>
          </w:rPr>
          <w:delText>e.g.</w:delText>
        </w:r>
        <w:r w:rsidR="00006B48" w:rsidDel="00392DDF">
          <w:delText xml:space="preserve"> </w:delText>
        </w:r>
      </w:del>
      <w:r w:rsidR="00006B48">
        <w:t xml:space="preserve">the </w:t>
      </w:r>
      <w:r w:rsidR="00006B48" w:rsidRPr="00392DDF">
        <w:rPr>
          <w:b/>
          <w:bCs/>
          <w:rPrChange w:id="1412" w:author="Keil Petr" w:date="2021-09-27T09:11:00Z">
            <w:rPr/>
          </w:rPrChange>
        </w:rPr>
        <w:t>red list index</w:t>
      </w:r>
      <w:ins w:id="1413" w:author="Keil Petr" w:date="2021-09-27T09:11:00Z">
        <w:r>
          <w:t xml:space="preserve"> (</w:t>
        </w:r>
      </w:ins>
      <w:del w:id="1414" w:author="Keil Petr" w:date="2021-09-27T09:11:00Z">
        <w:r w:rsidR="00006B48" w:rsidDel="00392DDF">
          <w:delText xml:space="preserve">, </w:delText>
        </w:r>
      </w:del>
      <w:hyperlink w:anchor="ref-butchart_improvements_2007">
        <w:r w:rsidR="00006B48">
          <w:rPr>
            <w:rStyle w:val="Hyperlink"/>
          </w:rPr>
          <w:t>Stuart H. M. Butchart et al. 2007</w:t>
        </w:r>
      </w:hyperlink>
      <w:ins w:id="1415" w:author="Keil Petr" w:date="2021-09-27T09:11:00Z">
        <w:r>
          <w:t>) or</w:t>
        </w:r>
      </w:ins>
      <w:del w:id="1416" w:author="Keil Petr" w:date="2021-09-27T09:11:00Z">
        <w:r w:rsidR="00006B48" w:rsidDel="00392DDF">
          <w:delText>;</w:delText>
        </w:r>
      </w:del>
      <w:r w:rsidR="00006B48">
        <w:t xml:space="preserve"> </w:t>
      </w:r>
      <w:r w:rsidR="00006B48" w:rsidRPr="00392DDF">
        <w:rPr>
          <w:b/>
          <w:bCs/>
          <w:rPrChange w:id="1417" w:author="Keil Petr" w:date="2021-09-27T09:12:00Z">
            <w:rPr/>
          </w:rPrChange>
        </w:rPr>
        <w:t xml:space="preserve">biodiversity change </w:t>
      </w:r>
      <w:del w:id="1418" w:author="Keil Petr" w:date="2021-09-27T09:11:00Z">
        <w:r w:rsidR="00006B48" w:rsidRPr="00392DDF" w:rsidDel="00392DDF">
          <w:rPr>
            <w:b/>
            <w:bCs/>
            <w:rPrChange w:id="1419" w:author="Keil Petr" w:date="2021-09-27T09:12:00Z">
              <w:rPr/>
            </w:rPrChange>
          </w:rPr>
          <w:delText>indexes</w:delText>
        </w:r>
      </w:del>
      <w:ins w:id="1420" w:author="Keil Petr" w:date="2021-09-27T09:11:00Z">
        <w:r w:rsidRPr="00392DDF">
          <w:rPr>
            <w:b/>
            <w:bCs/>
            <w:rPrChange w:id="1421" w:author="Keil Petr" w:date="2021-09-27T09:12:00Z">
              <w:rPr/>
            </w:rPrChange>
          </w:rPr>
          <w:t>indices</w:t>
        </w:r>
        <w:r>
          <w:t xml:space="preserve"> (</w:t>
        </w:r>
      </w:ins>
      <w:proofErr w:type="spellStart"/>
      <w:del w:id="1422" w:author="Keil Petr" w:date="2021-09-27T09:11:00Z">
        <w:r w:rsidR="00006B48" w:rsidDel="00392DDF">
          <w:delText xml:space="preserve">, </w:delText>
        </w:r>
      </w:del>
      <w:hyperlink w:anchor="ref-normander_indicator_2012">
        <w:r w:rsidR="00006B48">
          <w:rPr>
            <w:rStyle w:val="Hyperlink"/>
          </w:rPr>
          <w:t>Normander</w:t>
        </w:r>
        <w:proofErr w:type="spellEnd"/>
        <w:r w:rsidR="00006B48">
          <w:rPr>
            <w:rStyle w:val="Hyperlink"/>
          </w:rPr>
          <w:t xml:space="preserve"> et al. 2012</w:t>
        </w:r>
      </w:hyperlink>
      <w:r w:rsidR="00006B48">
        <w:t xml:space="preserve">). The latter have proven </w:t>
      </w:r>
      <w:del w:id="1423" w:author="Keil Petr" w:date="2021-09-27T09:12:00Z">
        <w:r w:rsidR="00006B48" w:rsidDel="00392DDF">
          <w:delText xml:space="preserve">very </w:delText>
        </w:r>
      </w:del>
      <w:r w:rsidR="00006B48">
        <w:t xml:space="preserve">effective </w:t>
      </w:r>
      <w:del w:id="1424" w:author="Keil Petr" w:date="2021-09-27T09:12:00Z">
        <w:r w:rsidR="00006B48" w:rsidDel="00392DDF">
          <w:delText xml:space="preserve">in order to assess </w:delText>
        </w:r>
      </w:del>
      <w:ins w:id="1425" w:author="Keil Petr" w:date="2021-09-27T09:12:00Z">
        <w:r>
          <w:t xml:space="preserve">for </w:t>
        </w:r>
      </w:ins>
      <w:r w:rsidR="00006B48">
        <w:t xml:space="preserve">conservation policies </w:t>
      </w:r>
      <w:del w:id="1426" w:author="Keil Petr" w:date="2021-09-27T09:12:00Z">
        <w:r w:rsidR="00006B48" w:rsidDel="00392DDF">
          <w:delText>and are able to synthesize the ecosystem complexities</w:delText>
        </w:r>
      </w:del>
      <w:ins w:id="1427" w:author="Keil Petr" w:date="2021-09-27T09:12:00Z">
        <w:r>
          <w:t>(</w:t>
        </w:r>
        <w:commentRangeStart w:id="1428"/>
        <w:r>
          <w:t>REF</w:t>
        </w:r>
        <w:commentRangeEnd w:id="1428"/>
        <w:r>
          <w:rPr>
            <w:rStyle w:val="CommentReference"/>
          </w:rPr>
          <w:commentReference w:id="1428"/>
        </w:r>
        <w:r>
          <w:t>)</w:t>
        </w:r>
      </w:ins>
      <w:r w:rsidR="00006B48">
        <w:t xml:space="preserve">. </w:t>
      </w:r>
      <w:ins w:id="1429" w:author="Keil Petr" w:date="2021-09-27T09:15:00Z">
        <w:r>
          <w:t xml:space="preserve">For birds, </w:t>
        </w:r>
      </w:ins>
      <w:del w:id="1430" w:author="Keil Petr" w:date="2021-09-27T09:15:00Z">
        <w:r w:rsidR="00006B48" w:rsidDel="00392DDF">
          <w:delText>T</w:delText>
        </w:r>
      </w:del>
      <w:ins w:id="1431" w:author="Keil Petr" w:date="2021-09-27T09:15:00Z">
        <w:r>
          <w:t>t</w:t>
        </w:r>
      </w:ins>
      <w:r w:rsidR="00006B48">
        <w:t>h</w:t>
      </w:r>
      <w:del w:id="1432" w:author="Keil Petr" w:date="2021-09-27T09:13:00Z">
        <w:r w:rsidR="00006B48" w:rsidDel="00392DDF">
          <w:delText>i</w:delText>
        </w:r>
      </w:del>
      <w:ins w:id="1433" w:author="Keil Petr" w:date="2021-09-27T09:13:00Z">
        <w:r>
          <w:t xml:space="preserve">ese indices </w:t>
        </w:r>
      </w:ins>
      <w:del w:id="1434" w:author="Keil Petr" w:date="2021-09-27T09:13:00Z">
        <w:r w:rsidR="00006B48" w:rsidDel="00392DDF">
          <w:delText xml:space="preserve">s has </w:delText>
        </w:r>
      </w:del>
      <w:ins w:id="1435" w:author="Keil Petr" w:date="2021-09-27T09:13:00Z">
        <w:r>
          <w:t xml:space="preserve">have </w:t>
        </w:r>
      </w:ins>
      <w:r w:rsidR="00006B48">
        <w:t>been</w:t>
      </w:r>
      <w:ins w:id="1436" w:author="Keil Petr" w:date="2021-09-27T09:13:00Z">
        <w:r>
          <w:t xml:space="preserve"> </w:t>
        </w:r>
      </w:ins>
      <w:ins w:id="1437" w:author="Keil Petr" w:date="2021-09-27T09:16:00Z">
        <w:r>
          <w:t xml:space="preserve">widely </w:t>
        </w:r>
      </w:ins>
      <w:ins w:id="1438" w:author="Keil Petr" w:date="2021-09-27T09:13:00Z">
        <w:r>
          <w:t>used</w:t>
        </w:r>
      </w:ins>
      <w:r w:rsidR="00006B48">
        <w:t xml:space="preserve"> </w:t>
      </w:r>
      <w:del w:id="1439" w:author="Keil Petr" w:date="2021-09-27T09:16:00Z">
        <w:r w:rsidR="00006B48" w:rsidDel="00392DDF">
          <w:delText xml:space="preserve">especially </w:delText>
        </w:r>
      </w:del>
      <w:del w:id="1440" w:author="Keil Petr" w:date="2021-09-27T09:13:00Z">
        <w:r w:rsidR="00006B48" w:rsidDel="00392DDF">
          <w:delText>the case for the</w:delText>
        </w:r>
      </w:del>
      <w:del w:id="1441" w:author="Keil Petr" w:date="2021-09-27T09:16:00Z">
        <w:r w:rsidR="00006B48" w:rsidDel="00392DDF">
          <w:delText xml:space="preserve"> birds</w:delText>
        </w:r>
      </w:del>
      <w:del w:id="1442" w:author="Keil Petr" w:date="2021-09-27T09:14:00Z">
        <w:r w:rsidR="00006B48" w:rsidDel="00392DDF">
          <w:delText>, who are of great interest in assessing the dynamic of ecosystem health</w:delText>
        </w:r>
      </w:del>
      <w:del w:id="1443" w:author="Keil Petr" w:date="2021-09-27T09:16:00Z">
        <w:r w:rsidR="00006B48" w:rsidDel="00392DDF">
          <w:delText xml:space="preserve"> </w:delText>
        </w:r>
      </w:del>
      <w:r w:rsidR="00006B48">
        <w:t>(</w:t>
      </w:r>
      <w:ins w:id="1444" w:author="Keil Petr" w:date="2021-09-27T09:16:00Z">
        <w:r>
          <w:t xml:space="preserve">see review by </w:t>
        </w:r>
      </w:ins>
      <w:hyperlink w:anchor="ref-fraixedas_state_2020">
        <w:proofErr w:type="spellStart"/>
        <w:r w:rsidR="00006B48">
          <w:rPr>
            <w:rStyle w:val="Hyperlink"/>
          </w:rPr>
          <w:t>Fraixedas</w:t>
        </w:r>
        <w:proofErr w:type="spellEnd"/>
        <w:r w:rsidR="00006B48">
          <w:rPr>
            <w:rStyle w:val="Hyperlink"/>
          </w:rPr>
          <w:t xml:space="preserve"> et al. 2020</w:t>
        </w:r>
      </w:hyperlink>
      <w:r w:rsidR="00006B48">
        <w:t>)</w:t>
      </w:r>
      <w:ins w:id="1445" w:author="Keil Petr" w:date="2021-09-27T09:15:00Z">
        <w:r>
          <w:t xml:space="preserve">, while </w:t>
        </w:r>
      </w:ins>
      <w:ins w:id="1446" w:author="Keil Petr" w:date="2021-09-27T09:16:00Z">
        <w:r>
          <w:t xml:space="preserve">the use of </w:t>
        </w:r>
      </w:ins>
      <w:ins w:id="1447" w:author="Keil Petr" w:date="2021-09-27T09:14:00Z">
        <w:r>
          <w:t>simpler macroecological indices (</w:t>
        </w:r>
      </w:ins>
      <w:ins w:id="1448" w:author="Leroy Francois [2]" w:date="2021-09-29T19:19:00Z">
        <w:r w:rsidR="00FF5680">
          <w:t xml:space="preserve">e.g. </w:t>
        </w:r>
      </w:ins>
      <w:ins w:id="1449" w:author="Keil Petr" w:date="2021-09-27T09:14:00Z">
        <w:r>
          <w:t>species richness, beta diversity)</w:t>
        </w:r>
      </w:ins>
      <w:del w:id="1450" w:author="Keil Petr" w:date="2021-09-27T09:14:00Z">
        <w:r w:rsidR="00006B48" w:rsidDel="00392DDF">
          <w:delText>.</w:delText>
        </w:r>
      </w:del>
      <w:r w:rsidR="00006B48">
        <w:t xml:space="preserve"> </w:t>
      </w:r>
      <w:del w:id="1451" w:author="Keil Petr" w:date="2021-09-27T09:15:00Z">
        <w:r w:rsidR="00006B48" w:rsidDel="00392DDF">
          <w:delText xml:space="preserve">Thus, studies focusing only on macroecological metrics </w:delText>
        </w:r>
      </w:del>
      <w:del w:id="1452" w:author="Keil Petr" w:date="2021-09-27T09:16:00Z">
        <w:r w:rsidR="00006B48" w:rsidDel="00392DDF">
          <w:delText>are</w:delText>
        </w:r>
      </w:del>
      <w:ins w:id="1453" w:author="Keil Petr" w:date="2021-09-27T09:16:00Z">
        <w:r>
          <w:t>is</w:t>
        </w:r>
      </w:ins>
      <w:r w:rsidR="00006B48">
        <w:t xml:space="preserve"> </w:t>
      </w:r>
      <w:ins w:id="1454" w:author="Keil Petr" w:date="2021-09-27T09:16:00Z">
        <w:r>
          <w:t>uncommon</w:t>
        </w:r>
      </w:ins>
      <w:del w:id="1455" w:author="Keil Petr" w:date="2021-09-27T09:16:00Z">
        <w:r w:rsidR="00006B48" w:rsidDel="00392DDF">
          <w:delText>less common than expected</w:delText>
        </w:r>
      </w:del>
      <w:r w:rsidR="00006B48">
        <w:t xml:space="preserve">. </w:t>
      </w:r>
      <w:del w:id="1456" w:author="Keil Petr" w:date="2021-09-27T09:16:00Z">
        <w:r w:rsidR="00006B48" w:rsidDel="00392DDF">
          <w:delText xml:space="preserve">Coupled with the need of spatial replicates, studying the link between the trend of </w:delText>
        </w:r>
        <w:r w:rsidR="00006B48" w:rsidDel="00392DDF">
          <w:rPr>
            <w:i/>
            <w:iCs/>
          </w:rPr>
          <w:delText>classical</w:delText>
        </w:r>
        <w:r w:rsidR="00006B48" w:rsidDel="00392DDF">
          <w:delText xml:space="preserve"> macroecological metrics and spatio-temporal scales still needs to be explored.</w:delText>
        </w:r>
      </w:del>
    </w:p>
    <w:p w14:paraId="5F0C5BDB" w14:textId="188E075A" w:rsidR="006902CA" w:rsidRDefault="00006B48">
      <w:pPr>
        <w:pStyle w:val="Heading1"/>
      </w:pPr>
      <w:bookmarkStart w:id="1457" w:name="future-directions"/>
      <w:bookmarkEnd w:id="1275"/>
      <w:bookmarkEnd w:id="1392"/>
      <w:del w:id="1458" w:author="Keil Petr" w:date="2021-09-24T12:21:00Z">
        <w:r w:rsidDel="00FA5AF5">
          <w:rPr>
            <w:rStyle w:val="SectionNumber"/>
          </w:rPr>
          <w:lastRenderedPageBreak/>
          <w:delText>5</w:delText>
        </w:r>
        <w:r w:rsidDel="00FA5AF5">
          <w:tab/>
        </w:r>
      </w:del>
      <w:bookmarkStart w:id="1459" w:name="_Toc83820943"/>
      <w:r>
        <w:t>Future directions</w:t>
      </w:r>
      <w:bookmarkEnd w:id="1459"/>
    </w:p>
    <w:p w14:paraId="782CD2AC" w14:textId="383E0605" w:rsidR="006902CA" w:rsidRDefault="00006B48">
      <w:pPr>
        <w:pStyle w:val="FirstParagraph"/>
      </w:pPr>
      <w:del w:id="1460" w:author="Keil Petr" w:date="2021-09-24T12:18:00Z">
        <w:r w:rsidDel="00FA5AF5">
          <w:delText>In order to find general patterns and reliable results about spatio-temporal scaling of biodiversity trends, replications are needed. That is, iteratively computing trends of biodiveristy at certain scales across the globe. However,</w:delText>
        </w:r>
      </w:del>
      <w:ins w:id="1461" w:author="Keil Petr" w:date="2021-09-24T12:18:00Z">
        <w:r w:rsidR="00FA5AF5">
          <w:t>A st</w:t>
        </w:r>
      </w:ins>
      <w:ins w:id="1462" w:author="Keil Petr" w:date="2021-09-24T12:19:00Z">
        <w:r w:rsidR="00FA5AF5">
          <w:t>riking</w:t>
        </w:r>
      </w:ins>
      <w:ins w:id="1463" w:author="Keil Petr" w:date="2021-09-27T09:18:00Z">
        <w:r w:rsidR="00392DDF">
          <w:t xml:space="preserve"> but </w:t>
        </w:r>
      </w:ins>
      <w:ins w:id="1464" w:author="Keil Petr" w:date="2021-09-24T12:19:00Z">
        <w:r w:rsidR="00FA5AF5">
          <w:t>expected (see Meyer et al. 2018),</w:t>
        </w:r>
      </w:ins>
      <w:r>
        <w:t xml:space="preserve"> </w:t>
      </w:r>
      <w:ins w:id="1465" w:author="Keil Petr" w:date="2021-09-24T12:19:00Z">
        <w:r w:rsidR="00FA5AF5">
          <w:t xml:space="preserve">was the lack of studies form outside of the high-income global North. </w:t>
        </w:r>
      </w:ins>
      <w:del w:id="1466" w:author="Keil Petr" w:date="2021-09-24T12:19:00Z">
        <w:r w:rsidDel="00FA5AF5">
          <w:delText>o</w:delText>
        </w:r>
      </w:del>
      <w:ins w:id="1467" w:author="Keil Petr" w:date="2021-09-24T12:19:00Z">
        <w:r w:rsidR="00FA5AF5">
          <w:t>O</w:t>
        </w:r>
      </w:ins>
      <w:r>
        <w:t xml:space="preserve">ut of 17 papers, 5 were located in North America and 12 in Europe. This is </w:t>
      </w:r>
      <w:del w:id="1468" w:author="Keil Petr" w:date="2021-09-27T09:20:00Z">
        <w:r w:rsidDel="00FD7094">
          <w:delText>a striking example of the well-known lack of studies outside Europe and, to a lesser degree, North America</w:delText>
        </w:r>
      </w:del>
      <w:ins w:id="1469" w:author="Keil Petr" w:date="2021-09-27T09:20:00Z">
        <w:r w:rsidR="00FD7094">
          <w:t xml:space="preserve">gap was also reported by </w:t>
        </w:r>
      </w:ins>
      <w:del w:id="1470" w:author="Keil Petr" w:date="2021-09-27T09:20:00Z">
        <w:r w:rsidDel="00FD7094">
          <w:delText xml:space="preserve"> (</w:delText>
        </w:r>
      </w:del>
      <w:r w:rsidR="00B307A7">
        <w:fldChar w:fldCharType="begin"/>
      </w:r>
      <w:r w:rsidR="00B307A7">
        <w:instrText xml:space="preserve"> HYPERLINK \l "ref-fraixedas_state_2020" \h </w:instrText>
      </w:r>
      <w:r w:rsidR="00B307A7">
        <w:fldChar w:fldCharType="separate"/>
      </w:r>
      <w:proofErr w:type="spellStart"/>
      <w:r>
        <w:rPr>
          <w:rStyle w:val="Hyperlink"/>
        </w:rPr>
        <w:t>Fraixedas</w:t>
      </w:r>
      <w:proofErr w:type="spellEnd"/>
      <w:r>
        <w:rPr>
          <w:rStyle w:val="Hyperlink"/>
        </w:rPr>
        <w:t xml:space="preserve"> et al. </w:t>
      </w:r>
      <w:ins w:id="1471" w:author="Keil Petr" w:date="2021-09-27T09:20:00Z">
        <w:r w:rsidR="00FD7094">
          <w:rPr>
            <w:rStyle w:val="Hyperlink"/>
          </w:rPr>
          <w:t>(</w:t>
        </w:r>
      </w:ins>
      <w:r>
        <w:rPr>
          <w:rStyle w:val="Hyperlink"/>
        </w:rPr>
        <w:t>2020</w:t>
      </w:r>
      <w:r w:rsidR="00B307A7">
        <w:rPr>
          <w:rStyle w:val="Hyperlink"/>
        </w:rPr>
        <w:fldChar w:fldCharType="end"/>
      </w:r>
      <w:r>
        <w:t xml:space="preserve">). Yet, biodiversity dynamic </w:t>
      </w:r>
      <w:del w:id="1472" w:author="Keil Petr" w:date="2021-09-27T09:21:00Z">
        <w:r w:rsidDel="00FD7094">
          <w:delText xml:space="preserve">across scales </w:delText>
        </w:r>
      </w:del>
      <w:r>
        <w:t xml:space="preserve">in Europe </w:t>
      </w:r>
      <w:del w:id="1473" w:author="Keil Petr" w:date="2021-09-27T09:21:00Z">
        <w:r w:rsidDel="00FD7094">
          <w:delText xml:space="preserve">is </w:delText>
        </w:r>
      </w:del>
      <w:ins w:id="1474" w:author="Keil Petr" w:date="2021-09-27T09:21:00Z">
        <w:r w:rsidR="00FD7094">
          <w:t xml:space="preserve">may </w:t>
        </w:r>
      </w:ins>
      <w:r>
        <w:t>not</w:t>
      </w:r>
      <w:ins w:id="1475" w:author="Keil Petr" w:date="2021-09-27T09:21:00Z">
        <w:r w:rsidR="00FD7094">
          <w:t xml:space="preserve"> be</w:t>
        </w:r>
      </w:ins>
      <w:r>
        <w:t xml:space="preserve"> representative of global dynamic, </w:t>
      </w:r>
      <w:del w:id="1476" w:author="Keil Petr" w:date="2021-09-27T09:21:00Z">
        <w:r w:rsidDel="00FD7094">
          <w:delText xml:space="preserve">especially due to the lesser ecosystem representations, the variations in anthropization, conservation policies etc. Thus, </w:delText>
        </w:r>
      </w:del>
      <w:ins w:id="1477" w:author="Keil Petr" w:date="2021-09-27T09:21:00Z">
        <w:r w:rsidR="00FD7094">
          <w:t xml:space="preserve">and </w:t>
        </w:r>
      </w:ins>
      <w:r>
        <w:t xml:space="preserve">studies </w:t>
      </w:r>
      <w:del w:id="1478" w:author="Keil Petr" w:date="2021-09-27T09:21:00Z">
        <w:r w:rsidDel="00FD7094">
          <w:delText xml:space="preserve">replicating </w:delText>
        </w:r>
      </w:del>
      <w:ins w:id="1479" w:author="Keil Petr" w:date="2021-09-27T09:21:00Z">
        <w:r w:rsidR="00FD7094">
          <w:t xml:space="preserve">of </w:t>
        </w:r>
      </w:ins>
      <w:del w:id="1480" w:author="Keil Petr" w:date="2021-09-27T09:21:00Z">
        <w:r w:rsidDel="00FD7094">
          <w:delText xml:space="preserve">the computation of </w:delText>
        </w:r>
      </w:del>
      <w:ins w:id="1481" w:author="Keil Petr" w:date="2021-09-27T09:21:00Z">
        <w:r w:rsidR="00FD7094">
          <w:t xml:space="preserve">biodiversity </w:t>
        </w:r>
      </w:ins>
      <w:r>
        <w:t xml:space="preserve">trends at several </w:t>
      </w:r>
      <w:proofErr w:type="spellStart"/>
      <w:r>
        <w:t>spatio</w:t>
      </w:r>
      <w:proofErr w:type="spellEnd"/>
      <w:r>
        <w:t>-temporal scales are needed outside of Europe</w:t>
      </w:r>
      <w:del w:id="1482" w:author="Keil Petr" w:date="2021-09-27T09:21:00Z">
        <w:r w:rsidDel="00FD7094">
          <w:delText xml:space="preserve"> if one wants to understand the scaling of global biodiversity dynamic</w:delText>
        </w:r>
      </w:del>
      <w:r>
        <w:t xml:space="preserve">. These </w:t>
      </w:r>
      <w:del w:id="1483" w:author="Keil Petr" w:date="2021-09-27T09:23:00Z">
        <w:r w:rsidDel="00FD7094">
          <w:delText>non-</w:delText>
        </w:r>
      </w:del>
      <w:del w:id="1484" w:author="Keil Petr" w:date="2021-09-27T09:22:00Z">
        <w:r w:rsidDel="00FD7094">
          <w:delText>e</w:delText>
        </w:r>
      </w:del>
      <w:del w:id="1485" w:author="Keil Petr" w:date="2021-09-27T09:23:00Z">
        <w:r w:rsidDel="00FD7094">
          <w:delText xml:space="preserve">uropean </w:delText>
        </w:r>
      </w:del>
      <w:r>
        <w:t xml:space="preserve">studies are </w:t>
      </w:r>
      <w:del w:id="1486" w:author="Keil Petr" w:date="2021-09-27T09:23:00Z">
        <w:r w:rsidDel="00FD7094">
          <w:delText xml:space="preserve">even more </w:delText>
        </w:r>
      </w:del>
      <w:r>
        <w:t xml:space="preserve">needed </w:t>
      </w:r>
      <w:ins w:id="1487" w:author="Keil Petr" w:date="2021-09-27T09:23:00Z">
        <w:r w:rsidR="00FD7094">
          <w:t>on local grains, as well as at the spatial grain of continents (e.g. as has been d</w:t>
        </w:r>
      </w:ins>
      <w:ins w:id="1488" w:author="Keil Petr" w:date="2021-09-27T09:24:00Z">
        <w:r w:rsidR="00FD7094">
          <w:t xml:space="preserve">one by </w:t>
        </w:r>
        <w:commentRangeStart w:id="1489"/>
        <w:proofErr w:type="spellStart"/>
        <w:r w:rsidR="00FD7094">
          <w:t>Alroy</w:t>
        </w:r>
        <w:proofErr w:type="spellEnd"/>
        <w:r w:rsidR="00FD7094">
          <w:t xml:space="preserve"> 2015 </w:t>
        </w:r>
        <w:commentRangeEnd w:id="1489"/>
        <w:r w:rsidR="00FD7094">
          <w:rPr>
            <w:rStyle w:val="CommentReference"/>
          </w:rPr>
          <w:commentReference w:id="1489"/>
        </w:r>
        <w:r w:rsidR="00FD7094">
          <w:t>for amphibians and reptiles</w:t>
        </w:r>
      </w:ins>
      <w:ins w:id="1490" w:author="Keil Petr" w:date="2021-09-27T09:23:00Z">
        <w:r w:rsidR="00FD7094">
          <w:t>)</w:t>
        </w:r>
      </w:ins>
      <w:del w:id="1491" w:author="Keil Petr" w:date="2021-09-27T09:23:00Z">
        <w:r w:rsidDel="00FD7094">
          <w:delText>when working at spatial grains the size or greater than Europe because in this case</w:delText>
        </w:r>
      </w:del>
      <w:del w:id="1492" w:author="Keil Petr" w:date="2021-09-27T09:24:00Z">
        <w:r w:rsidDel="00FD7094">
          <w:delText>, spatial replication means having data about other continents</w:delText>
        </w:r>
      </w:del>
      <w:r>
        <w:t>.</w:t>
      </w:r>
    </w:p>
    <w:p w14:paraId="6A9B02D3" w14:textId="0572A592" w:rsidR="006902CA" w:rsidRDefault="00FD7094">
      <w:pPr>
        <w:pStyle w:val="BodyText"/>
      </w:pPr>
      <w:ins w:id="1493" w:author="Keil Petr" w:date="2021-09-27T09:24:00Z">
        <w:r>
          <w:t xml:space="preserve">The </w:t>
        </w:r>
      </w:ins>
      <w:del w:id="1494" w:author="Keil Petr" w:date="2021-09-27T09:24:00Z">
        <w:r w:rsidR="00006B48" w:rsidDel="00FD7094">
          <w:delText>Even if a consensus exists about the importance of sp</w:delText>
        </w:r>
      </w:del>
      <w:ins w:id="1495" w:author="Keil Petr" w:date="2021-09-27T09:25:00Z">
        <w:r>
          <w:t>sp</w:t>
        </w:r>
      </w:ins>
      <w:r w:rsidR="00006B48">
        <w:t>atial grain</w:t>
      </w:r>
      <w:ins w:id="1496" w:author="Keil Petr" w:date="2021-09-27T09:25:00Z">
        <w:r>
          <w:t xml:space="preserve"> of biodiversity trends is critical</w:t>
        </w:r>
      </w:ins>
      <w:del w:id="1497" w:author="Keil Petr" w:date="2021-09-27T09:24:00Z">
        <w:r w:rsidR="00006B48" w:rsidDel="00FD7094">
          <w:delText>s</w:delText>
        </w:r>
      </w:del>
      <w:r w:rsidR="00006B48">
        <w:t xml:space="preserve">, </w:t>
      </w:r>
      <w:ins w:id="1498" w:author="Keil Petr" w:date="2021-09-27T09:25:00Z">
        <w:r>
          <w:t xml:space="preserve">yet </w:t>
        </w:r>
      </w:ins>
      <w:del w:id="1499" w:author="Keil Petr" w:date="2021-09-27T09:25:00Z">
        <w:r w:rsidR="00006B48" w:rsidDel="00FD7094">
          <w:delText xml:space="preserve">the final spatial grain of the </w:delText>
        </w:r>
      </w:del>
      <w:ins w:id="1500" w:author="Keil Petr" w:date="2021-09-27T09:25:00Z">
        <w:r>
          <w:t xml:space="preserve">this has not always been </w:t>
        </w:r>
      </w:ins>
      <w:commentRangeStart w:id="1501"/>
      <w:del w:id="1502" w:author="Keil Petr" w:date="2021-09-27T09:25:00Z">
        <w:r w:rsidR="00006B48" w:rsidDel="00FD7094">
          <w:delText xml:space="preserve">metric computed is not always </w:delText>
        </w:r>
      </w:del>
      <w:r w:rsidR="00006B48">
        <w:t>specified</w:t>
      </w:r>
      <w:commentRangeEnd w:id="1501"/>
      <w:r>
        <w:rPr>
          <w:rStyle w:val="CommentReference"/>
        </w:rPr>
        <w:commentReference w:id="1501"/>
      </w:r>
      <w:ins w:id="1503" w:author="Leroy Francois [2]" w:date="2021-09-29T19:27:00Z">
        <w:r w:rsidR="00C630EC">
          <w:t xml:space="preserve"> in the articles</w:t>
        </w:r>
      </w:ins>
      <w:r w:rsidR="00006B48">
        <w:t xml:space="preserve">. One should consider the way </w:t>
      </w:r>
      <w:del w:id="1504" w:author="Keil Petr" w:date="2021-09-27T09:29:00Z">
        <w:r w:rsidR="00006B48" w:rsidDel="00FD7094">
          <w:delText xml:space="preserve">the </w:delText>
        </w:r>
      </w:del>
      <w:ins w:id="1505" w:author="Keil Petr" w:date="2021-09-27T09:29:00Z">
        <w:r>
          <w:t xml:space="preserve">a </w:t>
        </w:r>
      </w:ins>
      <w:r w:rsidR="00006B48">
        <w:t xml:space="preserve">metric </w:t>
      </w:r>
      <w:del w:id="1506" w:author="Keil Petr" w:date="2021-09-27T09:29:00Z">
        <w:r w:rsidR="00006B48" w:rsidDel="00FD7094">
          <w:delText xml:space="preserve">is </w:delText>
        </w:r>
      </w:del>
      <w:ins w:id="1507" w:author="Keil Petr" w:date="2021-09-27T09:29:00Z">
        <w:r>
          <w:t xml:space="preserve">was </w:t>
        </w:r>
      </w:ins>
      <w:r w:rsidR="00006B48">
        <w:t xml:space="preserve">computed, </w:t>
      </w:r>
      <w:r w:rsidR="00006B48">
        <w:rPr>
          <w:i/>
          <w:iCs/>
        </w:rPr>
        <w:t>e.g.</w:t>
      </w:r>
      <w:r w:rsidR="00006B48">
        <w:t xml:space="preserve"> if it was summed, </w:t>
      </w:r>
      <w:commentRangeStart w:id="1508"/>
      <w:r w:rsidR="00006B48">
        <w:t>modeled</w:t>
      </w:r>
      <w:commentRangeEnd w:id="1508"/>
      <w:r>
        <w:rPr>
          <w:rStyle w:val="CommentReference"/>
        </w:rPr>
        <w:commentReference w:id="1508"/>
      </w:r>
      <w:r w:rsidR="00006B48">
        <w:t>, averaged over the sampling units. According to the method, the spatial grain can vary from the sampling unit to the sampling extent</w:t>
      </w:r>
      <w:del w:id="1509" w:author="Leroy Francois [2]" w:date="2021-09-29T19:32:00Z">
        <w:r w:rsidR="00006B48" w:rsidDel="005074D1">
          <w:delText xml:space="preserve"> and </w:delText>
        </w:r>
        <w:commentRangeStart w:id="1510"/>
        <w:r w:rsidR="00006B48" w:rsidDel="005074D1">
          <w:delText xml:space="preserve">even more </w:delText>
        </w:r>
        <w:commentRangeEnd w:id="1510"/>
        <w:r w:rsidR="001744D3" w:rsidDel="005074D1">
          <w:rPr>
            <w:rStyle w:val="CommentReference"/>
          </w:rPr>
          <w:commentReference w:id="1510"/>
        </w:r>
        <w:r w:rsidR="00006B48" w:rsidDel="005074D1">
          <w:delText>if extrapolation</w:delText>
        </w:r>
      </w:del>
      <w:ins w:id="1511" w:author="Keil Petr" w:date="2021-09-27T09:29:00Z">
        <w:del w:id="1512" w:author="Leroy Francois [2]" w:date="2021-09-29T19:32:00Z">
          <w:r w:rsidR="001744D3" w:rsidDel="005074D1">
            <w:delText xml:space="preserve"> </w:delText>
          </w:r>
        </w:del>
      </w:ins>
      <w:del w:id="1513" w:author="Leroy Francois [2]" w:date="2021-09-29T19:32:00Z">
        <w:r w:rsidR="00006B48" w:rsidDel="005074D1">
          <w:delText xml:space="preserve"> methods are </w:delText>
        </w:r>
      </w:del>
      <w:ins w:id="1514" w:author="Keil Petr" w:date="2021-09-27T09:29:00Z">
        <w:del w:id="1515" w:author="Leroy Francois [2]" w:date="2021-09-29T19:32:00Z">
          <w:r w:rsidR="001744D3" w:rsidDel="005074D1">
            <w:delText xml:space="preserve">is </w:delText>
          </w:r>
        </w:del>
      </w:ins>
      <w:del w:id="1516" w:author="Leroy Francois [2]" w:date="2021-09-29T19:32:00Z">
        <w:r w:rsidR="00006B48" w:rsidDel="005074D1">
          <w:delText>used</w:delText>
        </w:r>
      </w:del>
      <w:r w:rsidR="00006B48">
        <w:t xml:space="preserve">. </w:t>
      </w:r>
      <w:del w:id="1517" w:author="Keil Petr" w:date="2021-09-27T09:38:00Z">
        <w:r w:rsidR="00006B48" w:rsidDel="001744D3">
          <w:delText>This may seem trivial but g</w:delText>
        </w:r>
      </w:del>
      <w:commentRangeStart w:id="1518"/>
      <w:ins w:id="1519" w:author="Keil Petr" w:date="2021-09-27T09:38:00Z">
        <w:r w:rsidR="001744D3">
          <w:t>G</w:t>
        </w:r>
      </w:ins>
      <w:r w:rsidR="00006B48">
        <w:t>iven the importance of spatial scaling of biodiversity patterns (</w:t>
      </w:r>
      <w:hyperlink w:anchor="ref-storch_untangling_2004">
        <w:r w:rsidR="00006B48">
          <w:rPr>
            <w:rStyle w:val="Hyperlink"/>
          </w:rPr>
          <w:t>Storch and Gaston 2004</w:t>
        </w:r>
      </w:hyperlink>
      <w:r w:rsidR="00006B48">
        <w:t>), one has to expect that it will be also important for its dynamic (</w:t>
      </w:r>
      <w:r w:rsidR="00006B48">
        <w:rPr>
          <w:i/>
          <w:iCs/>
        </w:rPr>
        <w:t>e.g.</w:t>
      </w:r>
      <w:r w:rsidR="00006B48">
        <w:t xml:space="preserve"> </w:t>
      </w:r>
      <w:hyperlink w:anchor="ref-chase_species_2019">
        <w:r w:rsidR="00006B48">
          <w:rPr>
            <w:rStyle w:val="Hyperlink"/>
          </w:rPr>
          <w:t>Chase et al. 2019</w:t>
        </w:r>
      </w:hyperlink>
      <w:r w:rsidR="00006B48">
        <w:t xml:space="preserve">). </w:t>
      </w:r>
      <w:commentRangeEnd w:id="1518"/>
      <w:r w:rsidR="001744D3">
        <w:rPr>
          <w:rStyle w:val="CommentReference"/>
        </w:rPr>
        <w:commentReference w:id="1518"/>
      </w:r>
      <w:ins w:id="1520" w:author="Keil Petr" w:date="2021-09-27T09:38:00Z">
        <w:r w:rsidR="001744D3">
          <w:t>We thus argue that authors should pay extra attent</w:t>
        </w:r>
      </w:ins>
      <w:ins w:id="1521" w:author="Keil Petr" w:date="2021-09-27T09:39:00Z">
        <w:r w:rsidR="001744D3">
          <w:t xml:space="preserve">ion to </w:t>
        </w:r>
      </w:ins>
      <w:del w:id="1522" w:author="Keil Petr" w:date="2021-09-27T09:39:00Z">
        <w:r w:rsidR="00006B48" w:rsidDel="001744D3">
          <w:delText xml:space="preserve">By </w:delText>
        </w:r>
      </w:del>
      <w:r w:rsidR="00006B48">
        <w:t xml:space="preserve">specifying </w:t>
      </w:r>
      <w:del w:id="1523" w:author="Keil Petr" w:date="2021-09-27T09:39:00Z">
        <w:r w:rsidR="00006B48" w:rsidDel="001744D3">
          <w:delText xml:space="preserve">systematically </w:delText>
        </w:r>
      </w:del>
      <w:r w:rsidR="00006B48">
        <w:t xml:space="preserve">the spatial grain </w:t>
      </w:r>
      <w:del w:id="1524" w:author="Keil Petr" w:date="2021-09-27T09:39:00Z">
        <w:r w:rsidR="00006B48" w:rsidDel="001744D3">
          <w:delText xml:space="preserve">according to the </w:delText>
        </w:r>
      </w:del>
      <w:ins w:id="1525" w:author="Keil Petr" w:date="2021-09-27T09:39:00Z">
        <w:r w:rsidR="001744D3">
          <w:t xml:space="preserve">for every </w:t>
        </w:r>
      </w:ins>
      <w:r w:rsidR="00006B48">
        <w:t xml:space="preserve">metric </w:t>
      </w:r>
      <w:del w:id="1526" w:author="Keil Petr" w:date="2021-09-27T09:39:00Z">
        <w:r w:rsidR="00006B48" w:rsidDel="001744D3">
          <w:delText xml:space="preserve">used to compute the </w:delText>
        </w:r>
      </w:del>
      <w:ins w:id="1527" w:author="Keil Petr" w:date="2021-09-27T09:39:00Z">
        <w:r w:rsidR="001744D3">
          <w:t xml:space="preserve">of biodiversity </w:t>
        </w:r>
      </w:ins>
      <w:r w:rsidR="00006B48">
        <w:t>trend</w:t>
      </w:r>
      <w:ins w:id="1528" w:author="Keil Petr" w:date="2021-09-27T09:39:00Z">
        <w:r w:rsidR="001744D3">
          <w:t>s</w:t>
        </w:r>
      </w:ins>
      <w:del w:id="1529" w:author="Keil Petr" w:date="2021-09-27T09:39:00Z">
        <w:r w:rsidR="00006B48" w:rsidDel="006D6B58">
          <w:delText>, study of scaling biodiversity trends would be facilitated</w:delText>
        </w:r>
      </w:del>
      <w:r w:rsidR="00006B48">
        <w:t>.</w:t>
      </w:r>
    </w:p>
    <w:p w14:paraId="57C839AF" w14:textId="3B98E81C" w:rsidR="006902CA" w:rsidDel="00E569E5" w:rsidRDefault="00006B48" w:rsidP="001F013D">
      <w:pPr>
        <w:pStyle w:val="BodyText"/>
        <w:rPr>
          <w:del w:id="1530" w:author="Leroy Francois [2]" w:date="2021-09-29T20:13:00Z"/>
        </w:rPr>
      </w:pPr>
      <w:commentRangeStart w:id="1531"/>
      <w:r>
        <w:t xml:space="preserve">The importance of temporal scaling of biodiversity is known since </w:t>
      </w:r>
      <w:hyperlink w:anchor="ref-grinnell_role_1922">
        <w:r>
          <w:rPr>
            <w:rStyle w:val="Hyperlink"/>
          </w:rPr>
          <w:t>Grinnell</w:t>
        </w:r>
      </w:hyperlink>
      <w:r>
        <w:t xml:space="preserve"> (</w:t>
      </w:r>
      <w:hyperlink w:anchor="ref-grinnell_role_1922">
        <w:r>
          <w:rPr>
            <w:rStyle w:val="Hyperlink"/>
          </w:rPr>
          <w:t>1922</w:t>
        </w:r>
      </w:hyperlink>
      <w:r>
        <w:t>), who used California birds to demonstrate the species-time relationship, which has since been proven to be common with other bird populations (</w:t>
      </w:r>
      <w:hyperlink w:anchor="ref-white_two-phase_2004">
        <w:r>
          <w:rPr>
            <w:rStyle w:val="Hyperlink"/>
          </w:rPr>
          <w:t>White 2004</w:t>
        </w:r>
      </w:hyperlink>
      <w:r>
        <w:t xml:space="preserve">). Thus, as spatial grain, temporal grain is known to be important to explicit. However, there is no consensus on the definition of temporal grain and is thus specified in various ways: sometimes very </w:t>
      </w:r>
      <w:proofErr w:type="spellStart"/>
      <w:r>
        <w:t>precised</w:t>
      </w:r>
      <w:proofErr w:type="spellEnd"/>
      <w:r>
        <w:t xml:space="preserve"> (</w:t>
      </w:r>
      <w:r>
        <w:rPr>
          <w:i/>
          <w:iCs/>
        </w:rPr>
        <w:t>e.g.</w:t>
      </w:r>
      <w:r>
        <w:t xml:space="preserve"> time of each census point, as in </w:t>
      </w:r>
      <w:hyperlink w:anchor="ref-schipper_contrasting_2016">
        <w:r>
          <w:rPr>
            <w:rStyle w:val="Hyperlink"/>
          </w:rPr>
          <w:t>Schipper et al. 2016</w:t>
        </w:r>
      </w:hyperlink>
      <w:r>
        <w:t>) and sometimes without explicit information (</w:t>
      </w:r>
      <w:r>
        <w:rPr>
          <w:i/>
          <w:iCs/>
        </w:rPr>
        <w:t>e.g.</w:t>
      </w:r>
      <w:r>
        <w:t xml:space="preserve"> </w:t>
      </w:r>
      <w:hyperlink w:anchor="ref-harrison_assessing_2014">
        <w:r>
          <w:rPr>
            <w:rStyle w:val="Hyperlink"/>
          </w:rPr>
          <w:t>Harrison et al. 2014</w:t>
        </w:r>
      </w:hyperlink>
      <w:r>
        <w:t xml:space="preserve">: </w:t>
      </w:r>
      <w:r>
        <w:rPr>
          <w:i/>
          <w:iCs/>
        </w:rPr>
        <w:t>‘The sites are visited twice a year (April to early May and late May to June), during which volunteers walk two parallel 1-km-long transect lines […]’</w:t>
      </w:r>
      <w:r>
        <w:t>).</w:t>
      </w:r>
      <w:commentRangeEnd w:id="1531"/>
      <w:r w:rsidR="00404772">
        <w:rPr>
          <w:rStyle w:val="CommentReference"/>
        </w:rPr>
        <w:commentReference w:id="1531"/>
      </w:r>
      <w:r>
        <w:t xml:space="preserve"> As for the spatial grain,</w:t>
      </w:r>
      <w:ins w:id="1532" w:author="Leroy Francois [2]" w:date="2021-09-29T19:35:00Z">
        <w:r w:rsidR="0040682D">
          <w:t xml:space="preserve"> the </w:t>
        </w:r>
        <w:r w:rsidR="0040682D">
          <w:t>metric</w:t>
        </w:r>
        <w:r w:rsidR="0040682D">
          <w:t xml:space="preserve"> </w:t>
        </w:r>
        <w:r w:rsidR="0040682D">
          <w:t>can vary</w:t>
        </w:r>
      </w:ins>
      <w:r>
        <w:t xml:space="preserve"> </w:t>
      </w:r>
      <w:ins w:id="1533" w:author="Leroy Francois [2]" w:date="2021-09-29T19:35:00Z">
        <w:r w:rsidR="0040682D">
          <w:t>according to</w:t>
        </w:r>
        <w:r w:rsidR="0040682D">
          <w:t xml:space="preserve"> </w:t>
        </w:r>
      </w:ins>
      <w:r>
        <w:t xml:space="preserve">the </w:t>
      </w:r>
      <w:commentRangeStart w:id="1534"/>
      <w:r>
        <w:t xml:space="preserve">temporal grain </w:t>
      </w:r>
      <w:del w:id="1535" w:author="Leroy Francois [2]" w:date="2021-09-29T19:35:00Z">
        <w:r w:rsidDel="0040682D">
          <w:delText xml:space="preserve">can vary according to the </w:delText>
        </w:r>
      </w:del>
      <w:ins w:id="1536" w:author="Leroy Francois [2]" w:date="2021-09-29T19:35:00Z">
        <w:r w:rsidR="0040682D">
          <w:t xml:space="preserve">and </w:t>
        </w:r>
      </w:ins>
      <w:del w:id="1537" w:author="Leroy Francois [2]" w:date="2021-09-29T19:35:00Z">
        <w:r w:rsidDel="0040682D">
          <w:delText xml:space="preserve">metric and </w:delText>
        </w:r>
      </w:del>
      <w:r>
        <w:t xml:space="preserve">the way it </w:t>
      </w:r>
      <w:commentRangeEnd w:id="1534"/>
      <w:r w:rsidR="00404772">
        <w:rPr>
          <w:rStyle w:val="CommentReference"/>
        </w:rPr>
        <w:commentReference w:id="1534"/>
      </w:r>
      <w:r>
        <w:t xml:space="preserve">is computed. </w:t>
      </w:r>
      <w:ins w:id="1538" w:author="Leroy Francois [2]" w:date="2021-09-29T19:37:00Z">
        <w:r w:rsidR="00D01C94">
          <w:t xml:space="preserve">However, </w:t>
        </w:r>
      </w:ins>
      <w:del w:id="1539" w:author="Leroy Francois [2]" w:date="2021-09-29T19:37:00Z">
        <w:r w:rsidDel="00D01C94">
          <w:delText xml:space="preserve">The </w:delText>
        </w:r>
        <w:commentRangeStart w:id="1540"/>
        <w:r w:rsidDel="00D01C94">
          <w:delText xml:space="preserve">confusion </w:delText>
        </w:r>
        <w:commentRangeEnd w:id="1540"/>
        <w:r w:rsidR="00F21EA0" w:rsidDel="00D01C94">
          <w:rPr>
            <w:rStyle w:val="CommentReference"/>
          </w:rPr>
          <w:commentReference w:id="1540"/>
        </w:r>
        <w:r w:rsidDel="00D01C94">
          <w:delText>becomes even more important</w:delText>
        </w:r>
      </w:del>
      <w:ins w:id="1541" w:author="Keil Petr" w:date="2021-09-27T09:43:00Z">
        <w:del w:id="1542" w:author="Leroy Francois [2]" w:date="2021-09-29T19:37:00Z">
          <w:r w:rsidR="00F21EA0" w:rsidDel="00D01C94">
            <w:delText>intensifies</w:delText>
          </w:r>
        </w:del>
      </w:ins>
      <w:del w:id="1543" w:author="Leroy Francois [2]" w:date="2021-09-29T19:37:00Z">
        <w:r w:rsidDel="00D01C94">
          <w:delText xml:space="preserve"> </w:delText>
        </w:r>
      </w:del>
      <w:r>
        <w:t xml:space="preserve">when </w:t>
      </w:r>
      <w:del w:id="1544" w:author="Keil Petr" w:date="2021-09-27T09:43:00Z">
        <w:r w:rsidDel="00F21EA0">
          <w:delText xml:space="preserve">the </w:delText>
        </w:r>
      </w:del>
      <w:ins w:id="1545" w:author="Keil Petr" w:date="2021-09-27T09:43:00Z">
        <w:r w:rsidR="00F21EA0">
          <w:t xml:space="preserve">temporal </w:t>
        </w:r>
      </w:ins>
      <w:r>
        <w:t xml:space="preserve">trend of </w:t>
      </w:r>
      <w:del w:id="1546" w:author="Keil Petr" w:date="2021-09-27T09:43:00Z">
        <w:r w:rsidDel="00F21EA0">
          <w:delText xml:space="preserve">the </w:delText>
        </w:r>
      </w:del>
      <w:ins w:id="1547" w:author="Keil Petr" w:date="2021-09-27T09:43:00Z">
        <w:r w:rsidR="00F21EA0">
          <w:t xml:space="preserve">a </w:t>
        </w:r>
      </w:ins>
      <w:r>
        <w:t xml:space="preserve">metric is assessed, </w:t>
      </w:r>
      <w:ins w:id="1548" w:author="Leroy Francois [2]" w:date="2021-09-29T19:38:00Z">
        <w:r w:rsidR="00D01C94">
          <w:t xml:space="preserve">the temporal lag of </w:t>
        </w:r>
      </w:ins>
      <w:del w:id="1549" w:author="Leroy Francois [2]" w:date="2021-09-29T19:38:00Z">
        <w:r w:rsidDel="00D01C94">
          <w:delText xml:space="preserve">as the temporal </w:delText>
        </w:r>
        <w:commentRangeStart w:id="1550"/>
        <w:r w:rsidDel="00D01C94">
          <w:delText xml:space="preserve">grain of the metric is considered to be representative of the unit time-span of </w:delText>
        </w:r>
      </w:del>
      <w:r>
        <w:t xml:space="preserve">the trend </w:t>
      </w:r>
      <w:commentRangeEnd w:id="1550"/>
      <w:ins w:id="1551" w:author="Leroy Francois [2]" w:date="2021-09-29T19:38:00Z">
        <w:r w:rsidR="00D01C94">
          <w:t xml:space="preserve">is </w:t>
        </w:r>
      </w:ins>
      <w:ins w:id="1552" w:author="Leroy Francois [2]" w:date="2021-09-29T20:13:00Z">
        <w:r w:rsidR="00EF4530">
          <w:t>often</w:t>
        </w:r>
      </w:ins>
      <w:ins w:id="1553" w:author="Leroy Francois [2]" w:date="2021-09-29T19:38:00Z">
        <w:r w:rsidR="00D01C94">
          <w:t xml:space="preserve"> only specified </w:t>
        </w:r>
      </w:ins>
      <w:r w:rsidR="00F21EA0">
        <w:rPr>
          <w:rStyle w:val="CommentReference"/>
        </w:rPr>
        <w:commentReference w:id="1550"/>
      </w:r>
      <w:r>
        <w:t>(</w:t>
      </w:r>
      <w:r>
        <w:rPr>
          <w:i/>
          <w:iCs/>
        </w:rPr>
        <w:t>i.e.</w:t>
      </w:r>
      <w:r>
        <w:t xml:space="preserve"> time-span between </w:t>
      </w:r>
      <m:oMath>
        <m:r>
          <w:rPr>
            <w:rFonts w:ascii="Cambria Math" w:hAnsi="Cambria Math"/>
          </w:rPr>
          <m:t>t</m:t>
        </m:r>
      </m:oMath>
      <w:r>
        <w:t xml:space="preserve"> and </w:t>
      </w:r>
      <m:oMath>
        <m:r>
          <w:rPr>
            <w:rFonts w:ascii="Cambria Math" w:hAnsi="Cambria Math"/>
          </w:rPr>
          <m:t>t</m:t>
        </m:r>
        <m:r>
          <m:rPr>
            <m:sty m:val="p"/>
          </m:rPr>
          <w:rPr>
            <w:rFonts w:ascii="Cambria Math" w:hAnsi="Cambria Math"/>
          </w:rPr>
          <m:t>+</m:t>
        </m:r>
        <m:r>
          <w:rPr>
            <w:rFonts w:ascii="Cambria Math" w:hAnsi="Cambria Math"/>
          </w:rPr>
          <m:t>1</m:t>
        </m:r>
      </m:oMath>
      <w:r>
        <w:t xml:space="preserve">). In other words, when </w:t>
      </w:r>
      <w:del w:id="1554" w:author="Keil Petr" w:date="2021-09-27T09:44:00Z">
        <w:r w:rsidDel="00F21EA0">
          <w:delText xml:space="preserve">one </w:delText>
        </w:r>
      </w:del>
      <w:r>
        <w:t>comput</w:t>
      </w:r>
      <w:del w:id="1555" w:author="Keil Petr" w:date="2021-09-27T09:44:00Z">
        <w:r w:rsidDel="00F21EA0">
          <w:delText>es</w:delText>
        </w:r>
      </w:del>
      <w:ins w:id="1556" w:author="Keil Petr" w:date="2021-09-27T09:44:00Z">
        <w:r w:rsidR="00F21EA0">
          <w:t>ing</w:t>
        </w:r>
      </w:ins>
      <w:del w:id="1557" w:author="Keil Petr" w:date="2021-09-27T09:44:00Z">
        <w:r w:rsidDel="00F21EA0">
          <w:delText xml:space="preserve"> and represent</w:delText>
        </w:r>
      </w:del>
      <w:r>
        <w:t xml:space="preserve"> a trend</w:t>
      </w:r>
      <w:del w:id="1558" w:author="Keil Petr" w:date="2021-09-27T09:44:00Z">
        <w:r w:rsidDel="00F21EA0">
          <w:delText xml:space="preserve"> on a figure</w:delText>
        </w:r>
      </w:del>
      <w:r>
        <w:t xml:space="preserve">, </w:t>
      </w:r>
      <w:del w:id="1559" w:author="Keil Petr" w:date="2021-09-27T09:44:00Z">
        <w:r w:rsidDel="00F21EA0">
          <w:delText xml:space="preserve">he </w:delText>
        </w:r>
      </w:del>
      <w:ins w:id="1560" w:author="Keil Petr" w:date="2021-09-27T09:44:00Z">
        <w:r w:rsidR="00F21EA0">
          <w:t xml:space="preserve">one </w:t>
        </w:r>
      </w:ins>
      <w:r>
        <w:t>usually use</w:t>
      </w:r>
      <w:ins w:id="1561" w:author="Keil Petr" w:date="2021-09-27T09:44:00Z">
        <w:r w:rsidR="00F21EA0">
          <w:t>s</w:t>
        </w:r>
      </w:ins>
      <w:r>
        <w:t xml:space="preserve"> </w:t>
      </w:r>
      <w:del w:id="1562" w:author="Keil Petr" w:date="2021-09-27T09:44:00Z">
        <w:r w:rsidDel="00F21EA0">
          <w:delText xml:space="preserve">one </w:delText>
        </w:r>
      </w:del>
      <w:ins w:id="1563" w:author="Keil Petr" w:date="2021-09-27T09:44:00Z">
        <w:r w:rsidR="00F21EA0">
          <w:t xml:space="preserve">a single </w:t>
        </w:r>
      </w:ins>
      <w:r>
        <w:t xml:space="preserve">point either every day, every month or every year. </w:t>
      </w:r>
      <w:ins w:id="1564" w:author="Leroy Francois [2]" w:date="2021-09-29T19:39:00Z">
        <w:r w:rsidR="00D01C94">
          <w:t>However, this temporal la</w:t>
        </w:r>
      </w:ins>
      <w:ins w:id="1565" w:author="Leroy Francois [2]" w:date="2021-09-29T19:40:00Z">
        <w:r w:rsidR="00D01C94">
          <w:t xml:space="preserve">g doesn’t represent the temporal grain that interests us. </w:t>
        </w:r>
      </w:ins>
      <w:del w:id="1566" w:author="Leroy Francois [2]" w:date="2021-09-29T19:39:00Z">
        <w:r w:rsidDel="00D01C94">
          <w:delText>Thus, the temporal grain of the trend is different from the one of the computed metric, especially if one point on</w:delText>
        </w:r>
      </w:del>
      <w:ins w:id="1567" w:author="Keil Petr" w:date="2021-09-27T09:44:00Z">
        <w:del w:id="1568" w:author="Leroy Francois [2]" w:date="2021-09-29T19:39:00Z">
          <w:r w:rsidR="00F21EA0" w:rsidDel="00D01C94">
            <w:delText>f</w:delText>
          </w:r>
        </w:del>
      </w:ins>
      <w:del w:id="1569" w:author="Leroy Francois [2]" w:date="2021-09-29T19:39:00Z">
        <w:r w:rsidDel="00D01C94">
          <w:delText xml:space="preserve"> the figure embeds </w:delText>
        </w:r>
      </w:del>
      <w:ins w:id="1570" w:author="Keil Petr" w:date="2021-09-27T09:45:00Z">
        <w:del w:id="1571" w:author="Leroy Francois [2]" w:date="2021-09-29T19:39:00Z">
          <w:r w:rsidR="00F21EA0" w:rsidDel="00D01C94">
            <w:delText xml:space="preserve">represents </w:delText>
          </w:r>
        </w:del>
      </w:ins>
      <w:del w:id="1572" w:author="Leroy Francois [2]" w:date="2021-09-29T19:39:00Z">
        <w:r w:rsidDel="00D01C94">
          <w:delText xml:space="preserve">several census sessions. </w:delText>
        </w:r>
      </w:del>
      <w:commentRangeStart w:id="1573"/>
      <w:r>
        <w:t xml:space="preserve">If one wants to study the temporal scaling of biodiversity trends, a clear </w:t>
      </w:r>
      <w:ins w:id="1574" w:author="Leroy Francois [2]" w:date="2021-09-29T19:40:00Z">
        <w:r w:rsidR="00D01C94">
          <w:t>assessment of the temporal grain needs to be done systematically.</w:t>
        </w:r>
      </w:ins>
      <w:del w:id="1575" w:author="Leroy Francois [2]" w:date="2021-09-29T19:40:00Z">
        <w:r w:rsidDel="00D01C94">
          <w:delText>definition of temporal grain for this context needs to be found. From the scientific literature, two definitions emerge:</w:delText>
        </w:r>
      </w:del>
    </w:p>
    <w:p w14:paraId="3759D108" w14:textId="52922BE4" w:rsidR="006902CA" w:rsidDel="00E569E5" w:rsidRDefault="00006B48" w:rsidP="001F013D">
      <w:pPr>
        <w:pStyle w:val="BodyText"/>
        <w:rPr>
          <w:del w:id="1576" w:author="Leroy Francois [2]" w:date="2021-09-29T20:13:00Z"/>
        </w:rPr>
      </w:pPr>
      <w:del w:id="1577" w:author="Leroy Francois [2]" w:date="2021-09-29T20:13:00Z">
        <w:r w:rsidDel="00E569E5">
          <w:rPr>
            <w:b/>
            <w:bCs/>
          </w:rPr>
          <w:delText>1)</w:delText>
        </w:r>
        <w:r w:rsidDel="00E569E5">
          <w:delText xml:space="preserve"> Temporal grain of the trend is the temporal grain of the computed metric. This definition of the temporal grain is similar to the definition of spatial grain. It has the advantage to be very precise. In this case, it should be clearly specified by the authors, according to the method used to compute the metric. However, finding it in the articles is complicated.</w:delText>
        </w:r>
      </w:del>
    </w:p>
    <w:p w14:paraId="0BB4ED50" w14:textId="54D1B9E4" w:rsidR="006902CA" w:rsidDel="00E569E5" w:rsidRDefault="00006B48" w:rsidP="001F013D">
      <w:pPr>
        <w:pStyle w:val="BodyText"/>
        <w:rPr>
          <w:del w:id="1578" w:author="Leroy Francois [2]" w:date="2021-09-29T20:13:00Z"/>
        </w:rPr>
      </w:pPr>
      <w:del w:id="1579" w:author="Leroy Francois [2]" w:date="2021-09-29T20:13:00Z">
        <w:r w:rsidDel="00E569E5">
          <w:rPr>
            <w:b/>
            <w:bCs/>
          </w:rPr>
          <w:delText>2)</w:delText>
        </w:r>
        <w:r w:rsidDel="00E569E5">
          <w:delText xml:space="preserve"> Temporal grain of the trend is the time-span between two assessment of the metric. This definition makes the temporal grain easier to assess, but with a lack a precision compared to the temporal grain of the sampling plan.</w:delText>
        </w:r>
        <w:commentRangeEnd w:id="1573"/>
        <w:r w:rsidR="00F21EA0" w:rsidDel="00E569E5">
          <w:rPr>
            <w:rStyle w:val="CommentReference"/>
          </w:rPr>
          <w:commentReference w:id="1573"/>
        </w:r>
      </w:del>
    </w:p>
    <w:p w14:paraId="3700BB87" w14:textId="794C3811" w:rsidR="006902CA" w:rsidRDefault="00006B48" w:rsidP="00E569E5">
      <w:pPr>
        <w:pStyle w:val="BodyText"/>
      </w:pPr>
      <w:del w:id="1580" w:author="Leroy Francois [2]" w:date="2021-09-29T20:13:00Z">
        <w:r w:rsidDel="00E569E5">
          <w:delText xml:space="preserve">In order to study the temporal scaling of trends of biodiversity, </w:delText>
        </w:r>
        <w:commentRangeStart w:id="1581"/>
        <w:r w:rsidDel="00E569E5">
          <w:delText>as the first definition is often very complicated to determine in the scientific literature, the second definition can be used by keeping in mind that it represents an approximation</w:delText>
        </w:r>
        <w:commentRangeEnd w:id="1581"/>
        <w:r w:rsidR="00F21EA0" w:rsidDel="00E569E5">
          <w:rPr>
            <w:rStyle w:val="CommentReference"/>
          </w:rPr>
          <w:commentReference w:id="1581"/>
        </w:r>
        <w:r w:rsidDel="00E569E5">
          <w:delText>.</w:delText>
        </w:r>
      </w:del>
    </w:p>
    <w:p w14:paraId="3226FCFD" w14:textId="36DA8551" w:rsidR="006902CA" w:rsidRDefault="00006B48">
      <w:pPr>
        <w:pStyle w:val="Heading1"/>
      </w:pPr>
      <w:bookmarkStart w:id="1582" w:name="conclusion"/>
      <w:bookmarkEnd w:id="1457"/>
      <w:del w:id="1583" w:author="Keil Petr" w:date="2021-09-24T12:21:00Z">
        <w:r w:rsidDel="00FA5AF5">
          <w:rPr>
            <w:rStyle w:val="SectionNumber"/>
          </w:rPr>
          <w:delText>6</w:delText>
        </w:r>
        <w:r w:rsidDel="00FA5AF5">
          <w:tab/>
        </w:r>
      </w:del>
      <w:bookmarkStart w:id="1584" w:name="_Toc83820944"/>
      <w:r>
        <w:t>Conclusion</w:t>
      </w:r>
      <w:bookmarkEnd w:id="1584"/>
    </w:p>
    <w:p w14:paraId="1CC452AD" w14:textId="2B967DF8" w:rsidR="006902CA" w:rsidRDefault="00006B48">
      <w:pPr>
        <w:pStyle w:val="FirstParagraph"/>
      </w:pPr>
      <w:r>
        <w:t xml:space="preserve">Reviewing the scientific literature </w:t>
      </w:r>
      <w:del w:id="1585" w:author="Keil Petr" w:date="2021-09-25T12:54:00Z">
        <w:r w:rsidDel="00A43F16">
          <w:delText>on this topic</w:delText>
        </w:r>
      </w:del>
      <w:ins w:id="1586" w:author="Keil Petr" w:date="2021-09-25T12:54:00Z">
        <w:r w:rsidR="00A43F16">
          <w:t xml:space="preserve">on avian </w:t>
        </w:r>
      </w:ins>
      <w:ins w:id="1587" w:author="Keil Petr" w:date="2021-09-25T12:55:00Z">
        <w:r w:rsidR="00A43F16">
          <w:t>biodiversity trends</w:t>
        </w:r>
      </w:ins>
      <w:r>
        <w:t xml:space="preserve"> give</w:t>
      </w:r>
      <w:del w:id="1588" w:author="Keil Petr" w:date="2021-09-25T12:55:00Z">
        <w:r w:rsidDel="00A43F16">
          <w:delText>s</w:delText>
        </w:r>
      </w:del>
      <w:ins w:id="1589" w:author="Keil Petr" w:date="2021-09-25T12:55:00Z">
        <w:r w:rsidR="00A43F16">
          <w:t xml:space="preserve"> us</w:t>
        </w:r>
      </w:ins>
      <w:r>
        <w:t xml:space="preserve"> a glimpse of what </w:t>
      </w:r>
      <w:del w:id="1590" w:author="Keil Petr" w:date="2021-09-25T12:55:00Z">
        <w:r w:rsidDel="00A43F16">
          <w:delText xml:space="preserve">still </w:delText>
        </w:r>
      </w:del>
      <w:r>
        <w:t xml:space="preserve">needs to be done to better understand the scaling of biodiversity dynamic. </w:t>
      </w:r>
      <w:del w:id="1591" w:author="Keil Petr" w:date="2021-09-25T12:55:00Z">
        <w:r w:rsidDel="00A43F16">
          <w:delText>One of t</w:delText>
        </w:r>
      </w:del>
      <w:ins w:id="1592" w:author="Keil Petr" w:date="2021-09-25T12:55:00Z">
        <w:r w:rsidR="00A43F16">
          <w:t>T</w:t>
        </w:r>
      </w:ins>
      <w:r>
        <w:t xml:space="preserve">he first challenge is to </w:t>
      </w:r>
      <w:commentRangeStart w:id="1593"/>
      <w:r>
        <w:t xml:space="preserve">find a common definition </w:t>
      </w:r>
      <w:del w:id="1594" w:author="Keil Petr" w:date="2021-09-25T12:55:00Z">
        <w:r w:rsidDel="00A43F16">
          <w:delText xml:space="preserve">about </w:delText>
        </w:r>
      </w:del>
      <w:ins w:id="1595" w:author="Keil Petr" w:date="2021-09-25T12:55:00Z">
        <w:r w:rsidR="00A43F16">
          <w:t xml:space="preserve">of </w:t>
        </w:r>
      </w:ins>
      <w:r>
        <w:t>spatial and temporal grain when computing the trend</w:t>
      </w:r>
      <w:commentRangeEnd w:id="1593"/>
      <w:r w:rsidR="00A43F16">
        <w:rPr>
          <w:rStyle w:val="CommentReference"/>
        </w:rPr>
        <w:commentReference w:id="1593"/>
      </w:r>
      <w:r>
        <w:t xml:space="preserve">. </w:t>
      </w:r>
      <w:del w:id="1596" w:author="Keil Petr" w:date="2021-09-25T12:56:00Z">
        <w:r w:rsidDel="00991707">
          <w:delText>I</w:delText>
        </w:r>
      </w:del>
      <w:ins w:id="1597" w:author="Keil Petr" w:date="2021-09-25T12:56:00Z">
        <w:r w:rsidR="00991707">
          <w:t>We</w:t>
        </w:r>
      </w:ins>
      <w:r>
        <w:t xml:space="preserve"> showed that these definitions </w:t>
      </w:r>
      <w:commentRangeStart w:id="1598"/>
      <w:del w:id="1599" w:author="Leroy Francois [2]" w:date="2021-09-29T20:19:00Z">
        <w:r w:rsidDel="001F013D">
          <w:delText xml:space="preserve">are </w:delText>
        </w:r>
        <w:r w:rsidDel="001F013D">
          <w:rPr>
            <w:b/>
            <w:bCs/>
          </w:rPr>
          <w:delText>1)</w:delText>
        </w:r>
        <w:r w:rsidDel="001F013D">
          <w:delText xml:space="preserve"> metric-related and </w:delText>
        </w:r>
        <w:r w:rsidDel="001F013D">
          <w:rPr>
            <w:b/>
            <w:bCs/>
          </w:rPr>
          <w:delText>2)</w:delText>
        </w:r>
        <w:r w:rsidDel="001F013D">
          <w:delText xml:space="preserve"> </w:delText>
        </w:r>
      </w:del>
      <w:r>
        <w:t>vary according to the way the metric is computed</w:t>
      </w:r>
      <w:commentRangeEnd w:id="1598"/>
      <w:r w:rsidR="00991707">
        <w:rPr>
          <w:rStyle w:val="CommentReference"/>
        </w:rPr>
        <w:commentReference w:id="1598"/>
      </w:r>
      <w:r>
        <w:t xml:space="preserve">. Whilst spatial grain of a trend is </w:t>
      </w:r>
      <w:del w:id="1600" w:author="Keil Petr" w:date="2021-09-25T12:56:00Z">
        <w:r w:rsidDel="00991707">
          <w:delText xml:space="preserve">rather </w:delText>
        </w:r>
      </w:del>
      <w:r>
        <w:t>intuitiv</w:t>
      </w:r>
      <w:ins w:id="1601" w:author="Leroy Francois [2]" w:date="2021-09-29T20:20:00Z">
        <w:r w:rsidR="001F013D">
          <w:t>ely im</w:t>
        </w:r>
      </w:ins>
      <w:ins w:id="1602" w:author="Leroy Francois [2]" w:date="2021-09-29T20:21:00Z">
        <w:r w:rsidR="001F013D">
          <w:t>portant for biodiversity</w:t>
        </w:r>
      </w:ins>
      <w:del w:id="1603" w:author="Leroy Francois [2]" w:date="2021-09-29T20:20:00Z">
        <w:r w:rsidDel="001F013D">
          <w:delText>e</w:delText>
        </w:r>
      </w:del>
      <w:r>
        <w:t xml:space="preserve">, </w:t>
      </w:r>
      <w:commentRangeStart w:id="1604"/>
      <w:r>
        <w:t>temporal grain is</w:t>
      </w:r>
      <w:del w:id="1605" w:author="Leroy Francois [2]" w:date="2021-09-29T20:21:00Z">
        <w:r w:rsidDel="001F013D">
          <w:delText xml:space="preserve"> </w:delText>
        </w:r>
      </w:del>
      <w:ins w:id="1606" w:author="Leroy Francois [2]" w:date="2021-09-29T20:21:00Z">
        <w:r w:rsidR="001F013D">
          <w:t xml:space="preserve"> less often </w:t>
        </w:r>
      </w:ins>
      <w:ins w:id="1607" w:author="Leroy Francois [2]" w:date="2021-09-29T20:24:00Z">
        <w:r w:rsidR="006C51ED">
          <w:t>considered, especially when the temporal grain is computed</w:t>
        </w:r>
      </w:ins>
      <w:del w:id="1608" w:author="Leroy Francois [2]" w:date="2021-09-29T20:21:00Z">
        <w:r w:rsidDel="001F013D">
          <w:delText xml:space="preserve">confusing </w:delText>
        </w:r>
        <w:commentRangeEnd w:id="1604"/>
        <w:r w:rsidR="00991707" w:rsidDel="001F013D">
          <w:rPr>
            <w:rStyle w:val="CommentReference"/>
          </w:rPr>
          <w:commentReference w:id="1604"/>
        </w:r>
        <w:r w:rsidDel="001F013D">
          <w:delText>as it can be considered at two levels: at the metric level or at the temporal trend level</w:delText>
        </w:r>
      </w:del>
      <w:r>
        <w:t xml:space="preserve">. Finally, as birds </w:t>
      </w:r>
      <w:del w:id="1609" w:author="Keil Petr" w:date="2021-09-25T12:57:00Z">
        <w:r w:rsidDel="00947C3A">
          <w:delText xml:space="preserve">represent </w:delText>
        </w:r>
      </w:del>
      <w:ins w:id="1610" w:author="Keil Petr" w:date="2021-09-25T12:57:00Z">
        <w:r w:rsidR="00947C3A">
          <w:t xml:space="preserve">are </w:t>
        </w:r>
      </w:ins>
      <w:r>
        <w:t>one of the most data</w:t>
      </w:r>
      <w:ins w:id="1611" w:author="Keil Petr" w:date="2021-09-25T12:57:00Z">
        <w:r w:rsidR="00947C3A">
          <w:t>-rich</w:t>
        </w:r>
      </w:ins>
      <w:r>
        <w:t xml:space="preserve"> </w:t>
      </w:r>
      <w:del w:id="1612" w:author="Keil Petr" w:date="2021-09-25T12:57:00Z">
        <w:r w:rsidDel="00947C3A">
          <w:delText xml:space="preserve">furnished </w:delText>
        </w:r>
      </w:del>
      <w:r>
        <w:t xml:space="preserve">taxa of vertebrates, </w:t>
      </w:r>
      <w:del w:id="1613" w:author="Keil Petr" w:date="2021-09-25T12:57:00Z">
        <w:r w:rsidDel="00947C3A">
          <w:delText>challenges about birds are just a part of what still need to be done for other taxa</w:delText>
        </w:r>
      </w:del>
      <w:ins w:id="1614" w:author="Keil Petr" w:date="2021-09-25T12:57:00Z">
        <w:r w:rsidR="00947C3A">
          <w:t xml:space="preserve">the challenges highlighted here will be even more severe for other </w:t>
        </w:r>
      </w:ins>
      <w:ins w:id="1615" w:author="Keil Petr" w:date="2021-09-25T12:58:00Z">
        <w:r w:rsidR="00947C3A">
          <w:t>groups</w:t>
        </w:r>
      </w:ins>
      <w:r>
        <w:t>.</w:t>
      </w:r>
    </w:p>
    <w:p w14:paraId="32A46561" w14:textId="77777777" w:rsidR="006902CA" w:rsidRDefault="00006B48">
      <w:pPr>
        <w:pStyle w:val="Heading1"/>
      </w:pPr>
      <w:bookmarkStart w:id="1616" w:name="_Toc83820945"/>
      <w:bookmarkStart w:id="1617" w:name="supplementary-materials"/>
      <w:bookmarkEnd w:id="1582"/>
      <w:r>
        <w:lastRenderedPageBreak/>
        <w:t>Supplementary materials</w:t>
      </w:r>
      <w:bookmarkEnd w:id="1616"/>
    </w:p>
    <w:p w14:paraId="67D20C5C" w14:textId="77777777" w:rsidR="006902CA" w:rsidRDefault="00006B48">
      <w:pPr>
        <w:pStyle w:val="FirstParagraph"/>
      </w:pPr>
      <w:r>
        <w:t xml:space="preserve">Table 6.1: </w:t>
      </w:r>
      <w:bookmarkStart w:id="1618" w:name="tab:notetable"/>
      <w:r>
        <w:t xml:space="preserve">Supplementary </w:t>
      </w:r>
      <w:proofErr w:type="spellStart"/>
      <w:r>
        <w:t>informations</w:t>
      </w:r>
      <w:proofErr w:type="spellEnd"/>
      <w:r>
        <w:t xml:space="preserve"> about each article</w:t>
      </w:r>
      <w:bookmarkEnd w:id="1618"/>
    </w:p>
    <w:tbl>
      <w:tblPr>
        <w:tblStyle w:val="Table"/>
        <w:tblW w:w="0" w:type="auto"/>
        <w:jc w:val="center"/>
        <w:tblLayout w:type="fixed"/>
        <w:tblLook w:val="0420" w:firstRow="1" w:lastRow="0" w:firstColumn="0" w:lastColumn="0" w:noHBand="0" w:noVBand="1"/>
      </w:tblPr>
      <w:tblGrid>
        <w:gridCol w:w="1080"/>
        <w:gridCol w:w="1080"/>
        <w:gridCol w:w="1080"/>
        <w:gridCol w:w="5760"/>
      </w:tblGrid>
      <w:tr w:rsidR="006902CA" w14:paraId="5C351732" w14:textId="77777777" w:rsidTr="006902CA">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0310243" w14:textId="77777777" w:rsidR="006902CA" w:rsidRDefault="00006B48">
            <w:pPr>
              <w:spacing w:before="100" w:after="100"/>
              <w:ind w:left="100" w:right="100"/>
            </w:pPr>
            <w:r>
              <w:rPr>
                <w:rFonts w:ascii="Arial" w:eastAsia="Arial" w:hAnsi="Arial" w:cs="Arial"/>
                <w:color w:val="000000"/>
                <w:sz w:val="20"/>
                <w:szCs w:val="20"/>
              </w:rPr>
              <w:t>Reference</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33079D6" w14:textId="77777777" w:rsidR="006902CA" w:rsidRDefault="00006B48">
            <w:pPr>
              <w:spacing w:before="100" w:after="100"/>
              <w:ind w:left="100" w:right="100"/>
            </w:pPr>
            <w:r>
              <w:rPr>
                <w:rFonts w:ascii="Arial" w:eastAsia="Arial" w:hAnsi="Arial" w:cs="Arial"/>
                <w:color w:val="000000"/>
                <w:sz w:val="20"/>
                <w:szCs w:val="20"/>
              </w:rPr>
              <w:t>Spatial grain (Km²)</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5BEFB1C" w14:textId="77777777" w:rsidR="006902CA" w:rsidRDefault="00006B48">
            <w:pPr>
              <w:spacing w:before="100" w:after="100"/>
              <w:ind w:left="100" w:right="100"/>
            </w:pPr>
            <w:r>
              <w:rPr>
                <w:rFonts w:ascii="Arial" w:eastAsia="Arial" w:hAnsi="Arial" w:cs="Arial"/>
                <w:color w:val="000000"/>
                <w:sz w:val="20"/>
                <w:szCs w:val="20"/>
              </w:rPr>
              <w:t>Trend</w:t>
            </w:r>
          </w:p>
        </w:tc>
        <w:tc>
          <w:tcPr>
            <w:tcW w:w="576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AB4267B" w14:textId="77777777" w:rsidR="006902CA" w:rsidRDefault="00006B48">
            <w:pPr>
              <w:spacing w:before="100" w:after="100"/>
              <w:ind w:left="100" w:right="100"/>
            </w:pPr>
            <w:r>
              <w:rPr>
                <w:rFonts w:ascii="Arial" w:eastAsia="Arial" w:hAnsi="Arial" w:cs="Arial"/>
                <w:color w:val="000000"/>
                <w:sz w:val="20"/>
                <w:szCs w:val="20"/>
              </w:rPr>
              <w:t>Note</w:t>
            </w:r>
          </w:p>
        </w:tc>
      </w:tr>
      <w:tr w:rsidR="006902CA" w14:paraId="744564FF" w14:textId="77777777" w:rsidTr="006902CA">
        <w:trPr>
          <w:cantSplit/>
          <w:jc w:val="center"/>
        </w:trPr>
        <w:tc>
          <w:tcPr>
            <w:tcW w:w="1080" w:type="dxa"/>
            <w:shd w:val="clear" w:color="auto" w:fill="FFFFFF"/>
            <w:tcMar>
              <w:top w:w="0" w:type="dxa"/>
              <w:left w:w="0" w:type="dxa"/>
              <w:bottom w:w="0" w:type="dxa"/>
              <w:right w:w="0" w:type="dxa"/>
            </w:tcMar>
            <w:vAlign w:val="center"/>
          </w:tcPr>
          <w:p w14:paraId="7BC7C32F" w14:textId="77777777" w:rsidR="006902CA" w:rsidRDefault="00006B48">
            <w:pPr>
              <w:spacing w:before="100" w:after="100"/>
              <w:ind w:left="100" w:right="100"/>
            </w:pPr>
            <w:r>
              <w:rPr>
                <w:rFonts w:ascii="Arial" w:eastAsia="Arial" w:hAnsi="Arial" w:cs="Arial"/>
                <w:color w:val="000000"/>
                <w:sz w:val="20"/>
                <w:szCs w:val="20"/>
              </w:rPr>
              <w:t>\cite{barnagaud_temporal_2017}</w:t>
            </w:r>
          </w:p>
        </w:tc>
        <w:tc>
          <w:tcPr>
            <w:tcW w:w="1080" w:type="dxa"/>
            <w:shd w:val="clear" w:color="auto" w:fill="FFFFFF"/>
            <w:tcMar>
              <w:top w:w="0" w:type="dxa"/>
              <w:left w:w="0" w:type="dxa"/>
              <w:bottom w:w="0" w:type="dxa"/>
              <w:right w:w="0" w:type="dxa"/>
            </w:tcMar>
            <w:vAlign w:val="center"/>
          </w:tcPr>
          <w:p w14:paraId="3997E31A"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12F02E32"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2328EE29" w14:textId="77777777" w:rsidR="006902CA" w:rsidRDefault="00006B48">
            <w:pPr>
              <w:spacing w:before="100" w:after="100"/>
              <w:ind w:left="100" w:right="100"/>
            </w:pPr>
            <w:r>
              <w:rPr>
                <w:rFonts w:ascii="Arial" w:eastAsia="Arial" w:hAnsi="Arial" w:cs="Arial"/>
                <w:color w:val="000000"/>
                <w:sz w:val="20"/>
                <w:szCs w:val="20"/>
              </w:rPr>
              <w:t>Not sure that it is at the road scale: "Taxonomic evenness showed a marginal, yet significant, non-linear increase from close to 0.54 in the first decade to 0.56 in the last decade (Table 1), suggesting a light trend towards a more even distribution of species’ abundances among species within local assemblages "</w:t>
            </w:r>
          </w:p>
        </w:tc>
      </w:tr>
      <w:tr w:rsidR="006902CA" w14:paraId="334834B3" w14:textId="77777777" w:rsidTr="006902CA">
        <w:trPr>
          <w:cantSplit/>
          <w:jc w:val="center"/>
        </w:trPr>
        <w:tc>
          <w:tcPr>
            <w:tcW w:w="1080" w:type="dxa"/>
            <w:shd w:val="clear" w:color="auto" w:fill="FFFFFF"/>
            <w:tcMar>
              <w:top w:w="0" w:type="dxa"/>
              <w:left w:w="0" w:type="dxa"/>
              <w:bottom w:w="0" w:type="dxa"/>
              <w:right w:w="0" w:type="dxa"/>
            </w:tcMar>
            <w:vAlign w:val="center"/>
          </w:tcPr>
          <w:p w14:paraId="25407D21"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360D2372"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311598B1"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248F94B2" w14:textId="77777777" w:rsidR="006902CA" w:rsidRDefault="00006B48">
            <w:pPr>
              <w:spacing w:before="100" w:after="100"/>
              <w:ind w:left="100" w:right="100"/>
            </w:pPr>
            <w:r>
              <w:rPr>
                <w:rFonts w:ascii="Arial" w:eastAsia="Arial" w:hAnsi="Arial" w:cs="Arial"/>
                <w:color w:val="000000"/>
                <w:sz w:val="20"/>
                <w:szCs w:val="20"/>
              </w:rPr>
              <w:t>Mean change of SR at the road scales Area of the road = (40/0.8)*(pi*400\^2) with a road of 40 Km with point counts spaced by 0.8 Km and a census radius of 400m</w:t>
            </w:r>
          </w:p>
        </w:tc>
      </w:tr>
      <w:tr w:rsidR="006902CA" w14:paraId="62FC7070" w14:textId="77777777" w:rsidTr="006902CA">
        <w:trPr>
          <w:cantSplit/>
          <w:jc w:val="center"/>
        </w:trPr>
        <w:tc>
          <w:tcPr>
            <w:tcW w:w="1080" w:type="dxa"/>
            <w:shd w:val="clear" w:color="auto" w:fill="FFFFFF"/>
            <w:tcMar>
              <w:top w:w="0" w:type="dxa"/>
              <w:left w:w="0" w:type="dxa"/>
              <w:bottom w:w="0" w:type="dxa"/>
              <w:right w:w="0" w:type="dxa"/>
            </w:tcMar>
            <w:vAlign w:val="center"/>
          </w:tcPr>
          <w:p w14:paraId="741A8E2B" w14:textId="77777777" w:rsidR="006902CA" w:rsidRDefault="00006B48">
            <w:pPr>
              <w:spacing w:before="100" w:after="100"/>
              <w:ind w:left="100" w:right="100"/>
            </w:pPr>
            <w:r>
              <w:rPr>
                <w:rFonts w:ascii="Arial" w:eastAsia="Arial" w:hAnsi="Arial" w:cs="Arial"/>
                <w:color w:val="000000"/>
                <w:sz w:val="20"/>
                <w:szCs w:val="20"/>
              </w:rPr>
              <w:t>\cite{bowler_geographic_2021}</w:t>
            </w:r>
          </w:p>
        </w:tc>
        <w:tc>
          <w:tcPr>
            <w:tcW w:w="1080" w:type="dxa"/>
            <w:shd w:val="clear" w:color="auto" w:fill="FFFFFF"/>
            <w:tcMar>
              <w:top w:w="0" w:type="dxa"/>
              <w:left w:w="0" w:type="dxa"/>
              <w:bottom w:w="0" w:type="dxa"/>
              <w:right w:w="0" w:type="dxa"/>
            </w:tcMar>
            <w:vAlign w:val="center"/>
          </w:tcPr>
          <w:p w14:paraId="39CCEAFA" w14:textId="77777777" w:rsidR="006902CA" w:rsidRDefault="00006B48">
            <w:pPr>
              <w:spacing w:before="100" w:after="100"/>
              <w:ind w:left="100" w:right="100"/>
            </w:pPr>
            <w:r>
              <w:rPr>
                <w:rFonts w:ascii="Arial" w:eastAsia="Arial" w:hAnsi="Arial" w:cs="Arial"/>
                <w:color w:val="000000"/>
                <w:sz w:val="20"/>
                <w:szCs w:val="20"/>
              </w:rPr>
              <w:t>National</w:t>
            </w:r>
          </w:p>
        </w:tc>
        <w:tc>
          <w:tcPr>
            <w:tcW w:w="1080" w:type="dxa"/>
            <w:shd w:val="clear" w:color="auto" w:fill="FFFFFF"/>
            <w:tcMar>
              <w:top w:w="0" w:type="dxa"/>
              <w:left w:w="0" w:type="dxa"/>
              <w:bottom w:w="0" w:type="dxa"/>
              <w:right w:w="0" w:type="dxa"/>
            </w:tcMar>
            <w:vAlign w:val="center"/>
          </w:tcPr>
          <w:p w14:paraId="055F4D45" w14:textId="77777777" w:rsidR="006902CA" w:rsidRDefault="00006B48">
            <w:pPr>
              <w:spacing w:before="100" w:after="100"/>
              <w:ind w:left="100" w:right="100"/>
            </w:pPr>
            <w:r>
              <w:rPr>
                <w:rFonts w:ascii="Arial" w:eastAsia="Arial" w:hAnsi="Arial" w:cs="Arial"/>
                <w:color w:val="000000"/>
                <w:sz w:val="20"/>
                <w:szCs w:val="20"/>
              </w:rPr>
              <w:t>Stable</w:t>
            </w:r>
          </w:p>
        </w:tc>
        <w:tc>
          <w:tcPr>
            <w:tcW w:w="5760" w:type="dxa"/>
            <w:shd w:val="clear" w:color="auto" w:fill="FFFFFF"/>
            <w:tcMar>
              <w:top w:w="0" w:type="dxa"/>
              <w:left w:w="0" w:type="dxa"/>
              <w:bottom w:w="0" w:type="dxa"/>
              <w:right w:w="0" w:type="dxa"/>
            </w:tcMar>
            <w:vAlign w:val="center"/>
          </w:tcPr>
          <w:p w14:paraId="3423F861" w14:textId="77777777" w:rsidR="006902CA" w:rsidRDefault="00006B48">
            <w:pPr>
              <w:spacing w:before="100" w:after="100"/>
              <w:ind w:left="100" w:right="100"/>
            </w:pPr>
            <w:r>
              <w:rPr>
                <w:rFonts w:ascii="Arial" w:eastAsia="Arial" w:hAnsi="Arial" w:cs="Arial"/>
                <w:color w:val="000000"/>
                <w:sz w:val="20"/>
                <w:szCs w:val="20"/>
              </w:rPr>
              <w:t xml:space="preserve">Metric = MSI, as many and as intense increase (i.e. Czech Rep. and Switzerland) than decrease (i.e. Germany and </w:t>
            </w:r>
            <w:proofErr w:type="spellStart"/>
            <w:r>
              <w:rPr>
                <w:rFonts w:ascii="Arial" w:eastAsia="Arial" w:hAnsi="Arial" w:cs="Arial"/>
                <w:color w:val="000000"/>
                <w:sz w:val="20"/>
                <w:szCs w:val="20"/>
              </w:rPr>
              <w:t>Denmarl</w:t>
            </w:r>
            <w:proofErr w:type="spellEnd"/>
            <w:r>
              <w:rPr>
                <w:rFonts w:ascii="Arial" w:eastAsia="Arial" w:hAnsi="Arial" w:cs="Arial"/>
                <w:color w:val="000000"/>
                <w:sz w:val="20"/>
                <w:szCs w:val="20"/>
              </w:rPr>
              <w:t>)</w:t>
            </w:r>
          </w:p>
        </w:tc>
      </w:tr>
      <w:tr w:rsidR="006902CA" w14:paraId="7E5B90CE" w14:textId="77777777" w:rsidTr="006902CA">
        <w:trPr>
          <w:cantSplit/>
          <w:jc w:val="center"/>
        </w:trPr>
        <w:tc>
          <w:tcPr>
            <w:tcW w:w="1080" w:type="dxa"/>
            <w:shd w:val="clear" w:color="auto" w:fill="FFFFFF"/>
            <w:tcMar>
              <w:top w:w="0" w:type="dxa"/>
              <w:left w:w="0" w:type="dxa"/>
              <w:bottom w:w="0" w:type="dxa"/>
              <w:right w:w="0" w:type="dxa"/>
            </w:tcMar>
            <w:vAlign w:val="center"/>
          </w:tcPr>
          <w:p w14:paraId="0972524E" w14:textId="77777777" w:rsidR="006902CA" w:rsidRDefault="00006B48">
            <w:pPr>
              <w:spacing w:before="100" w:after="100"/>
              <w:ind w:left="100" w:right="100"/>
            </w:pPr>
            <w:r>
              <w:rPr>
                <w:rFonts w:ascii="Arial" w:eastAsia="Arial" w:hAnsi="Arial" w:cs="Arial"/>
                <w:color w:val="000000"/>
                <w:sz w:val="20"/>
                <w:szCs w:val="20"/>
              </w:rPr>
              <w:t>\cite{chase_species_2019}</w:t>
            </w:r>
          </w:p>
        </w:tc>
        <w:tc>
          <w:tcPr>
            <w:tcW w:w="1080" w:type="dxa"/>
            <w:shd w:val="clear" w:color="auto" w:fill="FFFFFF"/>
            <w:tcMar>
              <w:top w:w="0" w:type="dxa"/>
              <w:left w:w="0" w:type="dxa"/>
              <w:bottom w:w="0" w:type="dxa"/>
              <w:right w:w="0" w:type="dxa"/>
            </w:tcMar>
            <w:vAlign w:val="center"/>
          </w:tcPr>
          <w:p w14:paraId="01CC371B"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126AC633" w14:textId="77777777" w:rsidR="006902CA" w:rsidRDefault="00006B48">
            <w:pPr>
              <w:spacing w:before="100" w:after="100"/>
              <w:ind w:left="100" w:right="100"/>
            </w:pPr>
            <w:r>
              <w:rPr>
                <w:rFonts w:ascii="Arial" w:eastAsia="Arial" w:hAnsi="Arial" w:cs="Arial"/>
                <w:color w:val="000000"/>
                <w:sz w:val="20"/>
                <w:szCs w:val="20"/>
              </w:rPr>
              <w:t>Stable</w:t>
            </w:r>
          </w:p>
        </w:tc>
        <w:tc>
          <w:tcPr>
            <w:tcW w:w="5760" w:type="dxa"/>
            <w:shd w:val="clear" w:color="auto" w:fill="FFFFFF"/>
            <w:tcMar>
              <w:top w:w="0" w:type="dxa"/>
              <w:left w:w="0" w:type="dxa"/>
              <w:bottom w:w="0" w:type="dxa"/>
              <w:right w:w="0" w:type="dxa"/>
            </w:tcMar>
            <w:vAlign w:val="center"/>
          </w:tcPr>
          <w:p w14:paraId="25425FA2" w14:textId="77777777" w:rsidR="006902CA" w:rsidRDefault="006902CA">
            <w:pPr>
              <w:spacing w:before="100" w:after="100"/>
              <w:ind w:left="100" w:right="100"/>
            </w:pPr>
          </w:p>
        </w:tc>
      </w:tr>
      <w:tr w:rsidR="006902CA" w14:paraId="19A53FDA" w14:textId="77777777" w:rsidTr="006902CA">
        <w:trPr>
          <w:cantSplit/>
          <w:jc w:val="center"/>
        </w:trPr>
        <w:tc>
          <w:tcPr>
            <w:tcW w:w="1080" w:type="dxa"/>
            <w:shd w:val="clear" w:color="auto" w:fill="FFFFFF"/>
            <w:tcMar>
              <w:top w:w="0" w:type="dxa"/>
              <w:left w:w="0" w:type="dxa"/>
              <w:bottom w:w="0" w:type="dxa"/>
              <w:right w:w="0" w:type="dxa"/>
            </w:tcMar>
            <w:vAlign w:val="center"/>
          </w:tcPr>
          <w:p w14:paraId="19CF2F91"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3C60838D" w14:textId="77777777" w:rsidR="006902CA" w:rsidRDefault="00006B48">
            <w:pPr>
              <w:spacing w:before="100" w:after="100"/>
              <w:ind w:left="100" w:right="100"/>
            </w:pPr>
            <w:r>
              <w:rPr>
                <w:rFonts w:ascii="Arial" w:eastAsia="Arial" w:hAnsi="Arial" w:cs="Arial"/>
                <w:color w:val="000000"/>
                <w:sz w:val="20"/>
                <w:szCs w:val="20"/>
              </w:rPr>
              <w:t>Regional</w:t>
            </w:r>
          </w:p>
        </w:tc>
        <w:tc>
          <w:tcPr>
            <w:tcW w:w="1080" w:type="dxa"/>
            <w:shd w:val="clear" w:color="auto" w:fill="FFFFFF"/>
            <w:tcMar>
              <w:top w:w="0" w:type="dxa"/>
              <w:left w:w="0" w:type="dxa"/>
              <w:bottom w:w="0" w:type="dxa"/>
              <w:right w:w="0" w:type="dxa"/>
            </w:tcMar>
            <w:vAlign w:val="center"/>
          </w:tcPr>
          <w:p w14:paraId="5DA382B3" w14:textId="77777777" w:rsidR="006902CA" w:rsidRDefault="00006B48">
            <w:pPr>
              <w:spacing w:before="100" w:after="100"/>
              <w:ind w:left="100" w:right="100"/>
            </w:pPr>
            <w:r>
              <w:rPr>
                <w:rFonts w:ascii="Arial" w:eastAsia="Arial" w:hAnsi="Arial" w:cs="Arial"/>
                <w:color w:val="000000"/>
                <w:sz w:val="20"/>
                <w:szCs w:val="20"/>
              </w:rPr>
              <w:t>Stable</w:t>
            </w:r>
          </w:p>
        </w:tc>
        <w:tc>
          <w:tcPr>
            <w:tcW w:w="5760" w:type="dxa"/>
            <w:shd w:val="clear" w:color="auto" w:fill="FFFFFF"/>
            <w:tcMar>
              <w:top w:w="0" w:type="dxa"/>
              <w:left w:w="0" w:type="dxa"/>
              <w:bottom w:w="0" w:type="dxa"/>
              <w:right w:w="0" w:type="dxa"/>
            </w:tcMar>
            <w:vAlign w:val="center"/>
          </w:tcPr>
          <w:p w14:paraId="64D9FBFF" w14:textId="77777777" w:rsidR="006902CA" w:rsidRDefault="006902CA">
            <w:pPr>
              <w:spacing w:before="100" w:after="100"/>
              <w:ind w:left="100" w:right="100"/>
            </w:pPr>
          </w:p>
        </w:tc>
      </w:tr>
      <w:tr w:rsidR="006902CA" w14:paraId="5B6D7343" w14:textId="77777777" w:rsidTr="006902CA">
        <w:trPr>
          <w:cantSplit/>
          <w:jc w:val="center"/>
        </w:trPr>
        <w:tc>
          <w:tcPr>
            <w:tcW w:w="1080" w:type="dxa"/>
            <w:shd w:val="clear" w:color="auto" w:fill="FFFFFF"/>
            <w:tcMar>
              <w:top w:w="0" w:type="dxa"/>
              <w:left w:w="0" w:type="dxa"/>
              <w:bottom w:w="0" w:type="dxa"/>
              <w:right w:w="0" w:type="dxa"/>
            </w:tcMar>
            <w:vAlign w:val="center"/>
          </w:tcPr>
          <w:p w14:paraId="738F5C58"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5DD6871D" w14:textId="77777777" w:rsidR="006902CA" w:rsidRDefault="00006B48">
            <w:pPr>
              <w:spacing w:before="100" w:after="100"/>
              <w:ind w:left="100" w:right="100"/>
            </w:pPr>
            <w:r>
              <w:rPr>
                <w:rFonts w:ascii="Arial" w:eastAsia="Arial" w:hAnsi="Arial" w:cs="Arial"/>
                <w:color w:val="000000"/>
                <w:sz w:val="20"/>
                <w:szCs w:val="20"/>
              </w:rPr>
              <w:t>Regional</w:t>
            </w:r>
          </w:p>
        </w:tc>
        <w:tc>
          <w:tcPr>
            <w:tcW w:w="1080" w:type="dxa"/>
            <w:shd w:val="clear" w:color="auto" w:fill="FFFFFF"/>
            <w:tcMar>
              <w:top w:w="0" w:type="dxa"/>
              <w:left w:w="0" w:type="dxa"/>
              <w:bottom w:w="0" w:type="dxa"/>
              <w:right w:w="0" w:type="dxa"/>
            </w:tcMar>
            <w:vAlign w:val="center"/>
          </w:tcPr>
          <w:p w14:paraId="0A0A5A26" w14:textId="77777777" w:rsidR="006902CA" w:rsidRDefault="00006B48">
            <w:pPr>
              <w:spacing w:before="100" w:after="100"/>
              <w:ind w:left="100" w:right="100"/>
            </w:pPr>
            <w:r>
              <w:rPr>
                <w:rFonts w:ascii="Arial" w:eastAsia="Arial" w:hAnsi="Arial" w:cs="Arial"/>
                <w:color w:val="000000"/>
                <w:sz w:val="20"/>
                <w:szCs w:val="20"/>
              </w:rPr>
              <w:t>Stable</w:t>
            </w:r>
          </w:p>
        </w:tc>
        <w:tc>
          <w:tcPr>
            <w:tcW w:w="5760" w:type="dxa"/>
            <w:shd w:val="clear" w:color="auto" w:fill="FFFFFF"/>
            <w:tcMar>
              <w:top w:w="0" w:type="dxa"/>
              <w:left w:w="0" w:type="dxa"/>
              <w:bottom w:w="0" w:type="dxa"/>
              <w:right w:w="0" w:type="dxa"/>
            </w:tcMar>
            <w:vAlign w:val="center"/>
          </w:tcPr>
          <w:p w14:paraId="4A312BE3" w14:textId="77777777" w:rsidR="006902CA" w:rsidRDefault="006902CA">
            <w:pPr>
              <w:spacing w:before="100" w:after="100"/>
              <w:ind w:left="100" w:right="100"/>
            </w:pPr>
          </w:p>
        </w:tc>
      </w:tr>
      <w:tr w:rsidR="006902CA" w14:paraId="7D3B38C0" w14:textId="77777777" w:rsidTr="006902CA">
        <w:trPr>
          <w:cantSplit/>
          <w:jc w:val="center"/>
        </w:trPr>
        <w:tc>
          <w:tcPr>
            <w:tcW w:w="1080" w:type="dxa"/>
            <w:shd w:val="clear" w:color="auto" w:fill="FFFFFF"/>
            <w:tcMar>
              <w:top w:w="0" w:type="dxa"/>
              <w:left w:w="0" w:type="dxa"/>
              <w:bottom w:w="0" w:type="dxa"/>
              <w:right w:w="0" w:type="dxa"/>
            </w:tcMar>
            <w:vAlign w:val="center"/>
          </w:tcPr>
          <w:p w14:paraId="10EBBC57"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3EA517C4"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5E8DA2F4"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7AB141EE" w14:textId="77777777" w:rsidR="006902CA" w:rsidRDefault="006902CA">
            <w:pPr>
              <w:spacing w:before="100" w:after="100"/>
              <w:ind w:left="100" w:right="100"/>
            </w:pPr>
          </w:p>
        </w:tc>
      </w:tr>
      <w:tr w:rsidR="006902CA" w14:paraId="713E32F2" w14:textId="77777777" w:rsidTr="006902CA">
        <w:trPr>
          <w:cantSplit/>
          <w:jc w:val="center"/>
        </w:trPr>
        <w:tc>
          <w:tcPr>
            <w:tcW w:w="1080" w:type="dxa"/>
            <w:shd w:val="clear" w:color="auto" w:fill="FFFFFF"/>
            <w:tcMar>
              <w:top w:w="0" w:type="dxa"/>
              <w:left w:w="0" w:type="dxa"/>
              <w:bottom w:w="0" w:type="dxa"/>
              <w:right w:w="0" w:type="dxa"/>
            </w:tcMar>
            <w:vAlign w:val="center"/>
          </w:tcPr>
          <w:p w14:paraId="63FD102A"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7E62032E"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1120F972"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390E3619" w14:textId="77777777" w:rsidR="006902CA" w:rsidRDefault="006902CA">
            <w:pPr>
              <w:spacing w:before="100" w:after="100"/>
              <w:ind w:left="100" w:right="100"/>
            </w:pPr>
          </w:p>
        </w:tc>
      </w:tr>
      <w:tr w:rsidR="006902CA" w14:paraId="191BDD6A" w14:textId="77777777" w:rsidTr="006902CA">
        <w:trPr>
          <w:cantSplit/>
          <w:jc w:val="center"/>
        </w:trPr>
        <w:tc>
          <w:tcPr>
            <w:tcW w:w="1080" w:type="dxa"/>
            <w:shd w:val="clear" w:color="auto" w:fill="FFFFFF"/>
            <w:tcMar>
              <w:top w:w="0" w:type="dxa"/>
              <w:left w:w="0" w:type="dxa"/>
              <w:bottom w:w="0" w:type="dxa"/>
              <w:right w:w="0" w:type="dxa"/>
            </w:tcMar>
            <w:vAlign w:val="center"/>
          </w:tcPr>
          <w:p w14:paraId="7A357442" w14:textId="77777777" w:rsidR="006902CA" w:rsidRDefault="00006B48">
            <w:pPr>
              <w:spacing w:before="100" w:after="100"/>
              <w:ind w:left="100" w:right="100"/>
            </w:pPr>
            <w:r>
              <w:rPr>
                <w:rFonts w:ascii="Arial" w:eastAsia="Arial" w:hAnsi="Arial" w:cs="Arial"/>
                <w:color w:val="000000"/>
                <w:sz w:val="20"/>
                <w:szCs w:val="20"/>
              </w:rPr>
              <w:t>\cite{chiron_forecasting_2013}</w:t>
            </w:r>
          </w:p>
        </w:tc>
        <w:tc>
          <w:tcPr>
            <w:tcW w:w="1080" w:type="dxa"/>
            <w:shd w:val="clear" w:color="auto" w:fill="FFFFFF"/>
            <w:tcMar>
              <w:top w:w="0" w:type="dxa"/>
              <w:left w:w="0" w:type="dxa"/>
              <w:bottom w:w="0" w:type="dxa"/>
              <w:right w:w="0" w:type="dxa"/>
            </w:tcMar>
            <w:vAlign w:val="center"/>
          </w:tcPr>
          <w:p w14:paraId="6FB9FC0A" w14:textId="77777777" w:rsidR="006902CA" w:rsidRDefault="00006B48">
            <w:pPr>
              <w:spacing w:before="100" w:after="100"/>
              <w:ind w:left="100" w:right="100"/>
            </w:pPr>
            <w:r>
              <w:rPr>
                <w:rFonts w:ascii="Arial" w:eastAsia="Arial" w:hAnsi="Arial" w:cs="Arial"/>
                <w:color w:val="000000"/>
                <w:sz w:val="20"/>
                <w:szCs w:val="20"/>
              </w:rPr>
              <w:t>Regional</w:t>
            </w:r>
          </w:p>
        </w:tc>
        <w:tc>
          <w:tcPr>
            <w:tcW w:w="1080" w:type="dxa"/>
            <w:shd w:val="clear" w:color="auto" w:fill="FFFFFF"/>
            <w:tcMar>
              <w:top w:w="0" w:type="dxa"/>
              <w:left w:w="0" w:type="dxa"/>
              <w:bottom w:w="0" w:type="dxa"/>
              <w:right w:w="0" w:type="dxa"/>
            </w:tcMar>
            <w:vAlign w:val="center"/>
          </w:tcPr>
          <w:p w14:paraId="4D06F368" w14:textId="77777777" w:rsidR="006902CA" w:rsidRDefault="00006B48">
            <w:pPr>
              <w:spacing w:before="100" w:after="100"/>
              <w:ind w:left="100" w:right="100"/>
            </w:pPr>
            <w:r>
              <w:rPr>
                <w:rFonts w:ascii="Arial" w:eastAsia="Arial" w:hAnsi="Arial" w:cs="Arial"/>
                <w:color w:val="000000"/>
                <w:sz w:val="20"/>
                <w:szCs w:val="20"/>
              </w:rPr>
              <w:t>Decrease</w:t>
            </w:r>
          </w:p>
        </w:tc>
        <w:tc>
          <w:tcPr>
            <w:tcW w:w="5760" w:type="dxa"/>
            <w:shd w:val="clear" w:color="auto" w:fill="FFFFFF"/>
            <w:tcMar>
              <w:top w:w="0" w:type="dxa"/>
              <w:left w:w="0" w:type="dxa"/>
              <w:bottom w:w="0" w:type="dxa"/>
              <w:right w:w="0" w:type="dxa"/>
            </w:tcMar>
            <w:vAlign w:val="center"/>
          </w:tcPr>
          <w:p w14:paraId="1EB4CCA7" w14:textId="77777777" w:rsidR="006902CA" w:rsidRDefault="00006B48">
            <w:pPr>
              <w:spacing w:before="100" w:after="100"/>
              <w:ind w:left="100" w:right="100"/>
            </w:pPr>
            <w:r>
              <w:rPr>
                <w:rFonts w:ascii="Arial" w:eastAsia="Arial" w:hAnsi="Arial" w:cs="Arial"/>
                <w:color w:val="000000"/>
                <w:sz w:val="20"/>
                <w:szCs w:val="20"/>
              </w:rPr>
              <w:t xml:space="preserve">Concerning the spatial scale, predictions are made using the spatial unit of 4 Km² and the FBI is computed for each region of France, then </w:t>
            </w:r>
            <w:proofErr w:type="spellStart"/>
            <w:r>
              <w:rPr>
                <w:rFonts w:ascii="Arial" w:eastAsia="Arial" w:hAnsi="Arial" w:cs="Arial"/>
                <w:color w:val="000000"/>
                <w:sz w:val="20"/>
                <w:szCs w:val="20"/>
              </w:rPr>
              <w:t>meanned</w:t>
            </w:r>
            <w:proofErr w:type="spellEnd"/>
            <w:r>
              <w:rPr>
                <w:rFonts w:ascii="Arial" w:eastAsia="Arial" w:hAnsi="Arial" w:cs="Arial"/>
                <w:color w:val="000000"/>
                <w:sz w:val="20"/>
                <w:szCs w:val="20"/>
              </w:rPr>
              <w:t>. Prediction with baseline scenario</w:t>
            </w:r>
          </w:p>
        </w:tc>
      </w:tr>
      <w:tr w:rsidR="006902CA" w14:paraId="6E49BB2E" w14:textId="77777777" w:rsidTr="006902CA">
        <w:trPr>
          <w:cantSplit/>
          <w:jc w:val="center"/>
        </w:trPr>
        <w:tc>
          <w:tcPr>
            <w:tcW w:w="1080" w:type="dxa"/>
            <w:shd w:val="clear" w:color="auto" w:fill="FFFFFF"/>
            <w:tcMar>
              <w:top w:w="0" w:type="dxa"/>
              <w:left w:w="0" w:type="dxa"/>
              <w:bottom w:w="0" w:type="dxa"/>
              <w:right w:w="0" w:type="dxa"/>
            </w:tcMar>
            <w:vAlign w:val="center"/>
          </w:tcPr>
          <w:p w14:paraId="5D09EE91"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61122051" w14:textId="77777777" w:rsidR="006902CA" w:rsidRDefault="00006B48">
            <w:pPr>
              <w:spacing w:before="100" w:after="100"/>
              <w:ind w:left="100" w:right="100"/>
            </w:pPr>
            <w:r>
              <w:rPr>
                <w:rFonts w:ascii="Arial" w:eastAsia="Arial" w:hAnsi="Arial" w:cs="Arial"/>
                <w:color w:val="000000"/>
                <w:sz w:val="20"/>
                <w:szCs w:val="20"/>
              </w:rPr>
              <w:t>Regional</w:t>
            </w:r>
          </w:p>
        </w:tc>
        <w:tc>
          <w:tcPr>
            <w:tcW w:w="1080" w:type="dxa"/>
            <w:shd w:val="clear" w:color="auto" w:fill="FFFFFF"/>
            <w:tcMar>
              <w:top w:w="0" w:type="dxa"/>
              <w:left w:w="0" w:type="dxa"/>
              <w:bottom w:w="0" w:type="dxa"/>
              <w:right w:w="0" w:type="dxa"/>
            </w:tcMar>
            <w:vAlign w:val="center"/>
          </w:tcPr>
          <w:p w14:paraId="0F6EB5FF" w14:textId="77777777" w:rsidR="006902CA" w:rsidRDefault="00006B48">
            <w:pPr>
              <w:spacing w:before="100" w:after="100"/>
              <w:ind w:left="100" w:right="100"/>
            </w:pPr>
            <w:r>
              <w:rPr>
                <w:rFonts w:ascii="Arial" w:eastAsia="Arial" w:hAnsi="Arial" w:cs="Arial"/>
                <w:color w:val="000000"/>
                <w:sz w:val="20"/>
                <w:szCs w:val="20"/>
              </w:rPr>
              <w:t>Decrease</w:t>
            </w:r>
          </w:p>
        </w:tc>
        <w:tc>
          <w:tcPr>
            <w:tcW w:w="5760" w:type="dxa"/>
            <w:shd w:val="clear" w:color="auto" w:fill="FFFFFF"/>
            <w:tcMar>
              <w:top w:w="0" w:type="dxa"/>
              <w:left w:w="0" w:type="dxa"/>
              <w:bottom w:w="0" w:type="dxa"/>
              <w:right w:w="0" w:type="dxa"/>
            </w:tcMar>
            <w:vAlign w:val="center"/>
          </w:tcPr>
          <w:p w14:paraId="2548A0B3" w14:textId="77777777" w:rsidR="006902CA" w:rsidRDefault="00006B48">
            <w:pPr>
              <w:spacing w:before="100" w:after="100"/>
              <w:ind w:left="100" w:right="100"/>
            </w:pPr>
            <w:r>
              <w:rPr>
                <w:rFonts w:ascii="Arial" w:eastAsia="Arial" w:hAnsi="Arial" w:cs="Arial"/>
                <w:color w:val="000000"/>
                <w:sz w:val="20"/>
                <w:szCs w:val="20"/>
              </w:rPr>
              <w:t xml:space="preserve">FBI prediction with CAP greening </w:t>
            </w:r>
            <w:proofErr w:type="spellStart"/>
            <w:r>
              <w:rPr>
                <w:rFonts w:ascii="Arial" w:eastAsia="Arial" w:hAnsi="Arial" w:cs="Arial"/>
                <w:color w:val="000000"/>
                <w:sz w:val="20"/>
                <w:szCs w:val="20"/>
              </w:rPr>
              <w:t>cenario</w:t>
            </w:r>
            <w:proofErr w:type="spellEnd"/>
          </w:p>
        </w:tc>
      </w:tr>
      <w:tr w:rsidR="006902CA" w14:paraId="0F5E58C2" w14:textId="77777777" w:rsidTr="006902CA">
        <w:trPr>
          <w:cantSplit/>
          <w:jc w:val="center"/>
        </w:trPr>
        <w:tc>
          <w:tcPr>
            <w:tcW w:w="1080" w:type="dxa"/>
            <w:shd w:val="clear" w:color="auto" w:fill="FFFFFF"/>
            <w:tcMar>
              <w:top w:w="0" w:type="dxa"/>
              <w:left w:w="0" w:type="dxa"/>
              <w:bottom w:w="0" w:type="dxa"/>
              <w:right w:w="0" w:type="dxa"/>
            </w:tcMar>
            <w:vAlign w:val="center"/>
          </w:tcPr>
          <w:p w14:paraId="1D9ED0D8"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70BEAF21" w14:textId="77777777" w:rsidR="006902CA" w:rsidRDefault="00006B48">
            <w:pPr>
              <w:spacing w:before="100" w:after="100"/>
              <w:ind w:left="100" w:right="100"/>
            </w:pPr>
            <w:r>
              <w:rPr>
                <w:rFonts w:ascii="Arial" w:eastAsia="Arial" w:hAnsi="Arial" w:cs="Arial"/>
                <w:color w:val="000000"/>
                <w:sz w:val="20"/>
                <w:szCs w:val="20"/>
              </w:rPr>
              <w:t>Regional</w:t>
            </w:r>
          </w:p>
        </w:tc>
        <w:tc>
          <w:tcPr>
            <w:tcW w:w="1080" w:type="dxa"/>
            <w:shd w:val="clear" w:color="auto" w:fill="FFFFFF"/>
            <w:tcMar>
              <w:top w:w="0" w:type="dxa"/>
              <w:left w:w="0" w:type="dxa"/>
              <w:bottom w:w="0" w:type="dxa"/>
              <w:right w:w="0" w:type="dxa"/>
            </w:tcMar>
            <w:vAlign w:val="center"/>
          </w:tcPr>
          <w:p w14:paraId="5E517BD3" w14:textId="77777777" w:rsidR="006902CA" w:rsidRDefault="00006B48">
            <w:pPr>
              <w:spacing w:before="100" w:after="100"/>
              <w:ind w:left="100" w:right="100"/>
            </w:pPr>
            <w:r>
              <w:rPr>
                <w:rFonts w:ascii="Arial" w:eastAsia="Arial" w:hAnsi="Arial" w:cs="Arial"/>
                <w:color w:val="000000"/>
                <w:sz w:val="20"/>
                <w:szCs w:val="20"/>
              </w:rPr>
              <w:t>Decrease</w:t>
            </w:r>
          </w:p>
        </w:tc>
        <w:tc>
          <w:tcPr>
            <w:tcW w:w="5760" w:type="dxa"/>
            <w:shd w:val="clear" w:color="auto" w:fill="FFFFFF"/>
            <w:tcMar>
              <w:top w:w="0" w:type="dxa"/>
              <w:left w:w="0" w:type="dxa"/>
              <w:bottom w:w="0" w:type="dxa"/>
              <w:right w:w="0" w:type="dxa"/>
            </w:tcMar>
            <w:vAlign w:val="center"/>
          </w:tcPr>
          <w:p w14:paraId="77082AC9" w14:textId="77777777" w:rsidR="006902CA" w:rsidRDefault="00006B48">
            <w:pPr>
              <w:spacing w:before="100" w:after="100"/>
              <w:ind w:left="100" w:right="100"/>
            </w:pPr>
            <w:r>
              <w:rPr>
                <w:rFonts w:ascii="Arial" w:eastAsia="Arial" w:hAnsi="Arial" w:cs="Arial"/>
                <w:color w:val="000000"/>
                <w:sz w:val="20"/>
                <w:szCs w:val="20"/>
              </w:rPr>
              <w:t>FBI prediction with No Pillar I scenario</w:t>
            </w:r>
          </w:p>
        </w:tc>
      </w:tr>
      <w:tr w:rsidR="006902CA" w14:paraId="0CFDF916" w14:textId="77777777" w:rsidTr="006902CA">
        <w:trPr>
          <w:cantSplit/>
          <w:jc w:val="center"/>
        </w:trPr>
        <w:tc>
          <w:tcPr>
            <w:tcW w:w="1080" w:type="dxa"/>
            <w:shd w:val="clear" w:color="auto" w:fill="FFFFFF"/>
            <w:tcMar>
              <w:top w:w="0" w:type="dxa"/>
              <w:left w:w="0" w:type="dxa"/>
              <w:bottom w:w="0" w:type="dxa"/>
              <w:right w:w="0" w:type="dxa"/>
            </w:tcMar>
            <w:vAlign w:val="center"/>
          </w:tcPr>
          <w:p w14:paraId="317FC825"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0E2DF9BA" w14:textId="77777777" w:rsidR="006902CA" w:rsidRDefault="00006B48">
            <w:pPr>
              <w:spacing w:before="100" w:after="100"/>
              <w:ind w:left="100" w:right="100"/>
            </w:pPr>
            <w:r>
              <w:rPr>
                <w:rFonts w:ascii="Arial" w:eastAsia="Arial" w:hAnsi="Arial" w:cs="Arial"/>
                <w:color w:val="000000"/>
                <w:sz w:val="20"/>
                <w:szCs w:val="20"/>
              </w:rPr>
              <w:t>Regional</w:t>
            </w:r>
          </w:p>
        </w:tc>
        <w:tc>
          <w:tcPr>
            <w:tcW w:w="1080" w:type="dxa"/>
            <w:shd w:val="clear" w:color="auto" w:fill="FFFFFF"/>
            <w:tcMar>
              <w:top w:w="0" w:type="dxa"/>
              <w:left w:w="0" w:type="dxa"/>
              <w:bottom w:w="0" w:type="dxa"/>
              <w:right w:w="0" w:type="dxa"/>
            </w:tcMar>
            <w:vAlign w:val="center"/>
          </w:tcPr>
          <w:p w14:paraId="14D21696" w14:textId="77777777" w:rsidR="006902CA" w:rsidRDefault="00006B48">
            <w:pPr>
              <w:spacing w:before="100" w:after="100"/>
              <w:ind w:left="100" w:right="100"/>
            </w:pPr>
            <w:r>
              <w:rPr>
                <w:rFonts w:ascii="Arial" w:eastAsia="Arial" w:hAnsi="Arial" w:cs="Arial"/>
                <w:color w:val="000000"/>
                <w:sz w:val="20"/>
                <w:szCs w:val="20"/>
              </w:rPr>
              <w:t>Decrease</w:t>
            </w:r>
          </w:p>
        </w:tc>
        <w:tc>
          <w:tcPr>
            <w:tcW w:w="5760" w:type="dxa"/>
            <w:shd w:val="clear" w:color="auto" w:fill="FFFFFF"/>
            <w:tcMar>
              <w:top w:w="0" w:type="dxa"/>
              <w:left w:w="0" w:type="dxa"/>
              <w:bottom w:w="0" w:type="dxa"/>
              <w:right w:w="0" w:type="dxa"/>
            </w:tcMar>
            <w:vAlign w:val="center"/>
          </w:tcPr>
          <w:p w14:paraId="5AB92CF1" w14:textId="77777777" w:rsidR="006902CA" w:rsidRDefault="00006B48">
            <w:pPr>
              <w:spacing w:before="100" w:after="100"/>
              <w:ind w:left="100" w:right="100"/>
            </w:pPr>
            <w:r>
              <w:rPr>
                <w:rFonts w:ascii="Arial" w:eastAsia="Arial" w:hAnsi="Arial" w:cs="Arial"/>
                <w:color w:val="000000"/>
                <w:sz w:val="20"/>
                <w:szCs w:val="20"/>
              </w:rPr>
              <w:t>FBI prediction with biofuel scenario</w:t>
            </w:r>
          </w:p>
        </w:tc>
      </w:tr>
      <w:tr w:rsidR="006902CA" w14:paraId="33879579" w14:textId="77777777" w:rsidTr="006902CA">
        <w:trPr>
          <w:cantSplit/>
          <w:jc w:val="center"/>
        </w:trPr>
        <w:tc>
          <w:tcPr>
            <w:tcW w:w="1080" w:type="dxa"/>
            <w:shd w:val="clear" w:color="auto" w:fill="FFFFFF"/>
            <w:tcMar>
              <w:top w:w="0" w:type="dxa"/>
              <w:left w:w="0" w:type="dxa"/>
              <w:bottom w:w="0" w:type="dxa"/>
              <w:right w:w="0" w:type="dxa"/>
            </w:tcMar>
            <w:vAlign w:val="center"/>
          </w:tcPr>
          <w:p w14:paraId="06498B2D" w14:textId="77777777" w:rsidR="006902CA" w:rsidRDefault="00006B48">
            <w:pPr>
              <w:spacing w:before="100" w:after="100"/>
              <w:ind w:left="100" w:right="100"/>
            </w:pPr>
            <w:r>
              <w:rPr>
                <w:rFonts w:ascii="Arial" w:eastAsia="Arial" w:hAnsi="Arial" w:cs="Arial"/>
                <w:color w:val="000000"/>
                <w:sz w:val="20"/>
                <w:szCs w:val="20"/>
              </w:rPr>
              <w:t>\cite{davey_rise_2012}</w:t>
            </w:r>
          </w:p>
        </w:tc>
        <w:tc>
          <w:tcPr>
            <w:tcW w:w="1080" w:type="dxa"/>
            <w:shd w:val="clear" w:color="auto" w:fill="FFFFFF"/>
            <w:tcMar>
              <w:top w:w="0" w:type="dxa"/>
              <w:left w:w="0" w:type="dxa"/>
              <w:bottom w:w="0" w:type="dxa"/>
              <w:right w:w="0" w:type="dxa"/>
            </w:tcMar>
            <w:vAlign w:val="center"/>
          </w:tcPr>
          <w:p w14:paraId="4E6CEA14"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435CEBF7"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5ED52F61" w14:textId="77777777" w:rsidR="006902CA" w:rsidRDefault="00006B48">
            <w:pPr>
              <w:spacing w:before="100" w:after="100"/>
              <w:ind w:left="100" w:right="100"/>
            </w:pPr>
            <w:r>
              <w:rPr>
                <w:rFonts w:ascii="Arial" w:eastAsia="Arial" w:hAnsi="Arial" w:cs="Arial"/>
                <w:color w:val="000000"/>
                <w:sz w:val="20"/>
                <w:szCs w:val="20"/>
              </w:rPr>
              <w:t xml:space="preserve">Metric = </w:t>
            </w:r>
            <w:proofErr w:type="spellStart"/>
            <w:r>
              <w:rPr>
                <w:rFonts w:ascii="Arial" w:eastAsia="Arial" w:hAnsi="Arial" w:cs="Arial"/>
                <w:color w:val="000000"/>
                <w:sz w:val="20"/>
                <w:szCs w:val="20"/>
              </w:rPr>
              <w:t>Simpson.They</w:t>
            </w:r>
            <w:proofErr w:type="spellEnd"/>
            <w:r>
              <w:rPr>
                <w:rFonts w:ascii="Arial" w:eastAsia="Arial" w:hAnsi="Arial" w:cs="Arial"/>
                <w:color w:val="000000"/>
                <w:sz w:val="20"/>
                <w:szCs w:val="20"/>
              </w:rPr>
              <w:t xml:space="preserve"> predict the metric using a GAM with spatial resolution of 1 Km². Then they show the trend for the mean value of the metric per year</w:t>
            </w:r>
          </w:p>
        </w:tc>
      </w:tr>
      <w:tr w:rsidR="006902CA" w14:paraId="61727751" w14:textId="77777777" w:rsidTr="006902CA">
        <w:trPr>
          <w:cantSplit/>
          <w:jc w:val="center"/>
        </w:trPr>
        <w:tc>
          <w:tcPr>
            <w:tcW w:w="1080" w:type="dxa"/>
            <w:shd w:val="clear" w:color="auto" w:fill="FFFFFF"/>
            <w:tcMar>
              <w:top w:w="0" w:type="dxa"/>
              <w:left w:w="0" w:type="dxa"/>
              <w:bottom w:w="0" w:type="dxa"/>
              <w:right w:w="0" w:type="dxa"/>
            </w:tcMar>
            <w:vAlign w:val="center"/>
          </w:tcPr>
          <w:p w14:paraId="737E18BF"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478856C4"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54756EF3"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382E40A3" w14:textId="77777777" w:rsidR="006902CA" w:rsidRDefault="006902CA">
            <w:pPr>
              <w:spacing w:before="100" w:after="100"/>
              <w:ind w:left="100" w:right="100"/>
            </w:pPr>
          </w:p>
        </w:tc>
      </w:tr>
      <w:tr w:rsidR="006902CA" w14:paraId="137BAC74" w14:textId="77777777" w:rsidTr="006902CA">
        <w:trPr>
          <w:cantSplit/>
          <w:jc w:val="center"/>
        </w:trPr>
        <w:tc>
          <w:tcPr>
            <w:tcW w:w="1080" w:type="dxa"/>
            <w:shd w:val="clear" w:color="auto" w:fill="FFFFFF"/>
            <w:tcMar>
              <w:top w:w="0" w:type="dxa"/>
              <w:left w:w="0" w:type="dxa"/>
              <w:bottom w:w="0" w:type="dxa"/>
              <w:right w:w="0" w:type="dxa"/>
            </w:tcMar>
            <w:vAlign w:val="center"/>
          </w:tcPr>
          <w:p w14:paraId="7F5850EA"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7A250FD3"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7ADD045D"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0BFD6796" w14:textId="77777777" w:rsidR="006902CA" w:rsidRDefault="006902CA">
            <w:pPr>
              <w:spacing w:before="100" w:after="100"/>
              <w:ind w:left="100" w:right="100"/>
            </w:pPr>
          </w:p>
        </w:tc>
      </w:tr>
      <w:tr w:rsidR="006902CA" w14:paraId="238AA646" w14:textId="77777777" w:rsidTr="006902CA">
        <w:trPr>
          <w:cantSplit/>
          <w:jc w:val="center"/>
        </w:trPr>
        <w:tc>
          <w:tcPr>
            <w:tcW w:w="1080" w:type="dxa"/>
            <w:shd w:val="clear" w:color="auto" w:fill="FFFFFF"/>
            <w:tcMar>
              <w:top w:w="0" w:type="dxa"/>
              <w:left w:w="0" w:type="dxa"/>
              <w:bottom w:w="0" w:type="dxa"/>
              <w:right w:w="0" w:type="dxa"/>
            </w:tcMar>
            <w:vAlign w:val="center"/>
          </w:tcPr>
          <w:p w14:paraId="0A939225" w14:textId="77777777" w:rsidR="006902CA" w:rsidRDefault="00006B48">
            <w:pPr>
              <w:spacing w:before="100" w:after="100"/>
              <w:ind w:left="100" w:right="100"/>
            </w:pPr>
            <w:r>
              <w:rPr>
                <w:rFonts w:ascii="Arial" w:eastAsia="Arial" w:hAnsi="Arial" w:cs="Arial"/>
                <w:color w:val="000000"/>
                <w:sz w:val="20"/>
                <w:szCs w:val="20"/>
              </w:rPr>
              <w:lastRenderedPageBreak/>
              <w:t>\cite{harrison_assessing_2014}</w:t>
            </w:r>
          </w:p>
        </w:tc>
        <w:tc>
          <w:tcPr>
            <w:tcW w:w="1080" w:type="dxa"/>
            <w:shd w:val="clear" w:color="auto" w:fill="FFFFFF"/>
            <w:tcMar>
              <w:top w:w="0" w:type="dxa"/>
              <w:left w:w="0" w:type="dxa"/>
              <w:bottom w:w="0" w:type="dxa"/>
              <w:right w:w="0" w:type="dxa"/>
            </w:tcMar>
            <w:vAlign w:val="center"/>
          </w:tcPr>
          <w:p w14:paraId="5A5A4B2A"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55026D2A"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5922B51B" w14:textId="77777777" w:rsidR="006902CA" w:rsidRDefault="00006B48">
            <w:pPr>
              <w:spacing w:before="100" w:after="100"/>
              <w:ind w:left="100" w:right="100"/>
            </w:pPr>
            <w:r>
              <w:rPr>
                <w:rFonts w:ascii="Arial" w:eastAsia="Arial" w:hAnsi="Arial" w:cs="Arial"/>
                <w:color w:val="000000"/>
                <w:sz w:val="20"/>
                <w:szCs w:val="20"/>
              </w:rPr>
              <w:t>To assess the metric, they use a GAM to predict the abundance over the entire area of interest (spatial resolution = 1 Km²) and then compute the geometric mean of species abundance = Multi Species Index (as in \cite{studeny_fine-tuning_2013}) from the prediction. Data used to learn the GAM are sampled from plots of 1 Km². Farmland communities</w:t>
            </w:r>
          </w:p>
        </w:tc>
      </w:tr>
      <w:tr w:rsidR="006902CA" w14:paraId="17EED64E" w14:textId="77777777" w:rsidTr="006902CA">
        <w:trPr>
          <w:cantSplit/>
          <w:jc w:val="center"/>
        </w:trPr>
        <w:tc>
          <w:tcPr>
            <w:tcW w:w="1080" w:type="dxa"/>
            <w:shd w:val="clear" w:color="auto" w:fill="FFFFFF"/>
            <w:tcMar>
              <w:top w:w="0" w:type="dxa"/>
              <w:left w:w="0" w:type="dxa"/>
              <w:bottom w:w="0" w:type="dxa"/>
              <w:right w:w="0" w:type="dxa"/>
            </w:tcMar>
            <w:vAlign w:val="center"/>
          </w:tcPr>
          <w:p w14:paraId="1919A0A0"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0733E1C3"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6C689BD3" w14:textId="77777777" w:rsidR="006902CA" w:rsidRDefault="00006B48">
            <w:pPr>
              <w:spacing w:before="100" w:after="100"/>
              <w:ind w:left="100" w:right="100"/>
            </w:pPr>
            <w:r>
              <w:rPr>
                <w:rFonts w:ascii="Arial" w:eastAsia="Arial" w:hAnsi="Arial" w:cs="Arial"/>
                <w:color w:val="000000"/>
                <w:sz w:val="20"/>
                <w:szCs w:val="20"/>
              </w:rPr>
              <w:t>Stable</w:t>
            </w:r>
          </w:p>
        </w:tc>
        <w:tc>
          <w:tcPr>
            <w:tcW w:w="5760" w:type="dxa"/>
            <w:shd w:val="clear" w:color="auto" w:fill="FFFFFF"/>
            <w:tcMar>
              <w:top w:w="0" w:type="dxa"/>
              <w:left w:w="0" w:type="dxa"/>
              <w:bottom w:w="0" w:type="dxa"/>
              <w:right w:w="0" w:type="dxa"/>
            </w:tcMar>
            <w:vAlign w:val="center"/>
          </w:tcPr>
          <w:p w14:paraId="042EF161" w14:textId="77777777" w:rsidR="006902CA" w:rsidRDefault="00006B48">
            <w:pPr>
              <w:spacing w:before="100" w:after="100"/>
              <w:ind w:left="100" w:right="100"/>
            </w:pPr>
            <w:r>
              <w:rPr>
                <w:rFonts w:ascii="Arial" w:eastAsia="Arial" w:hAnsi="Arial" w:cs="Arial"/>
                <w:color w:val="000000"/>
                <w:sz w:val="20"/>
                <w:szCs w:val="20"/>
              </w:rPr>
              <w:t xml:space="preserve">Farmland communities, </w:t>
            </w:r>
            <w:proofErr w:type="spellStart"/>
            <w:r>
              <w:rPr>
                <w:rFonts w:ascii="Arial" w:eastAsia="Arial" w:hAnsi="Arial" w:cs="Arial"/>
                <w:color w:val="000000"/>
                <w:sz w:val="20"/>
                <w:szCs w:val="20"/>
              </w:rPr>
              <w:t>GoF</w:t>
            </w:r>
            <w:proofErr w:type="spellEnd"/>
            <w:r>
              <w:rPr>
                <w:rFonts w:ascii="Arial" w:eastAsia="Arial" w:hAnsi="Arial" w:cs="Arial"/>
                <w:color w:val="000000"/>
                <w:sz w:val="20"/>
                <w:szCs w:val="20"/>
              </w:rPr>
              <w:t xml:space="preserve"> ($\lambda$ = −1) =  weighted towards the rare species</w:t>
            </w:r>
          </w:p>
        </w:tc>
      </w:tr>
      <w:tr w:rsidR="006902CA" w14:paraId="760CFFB4" w14:textId="77777777" w:rsidTr="006902CA">
        <w:trPr>
          <w:cantSplit/>
          <w:jc w:val="center"/>
        </w:trPr>
        <w:tc>
          <w:tcPr>
            <w:tcW w:w="1080" w:type="dxa"/>
            <w:shd w:val="clear" w:color="auto" w:fill="FFFFFF"/>
            <w:tcMar>
              <w:top w:w="0" w:type="dxa"/>
              <w:left w:w="0" w:type="dxa"/>
              <w:bottom w:w="0" w:type="dxa"/>
              <w:right w:w="0" w:type="dxa"/>
            </w:tcMar>
            <w:vAlign w:val="center"/>
          </w:tcPr>
          <w:p w14:paraId="40A02D6D"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5BFB8630"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5B57C63D" w14:textId="77777777" w:rsidR="006902CA" w:rsidRDefault="00006B48">
            <w:pPr>
              <w:spacing w:before="100" w:after="100"/>
              <w:ind w:left="100" w:right="100"/>
            </w:pPr>
            <w:r>
              <w:rPr>
                <w:rFonts w:ascii="Arial" w:eastAsia="Arial" w:hAnsi="Arial" w:cs="Arial"/>
                <w:color w:val="000000"/>
                <w:sz w:val="20"/>
                <w:szCs w:val="20"/>
              </w:rPr>
              <w:t>Stable</w:t>
            </w:r>
          </w:p>
        </w:tc>
        <w:tc>
          <w:tcPr>
            <w:tcW w:w="5760" w:type="dxa"/>
            <w:shd w:val="clear" w:color="auto" w:fill="FFFFFF"/>
            <w:tcMar>
              <w:top w:w="0" w:type="dxa"/>
              <w:left w:w="0" w:type="dxa"/>
              <w:bottom w:w="0" w:type="dxa"/>
              <w:right w:w="0" w:type="dxa"/>
            </w:tcMar>
            <w:vAlign w:val="center"/>
          </w:tcPr>
          <w:p w14:paraId="515CF417" w14:textId="77777777" w:rsidR="006902CA" w:rsidRDefault="00006B48">
            <w:pPr>
              <w:spacing w:before="100" w:after="100"/>
              <w:ind w:left="100" w:right="100"/>
            </w:pPr>
            <w:r>
              <w:rPr>
                <w:rFonts w:ascii="Arial" w:eastAsia="Arial" w:hAnsi="Arial" w:cs="Arial"/>
                <w:color w:val="000000"/>
                <w:sz w:val="20"/>
                <w:szCs w:val="20"/>
              </w:rPr>
              <w:t xml:space="preserve">Farmland communities, </w:t>
            </w:r>
            <w:proofErr w:type="spellStart"/>
            <w:r>
              <w:rPr>
                <w:rFonts w:ascii="Arial" w:eastAsia="Arial" w:hAnsi="Arial" w:cs="Arial"/>
                <w:color w:val="000000"/>
                <w:sz w:val="20"/>
                <w:szCs w:val="20"/>
              </w:rPr>
              <w:t>GoF</w:t>
            </w:r>
            <w:proofErr w:type="spellEnd"/>
            <w:r>
              <w:rPr>
                <w:rFonts w:ascii="Arial" w:eastAsia="Arial" w:hAnsi="Arial" w:cs="Arial"/>
                <w:color w:val="000000"/>
                <w:sz w:val="20"/>
                <w:szCs w:val="20"/>
              </w:rPr>
              <w:t xml:space="preserve"> ( $\lambda$ = −2) weighted towards the common species</w:t>
            </w:r>
          </w:p>
        </w:tc>
      </w:tr>
      <w:tr w:rsidR="006902CA" w14:paraId="17FCBEE5" w14:textId="77777777" w:rsidTr="006902CA">
        <w:trPr>
          <w:cantSplit/>
          <w:jc w:val="center"/>
        </w:trPr>
        <w:tc>
          <w:tcPr>
            <w:tcW w:w="1080" w:type="dxa"/>
            <w:shd w:val="clear" w:color="auto" w:fill="FFFFFF"/>
            <w:tcMar>
              <w:top w:w="0" w:type="dxa"/>
              <w:left w:w="0" w:type="dxa"/>
              <w:bottom w:w="0" w:type="dxa"/>
              <w:right w:w="0" w:type="dxa"/>
            </w:tcMar>
            <w:vAlign w:val="center"/>
          </w:tcPr>
          <w:p w14:paraId="6BBA8510" w14:textId="77777777" w:rsidR="006902CA" w:rsidRDefault="00006B48">
            <w:pPr>
              <w:spacing w:before="100" w:after="100"/>
              <w:ind w:left="100" w:right="100"/>
            </w:pPr>
            <w:r>
              <w:rPr>
                <w:rFonts w:ascii="Arial" w:eastAsia="Arial" w:hAnsi="Arial" w:cs="Arial"/>
                <w:color w:val="000000"/>
                <w:sz w:val="20"/>
                <w:szCs w:val="20"/>
              </w:rPr>
              <w:t>\cite{harrison_quantifying_2016}</w:t>
            </w:r>
          </w:p>
        </w:tc>
        <w:tc>
          <w:tcPr>
            <w:tcW w:w="1080" w:type="dxa"/>
            <w:shd w:val="clear" w:color="auto" w:fill="FFFFFF"/>
            <w:tcMar>
              <w:top w:w="0" w:type="dxa"/>
              <w:left w:w="0" w:type="dxa"/>
              <w:bottom w:w="0" w:type="dxa"/>
              <w:right w:w="0" w:type="dxa"/>
            </w:tcMar>
            <w:vAlign w:val="center"/>
          </w:tcPr>
          <w:p w14:paraId="6D8FAD92"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3C02B67F"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4F1FF4BC" w14:textId="77777777" w:rsidR="006902CA" w:rsidRDefault="00006B48">
            <w:pPr>
              <w:spacing w:before="100" w:after="100"/>
              <w:ind w:left="100" w:right="100"/>
            </w:pPr>
            <w:proofErr w:type="spellStart"/>
            <w:r>
              <w:rPr>
                <w:rFonts w:ascii="Arial" w:eastAsia="Arial" w:hAnsi="Arial" w:cs="Arial"/>
                <w:color w:val="000000"/>
                <w:sz w:val="20"/>
                <w:szCs w:val="20"/>
              </w:rPr>
              <w:t>Geomteric</w:t>
            </w:r>
            <w:proofErr w:type="spellEnd"/>
            <w:r>
              <w:rPr>
                <w:rFonts w:ascii="Arial" w:eastAsia="Arial" w:hAnsi="Arial" w:cs="Arial"/>
                <w:color w:val="000000"/>
                <w:sz w:val="20"/>
                <w:szCs w:val="20"/>
              </w:rPr>
              <w:t xml:space="preserve"> mean of species abundance, they predict the abundance with resolution of 1 Km² and then computed the metric for each 10000 Km² cell across Great Britain, Visited twice a year</w:t>
            </w:r>
          </w:p>
        </w:tc>
      </w:tr>
      <w:tr w:rsidR="006902CA" w14:paraId="7CA7907D" w14:textId="77777777" w:rsidTr="006902CA">
        <w:trPr>
          <w:cantSplit/>
          <w:jc w:val="center"/>
        </w:trPr>
        <w:tc>
          <w:tcPr>
            <w:tcW w:w="1080" w:type="dxa"/>
            <w:shd w:val="clear" w:color="auto" w:fill="FFFFFF"/>
            <w:tcMar>
              <w:top w:w="0" w:type="dxa"/>
              <w:left w:w="0" w:type="dxa"/>
              <w:bottom w:w="0" w:type="dxa"/>
              <w:right w:w="0" w:type="dxa"/>
            </w:tcMar>
            <w:vAlign w:val="center"/>
          </w:tcPr>
          <w:p w14:paraId="56340E90"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261F8D12"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2373AE74" w14:textId="77777777" w:rsidR="006902CA" w:rsidRDefault="00006B48">
            <w:pPr>
              <w:spacing w:before="100" w:after="100"/>
              <w:ind w:left="100" w:right="100"/>
            </w:pPr>
            <w:r>
              <w:rPr>
                <w:rFonts w:ascii="Arial" w:eastAsia="Arial" w:hAnsi="Arial" w:cs="Arial"/>
                <w:color w:val="000000"/>
                <w:sz w:val="20"/>
                <w:szCs w:val="20"/>
              </w:rPr>
              <w:t>Stable</w:t>
            </w:r>
          </w:p>
        </w:tc>
        <w:tc>
          <w:tcPr>
            <w:tcW w:w="5760" w:type="dxa"/>
            <w:shd w:val="clear" w:color="auto" w:fill="FFFFFF"/>
            <w:tcMar>
              <w:top w:w="0" w:type="dxa"/>
              <w:left w:w="0" w:type="dxa"/>
              <w:bottom w:w="0" w:type="dxa"/>
              <w:right w:w="0" w:type="dxa"/>
            </w:tcMar>
            <w:vAlign w:val="center"/>
          </w:tcPr>
          <w:p w14:paraId="27F8537C" w14:textId="77777777" w:rsidR="006902CA" w:rsidRDefault="00006B48">
            <w:pPr>
              <w:spacing w:before="100" w:after="100"/>
              <w:ind w:left="100" w:right="100"/>
            </w:pPr>
            <w:proofErr w:type="spellStart"/>
            <w:r>
              <w:rPr>
                <w:rFonts w:ascii="Arial" w:eastAsia="Arial" w:hAnsi="Arial" w:cs="Arial"/>
                <w:color w:val="000000"/>
                <w:sz w:val="20"/>
                <w:szCs w:val="20"/>
              </w:rPr>
              <w:t>GoF</w:t>
            </w:r>
            <w:proofErr w:type="spellEnd"/>
            <w:r>
              <w:rPr>
                <w:rFonts w:ascii="Arial" w:eastAsia="Arial" w:hAnsi="Arial" w:cs="Arial"/>
                <w:color w:val="000000"/>
                <w:sz w:val="20"/>
                <w:szCs w:val="20"/>
              </w:rPr>
              <w:t xml:space="preserve"> ( $\lambda$ = −1) = toward rare species" The goodness-of-fit-based measure of biodiversity suggests that both rare and common species made gains through much of Britain in the first half of the time period, and losses in the second half.", Visited twice a year / Increase first half and second </w:t>
            </w:r>
            <w:proofErr w:type="spellStart"/>
            <w:r>
              <w:rPr>
                <w:rFonts w:ascii="Arial" w:eastAsia="Arial" w:hAnsi="Arial" w:cs="Arial"/>
                <w:color w:val="000000"/>
                <w:sz w:val="20"/>
                <w:szCs w:val="20"/>
              </w:rPr>
              <w:t>second</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halfGoF</w:t>
            </w:r>
            <w:proofErr w:type="spellEnd"/>
            <w:r>
              <w:rPr>
                <w:rFonts w:ascii="Arial" w:eastAsia="Arial" w:hAnsi="Arial" w:cs="Arial"/>
                <w:color w:val="000000"/>
                <w:sz w:val="20"/>
                <w:szCs w:val="20"/>
              </w:rPr>
              <w:t xml:space="preserve"> ( $\lambda$ = −1)</w:t>
            </w:r>
          </w:p>
        </w:tc>
      </w:tr>
      <w:tr w:rsidR="006902CA" w14:paraId="03B43B61" w14:textId="77777777" w:rsidTr="006902CA">
        <w:trPr>
          <w:cantSplit/>
          <w:jc w:val="center"/>
        </w:trPr>
        <w:tc>
          <w:tcPr>
            <w:tcW w:w="1080" w:type="dxa"/>
            <w:shd w:val="clear" w:color="auto" w:fill="FFFFFF"/>
            <w:tcMar>
              <w:top w:w="0" w:type="dxa"/>
              <w:left w:w="0" w:type="dxa"/>
              <w:bottom w:w="0" w:type="dxa"/>
              <w:right w:w="0" w:type="dxa"/>
            </w:tcMar>
            <w:vAlign w:val="center"/>
          </w:tcPr>
          <w:p w14:paraId="435F0073"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2EA10B21"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7334B22C" w14:textId="77777777" w:rsidR="006902CA" w:rsidRDefault="00006B48">
            <w:pPr>
              <w:spacing w:before="100" w:after="100"/>
              <w:ind w:left="100" w:right="100"/>
            </w:pPr>
            <w:r>
              <w:rPr>
                <w:rFonts w:ascii="Arial" w:eastAsia="Arial" w:hAnsi="Arial" w:cs="Arial"/>
                <w:color w:val="000000"/>
                <w:sz w:val="20"/>
                <w:szCs w:val="20"/>
              </w:rPr>
              <w:t>Stable</w:t>
            </w:r>
          </w:p>
        </w:tc>
        <w:tc>
          <w:tcPr>
            <w:tcW w:w="5760" w:type="dxa"/>
            <w:shd w:val="clear" w:color="auto" w:fill="FFFFFF"/>
            <w:tcMar>
              <w:top w:w="0" w:type="dxa"/>
              <w:left w:w="0" w:type="dxa"/>
              <w:bottom w:w="0" w:type="dxa"/>
              <w:right w:w="0" w:type="dxa"/>
            </w:tcMar>
            <w:vAlign w:val="center"/>
          </w:tcPr>
          <w:p w14:paraId="47A4433C" w14:textId="77777777" w:rsidR="006902CA" w:rsidRDefault="00006B48">
            <w:pPr>
              <w:spacing w:before="100" w:after="100"/>
              <w:ind w:left="100" w:right="100"/>
            </w:pPr>
            <w:proofErr w:type="spellStart"/>
            <w:r>
              <w:rPr>
                <w:rFonts w:ascii="Arial" w:eastAsia="Arial" w:hAnsi="Arial" w:cs="Arial"/>
                <w:color w:val="000000"/>
                <w:sz w:val="20"/>
                <w:szCs w:val="20"/>
              </w:rPr>
              <w:t>GoF</w:t>
            </w:r>
            <w:proofErr w:type="spellEnd"/>
            <w:r>
              <w:rPr>
                <w:rFonts w:ascii="Arial" w:eastAsia="Arial" w:hAnsi="Arial" w:cs="Arial"/>
                <w:color w:val="000000"/>
                <w:sz w:val="20"/>
                <w:szCs w:val="20"/>
              </w:rPr>
              <w:t xml:space="preserve"> ( $\lambda$ = −2) = toward common species " The goodness-of-fit-based measure of biodiversity suggests that both rare and common species made gains through much of Britain in the first half of the time period, and losses in the second half.", Visited twice a year / Increase first half and second </w:t>
            </w:r>
            <w:proofErr w:type="spellStart"/>
            <w:r>
              <w:rPr>
                <w:rFonts w:ascii="Arial" w:eastAsia="Arial" w:hAnsi="Arial" w:cs="Arial"/>
                <w:color w:val="000000"/>
                <w:sz w:val="20"/>
                <w:szCs w:val="20"/>
              </w:rPr>
              <w:t>second</w:t>
            </w:r>
            <w:proofErr w:type="spellEnd"/>
            <w:r>
              <w:rPr>
                <w:rFonts w:ascii="Arial" w:eastAsia="Arial" w:hAnsi="Arial" w:cs="Arial"/>
                <w:color w:val="000000"/>
                <w:sz w:val="20"/>
                <w:szCs w:val="20"/>
              </w:rPr>
              <w:t xml:space="preserve"> half</w:t>
            </w:r>
          </w:p>
        </w:tc>
      </w:tr>
      <w:tr w:rsidR="006902CA" w14:paraId="472303D1" w14:textId="77777777" w:rsidTr="006902CA">
        <w:trPr>
          <w:cantSplit/>
          <w:jc w:val="center"/>
        </w:trPr>
        <w:tc>
          <w:tcPr>
            <w:tcW w:w="1080" w:type="dxa"/>
            <w:shd w:val="clear" w:color="auto" w:fill="FFFFFF"/>
            <w:tcMar>
              <w:top w:w="0" w:type="dxa"/>
              <w:left w:w="0" w:type="dxa"/>
              <w:bottom w:w="0" w:type="dxa"/>
              <w:right w:w="0" w:type="dxa"/>
            </w:tcMar>
            <w:vAlign w:val="center"/>
          </w:tcPr>
          <w:p w14:paraId="34569EE7" w14:textId="77777777" w:rsidR="006902CA" w:rsidRDefault="00006B48">
            <w:pPr>
              <w:spacing w:before="100" w:after="100"/>
              <w:ind w:left="100" w:right="100"/>
            </w:pPr>
            <w:r>
              <w:rPr>
                <w:rFonts w:ascii="Arial" w:eastAsia="Arial" w:hAnsi="Arial" w:cs="Arial"/>
                <w:color w:val="000000"/>
                <w:sz w:val="20"/>
                <w:szCs w:val="20"/>
              </w:rPr>
              <w:t>\cite{jarzyna_taxonomic_2018}</w:t>
            </w:r>
          </w:p>
        </w:tc>
        <w:tc>
          <w:tcPr>
            <w:tcW w:w="1080" w:type="dxa"/>
            <w:shd w:val="clear" w:color="auto" w:fill="FFFFFF"/>
            <w:tcMar>
              <w:top w:w="0" w:type="dxa"/>
              <w:left w:w="0" w:type="dxa"/>
              <w:bottom w:w="0" w:type="dxa"/>
              <w:right w:w="0" w:type="dxa"/>
            </w:tcMar>
            <w:vAlign w:val="center"/>
          </w:tcPr>
          <w:p w14:paraId="7A1AD344" w14:textId="77777777" w:rsidR="006902CA" w:rsidRDefault="00006B48">
            <w:pPr>
              <w:spacing w:before="100" w:after="100"/>
              <w:ind w:left="100" w:right="100"/>
            </w:pPr>
            <w:r>
              <w:rPr>
                <w:rFonts w:ascii="Arial" w:eastAsia="Arial" w:hAnsi="Arial" w:cs="Arial"/>
                <w:color w:val="000000"/>
                <w:sz w:val="20"/>
                <w:szCs w:val="20"/>
              </w:rPr>
              <w:t>Regional</w:t>
            </w:r>
          </w:p>
        </w:tc>
        <w:tc>
          <w:tcPr>
            <w:tcW w:w="1080" w:type="dxa"/>
            <w:shd w:val="clear" w:color="auto" w:fill="FFFFFF"/>
            <w:tcMar>
              <w:top w:w="0" w:type="dxa"/>
              <w:left w:w="0" w:type="dxa"/>
              <w:bottom w:w="0" w:type="dxa"/>
              <w:right w:w="0" w:type="dxa"/>
            </w:tcMar>
            <w:vAlign w:val="center"/>
          </w:tcPr>
          <w:p w14:paraId="7227BF40"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79E0FBA6" w14:textId="77777777" w:rsidR="006902CA" w:rsidRDefault="006902CA">
            <w:pPr>
              <w:spacing w:before="100" w:after="100"/>
              <w:ind w:left="100" w:right="100"/>
            </w:pPr>
          </w:p>
        </w:tc>
      </w:tr>
      <w:tr w:rsidR="006902CA" w14:paraId="6CE3BA30" w14:textId="77777777" w:rsidTr="006902CA">
        <w:trPr>
          <w:cantSplit/>
          <w:jc w:val="center"/>
        </w:trPr>
        <w:tc>
          <w:tcPr>
            <w:tcW w:w="1080" w:type="dxa"/>
            <w:shd w:val="clear" w:color="auto" w:fill="FFFFFF"/>
            <w:tcMar>
              <w:top w:w="0" w:type="dxa"/>
              <w:left w:w="0" w:type="dxa"/>
              <w:bottom w:w="0" w:type="dxa"/>
              <w:right w:w="0" w:type="dxa"/>
            </w:tcMar>
            <w:vAlign w:val="center"/>
          </w:tcPr>
          <w:p w14:paraId="25565426"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7BE70CDE" w14:textId="77777777" w:rsidR="006902CA" w:rsidRDefault="00006B48">
            <w:pPr>
              <w:spacing w:before="100" w:after="100"/>
              <w:ind w:left="100" w:right="100"/>
            </w:pPr>
            <w:r>
              <w:rPr>
                <w:rFonts w:ascii="Arial" w:eastAsia="Arial" w:hAnsi="Arial" w:cs="Arial"/>
                <w:color w:val="000000"/>
                <w:sz w:val="20"/>
                <w:szCs w:val="20"/>
              </w:rPr>
              <w:t>Regional</w:t>
            </w:r>
          </w:p>
        </w:tc>
        <w:tc>
          <w:tcPr>
            <w:tcW w:w="1080" w:type="dxa"/>
            <w:shd w:val="clear" w:color="auto" w:fill="FFFFFF"/>
            <w:tcMar>
              <w:top w:w="0" w:type="dxa"/>
              <w:left w:w="0" w:type="dxa"/>
              <w:bottom w:w="0" w:type="dxa"/>
              <w:right w:w="0" w:type="dxa"/>
            </w:tcMar>
            <w:vAlign w:val="center"/>
          </w:tcPr>
          <w:p w14:paraId="69E5A365"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29BA588C" w14:textId="77777777" w:rsidR="006902CA" w:rsidRDefault="006902CA">
            <w:pPr>
              <w:spacing w:before="100" w:after="100"/>
              <w:ind w:left="100" w:right="100"/>
            </w:pPr>
          </w:p>
        </w:tc>
      </w:tr>
      <w:tr w:rsidR="006902CA" w14:paraId="222616ED" w14:textId="77777777" w:rsidTr="006902CA">
        <w:trPr>
          <w:cantSplit/>
          <w:jc w:val="center"/>
        </w:trPr>
        <w:tc>
          <w:tcPr>
            <w:tcW w:w="1080" w:type="dxa"/>
            <w:shd w:val="clear" w:color="auto" w:fill="FFFFFF"/>
            <w:tcMar>
              <w:top w:w="0" w:type="dxa"/>
              <w:left w:w="0" w:type="dxa"/>
              <w:bottom w:w="0" w:type="dxa"/>
              <w:right w:w="0" w:type="dxa"/>
            </w:tcMar>
            <w:vAlign w:val="center"/>
          </w:tcPr>
          <w:p w14:paraId="776AC0A4"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556D417F" w14:textId="77777777" w:rsidR="006902CA" w:rsidRDefault="00006B48">
            <w:pPr>
              <w:spacing w:before="100" w:after="100"/>
              <w:ind w:left="100" w:right="100"/>
            </w:pPr>
            <w:r>
              <w:rPr>
                <w:rFonts w:ascii="Arial" w:eastAsia="Arial" w:hAnsi="Arial" w:cs="Arial"/>
                <w:color w:val="000000"/>
                <w:sz w:val="20"/>
                <w:szCs w:val="20"/>
              </w:rPr>
              <w:t>Regional</w:t>
            </w:r>
          </w:p>
        </w:tc>
        <w:tc>
          <w:tcPr>
            <w:tcW w:w="1080" w:type="dxa"/>
            <w:shd w:val="clear" w:color="auto" w:fill="FFFFFF"/>
            <w:tcMar>
              <w:top w:w="0" w:type="dxa"/>
              <w:left w:w="0" w:type="dxa"/>
              <w:bottom w:w="0" w:type="dxa"/>
              <w:right w:w="0" w:type="dxa"/>
            </w:tcMar>
            <w:vAlign w:val="center"/>
          </w:tcPr>
          <w:p w14:paraId="5B7690F5"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6EA3EF74" w14:textId="77777777" w:rsidR="006902CA" w:rsidRDefault="006902CA">
            <w:pPr>
              <w:spacing w:before="100" w:after="100"/>
              <w:ind w:left="100" w:right="100"/>
            </w:pPr>
          </w:p>
        </w:tc>
      </w:tr>
      <w:tr w:rsidR="006902CA" w14:paraId="582D92B2" w14:textId="77777777" w:rsidTr="006902CA">
        <w:trPr>
          <w:cantSplit/>
          <w:jc w:val="center"/>
        </w:trPr>
        <w:tc>
          <w:tcPr>
            <w:tcW w:w="1080" w:type="dxa"/>
            <w:shd w:val="clear" w:color="auto" w:fill="FFFFFF"/>
            <w:tcMar>
              <w:top w:w="0" w:type="dxa"/>
              <w:left w:w="0" w:type="dxa"/>
              <w:bottom w:w="0" w:type="dxa"/>
              <w:right w:w="0" w:type="dxa"/>
            </w:tcMar>
            <w:vAlign w:val="center"/>
          </w:tcPr>
          <w:p w14:paraId="2A4A3739"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7C35573A" w14:textId="77777777" w:rsidR="006902CA" w:rsidRDefault="00006B48">
            <w:pPr>
              <w:spacing w:before="100" w:after="100"/>
              <w:ind w:left="100" w:right="100"/>
            </w:pPr>
            <w:r>
              <w:rPr>
                <w:rFonts w:ascii="Arial" w:eastAsia="Arial" w:hAnsi="Arial" w:cs="Arial"/>
                <w:color w:val="000000"/>
                <w:sz w:val="20"/>
                <w:szCs w:val="20"/>
              </w:rPr>
              <w:t>National</w:t>
            </w:r>
          </w:p>
        </w:tc>
        <w:tc>
          <w:tcPr>
            <w:tcW w:w="1080" w:type="dxa"/>
            <w:shd w:val="clear" w:color="auto" w:fill="FFFFFF"/>
            <w:tcMar>
              <w:top w:w="0" w:type="dxa"/>
              <w:left w:w="0" w:type="dxa"/>
              <w:bottom w:w="0" w:type="dxa"/>
              <w:right w:w="0" w:type="dxa"/>
            </w:tcMar>
            <w:vAlign w:val="center"/>
          </w:tcPr>
          <w:p w14:paraId="25603DE3"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78330401" w14:textId="77777777" w:rsidR="006902CA" w:rsidRDefault="006902CA">
            <w:pPr>
              <w:spacing w:before="100" w:after="100"/>
              <w:ind w:left="100" w:right="100"/>
            </w:pPr>
          </w:p>
        </w:tc>
      </w:tr>
      <w:tr w:rsidR="006902CA" w14:paraId="37F4C6CE" w14:textId="77777777" w:rsidTr="006902CA">
        <w:trPr>
          <w:cantSplit/>
          <w:jc w:val="center"/>
        </w:trPr>
        <w:tc>
          <w:tcPr>
            <w:tcW w:w="1080" w:type="dxa"/>
            <w:shd w:val="clear" w:color="auto" w:fill="FFFFFF"/>
            <w:tcMar>
              <w:top w:w="0" w:type="dxa"/>
              <w:left w:w="0" w:type="dxa"/>
              <w:bottom w:w="0" w:type="dxa"/>
              <w:right w:w="0" w:type="dxa"/>
            </w:tcMar>
            <w:vAlign w:val="center"/>
          </w:tcPr>
          <w:p w14:paraId="6761AC13"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291346F2" w14:textId="77777777" w:rsidR="006902CA" w:rsidRDefault="00006B48">
            <w:pPr>
              <w:spacing w:before="100" w:after="100"/>
              <w:ind w:left="100" w:right="100"/>
            </w:pPr>
            <w:r>
              <w:rPr>
                <w:rFonts w:ascii="Arial" w:eastAsia="Arial" w:hAnsi="Arial" w:cs="Arial"/>
                <w:color w:val="000000"/>
                <w:sz w:val="20"/>
                <w:szCs w:val="20"/>
              </w:rPr>
              <w:t>Global</w:t>
            </w:r>
          </w:p>
        </w:tc>
        <w:tc>
          <w:tcPr>
            <w:tcW w:w="1080" w:type="dxa"/>
            <w:shd w:val="clear" w:color="auto" w:fill="FFFFFF"/>
            <w:tcMar>
              <w:top w:w="0" w:type="dxa"/>
              <w:left w:w="0" w:type="dxa"/>
              <w:bottom w:w="0" w:type="dxa"/>
              <w:right w:w="0" w:type="dxa"/>
            </w:tcMar>
            <w:vAlign w:val="center"/>
          </w:tcPr>
          <w:p w14:paraId="639576EC" w14:textId="77777777" w:rsidR="006902CA" w:rsidRDefault="00006B48">
            <w:pPr>
              <w:spacing w:before="100" w:after="100"/>
              <w:ind w:left="100" w:right="100"/>
            </w:pPr>
            <w:r>
              <w:rPr>
                <w:rFonts w:ascii="Arial" w:eastAsia="Arial" w:hAnsi="Arial" w:cs="Arial"/>
                <w:color w:val="000000"/>
                <w:sz w:val="20"/>
                <w:szCs w:val="20"/>
              </w:rPr>
              <w:t>Decrease</w:t>
            </w:r>
          </w:p>
        </w:tc>
        <w:tc>
          <w:tcPr>
            <w:tcW w:w="5760" w:type="dxa"/>
            <w:shd w:val="clear" w:color="auto" w:fill="FFFFFF"/>
            <w:tcMar>
              <w:top w:w="0" w:type="dxa"/>
              <w:left w:w="0" w:type="dxa"/>
              <w:bottom w:w="0" w:type="dxa"/>
              <w:right w:w="0" w:type="dxa"/>
            </w:tcMar>
            <w:vAlign w:val="center"/>
          </w:tcPr>
          <w:p w14:paraId="780020BC" w14:textId="77777777" w:rsidR="006902CA" w:rsidRDefault="006902CA">
            <w:pPr>
              <w:spacing w:before="100" w:after="100"/>
              <w:ind w:left="100" w:right="100"/>
            </w:pPr>
          </w:p>
        </w:tc>
      </w:tr>
      <w:tr w:rsidR="006902CA" w14:paraId="787041FB" w14:textId="77777777" w:rsidTr="006902CA">
        <w:trPr>
          <w:cantSplit/>
          <w:jc w:val="center"/>
        </w:trPr>
        <w:tc>
          <w:tcPr>
            <w:tcW w:w="1080" w:type="dxa"/>
            <w:shd w:val="clear" w:color="auto" w:fill="FFFFFF"/>
            <w:tcMar>
              <w:top w:w="0" w:type="dxa"/>
              <w:left w:w="0" w:type="dxa"/>
              <w:bottom w:w="0" w:type="dxa"/>
              <w:right w:w="0" w:type="dxa"/>
            </w:tcMar>
            <w:vAlign w:val="center"/>
          </w:tcPr>
          <w:p w14:paraId="447BA613"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569F0D8E" w14:textId="77777777" w:rsidR="006902CA" w:rsidRDefault="00006B48">
            <w:pPr>
              <w:spacing w:before="100" w:after="100"/>
              <w:ind w:left="100" w:right="100"/>
            </w:pPr>
            <w:r>
              <w:rPr>
                <w:rFonts w:ascii="Arial" w:eastAsia="Arial" w:hAnsi="Arial" w:cs="Arial"/>
                <w:color w:val="000000"/>
                <w:sz w:val="20"/>
                <w:szCs w:val="20"/>
              </w:rPr>
              <w:t>Regional</w:t>
            </w:r>
          </w:p>
        </w:tc>
        <w:tc>
          <w:tcPr>
            <w:tcW w:w="1080" w:type="dxa"/>
            <w:shd w:val="clear" w:color="auto" w:fill="FFFFFF"/>
            <w:tcMar>
              <w:top w:w="0" w:type="dxa"/>
              <w:left w:w="0" w:type="dxa"/>
              <w:bottom w:w="0" w:type="dxa"/>
              <w:right w:w="0" w:type="dxa"/>
            </w:tcMar>
            <w:vAlign w:val="center"/>
          </w:tcPr>
          <w:p w14:paraId="2ED7D495"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2903235C" w14:textId="77777777" w:rsidR="006902CA" w:rsidRDefault="006902CA">
            <w:pPr>
              <w:spacing w:before="100" w:after="100"/>
              <w:ind w:left="100" w:right="100"/>
            </w:pPr>
          </w:p>
        </w:tc>
      </w:tr>
      <w:tr w:rsidR="006902CA" w14:paraId="21646B7F" w14:textId="77777777" w:rsidTr="006902CA">
        <w:trPr>
          <w:cantSplit/>
          <w:jc w:val="center"/>
        </w:trPr>
        <w:tc>
          <w:tcPr>
            <w:tcW w:w="1080" w:type="dxa"/>
            <w:shd w:val="clear" w:color="auto" w:fill="FFFFFF"/>
            <w:tcMar>
              <w:top w:w="0" w:type="dxa"/>
              <w:left w:w="0" w:type="dxa"/>
              <w:bottom w:w="0" w:type="dxa"/>
              <w:right w:w="0" w:type="dxa"/>
            </w:tcMar>
            <w:vAlign w:val="center"/>
          </w:tcPr>
          <w:p w14:paraId="05A037EB"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6E8DDE0D" w14:textId="77777777" w:rsidR="006902CA" w:rsidRDefault="00006B48">
            <w:pPr>
              <w:spacing w:before="100" w:after="100"/>
              <w:ind w:left="100" w:right="100"/>
            </w:pPr>
            <w:r>
              <w:rPr>
                <w:rFonts w:ascii="Arial" w:eastAsia="Arial" w:hAnsi="Arial" w:cs="Arial"/>
                <w:color w:val="000000"/>
                <w:sz w:val="20"/>
                <w:szCs w:val="20"/>
              </w:rPr>
              <w:t>Regional</w:t>
            </w:r>
          </w:p>
        </w:tc>
        <w:tc>
          <w:tcPr>
            <w:tcW w:w="1080" w:type="dxa"/>
            <w:shd w:val="clear" w:color="auto" w:fill="FFFFFF"/>
            <w:tcMar>
              <w:top w:w="0" w:type="dxa"/>
              <w:left w:w="0" w:type="dxa"/>
              <w:bottom w:w="0" w:type="dxa"/>
              <w:right w:w="0" w:type="dxa"/>
            </w:tcMar>
            <w:vAlign w:val="center"/>
          </w:tcPr>
          <w:p w14:paraId="538C94F4"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533B34C6" w14:textId="77777777" w:rsidR="006902CA" w:rsidRDefault="006902CA">
            <w:pPr>
              <w:spacing w:before="100" w:after="100"/>
              <w:ind w:left="100" w:right="100"/>
            </w:pPr>
          </w:p>
        </w:tc>
      </w:tr>
      <w:tr w:rsidR="006902CA" w14:paraId="6F148F3B" w14:textId="77777777" w:rsidTr="006902CA">
        <w:trPr>
          <w:cantSplit/>
          <w:jc w:val="center"/>
        </w:trPr>
        <w:tc>
          <w:tcPr>
            <w:tcW w:w="1080" w:type="dxa"/>
            <w:shd w:val="clear" w:color="auto" w:fill="FFFFFF"/>
            <w:tcMar>
              <w:top w:w="0" w:type="dxa"/>
              <w:left w:w="0" w:type="dxa"/>
              <w:bottom w:w="0" w:type="dxa"/>
              <w:right w:w="0" w:type="dxa"/>
            </w:tcMar>
            <w:vAlign w:val="center"/>
          </w:tcPr>
          <w:p w14:paraId="247C9944"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5B108D09" w14:textId="77777777" w:rsidR="006902CA" w:rsidRDefault="00006B48">
            <w:pPr>
              <w:spacing w:before="100" w:after="100"/>
              <w:ind w:left="100" w:right="100"/>
            </w:pPr>
            <w:r>
              <w:rPr>
                <w:rFonts w:ascii="Arial" w:eastAsia="Arial" w:hAnsi="Arial" w:cs="Arial"/>
                <w:color w:val="000000"/>
                <w:sz w:val="20"/>
                <w:szCs w:val="20"/>
              </w:rPr>
              <w:t>Regional</w:t>
            </w:r>
          </w:p>
        </w:tc>
        <w:tc>
          <w:tcPr>
            <w:tcW w:w="1080" w:type="dxa"/>
            <w:shd w:val="clear" w:color="auto" w:fill="FFFFFF"/>
            <w:tcMar>
              <w:top w:w="0" w:type="dxa"/>
              <w:left w:w="0" w:type="dxa"/>
              <w:bottom w:w="0" w:type="dxa"/>
              <w:right w:w="0" w:type="dxa"/>
            </w:tcMar>
            <w:vAlign w:val="center"/>
          </w:tcPr>
          <w:p w14:paraId="24FF691D"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75704504" w14:textId="77777777" w:rsidR="006902CA" w:rsidRDefault="006902CA">
            <w:pPr>
              <w:spacing w:before="100" w:after="100"/>
              <w:ind w:left="100" w:right="100"/>
            </w:pPr>
          </w:p>
        </w:tc>
      </w:tr>
      <w:tr w:rsidR="006902CA" w14:paraId="122D4AA7" w14:textId="77777777" w:rsidTr="006902CA">
        <w:trPr>
          <w:cantSplit/>
          <w:jc w:val="center"/>
        </w:trPr>
        <w:tc>
          <w:tcPr>
            <w:tcW w:w="1080" w:type="dxa"/>
            <w:shd w:val="clear" w:color="auto" w:fill="FFFFFF"/>
            <w:tcMar>
              <w:top w:w="0" w:type="dxa"/>
              <w:left w:w="0" w:type="dxa"/>
              <w:bottom w:w="0" w:type="dxa"/>
              <w:right w:w="0" w:type="dxa"/>
            </w:tcMar>
            <w:vAlign w:val="center"/>
          </w:tcPr>
          <w:p w14:paraId="02C7B01E"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41BC0EBE" w14:textId="77777777" w:rsidR="006902CA" w:rsidRDefault="00006B48">
            <w:pPr>
              <w:spacing w:before="100" w:after="100"/>
              <w:ind w:left="100" w:right="100"/>
            </w:pPr>
            <w:r>
              <w:rPr>
                <w:rFonts w:ascii="Arial" w:eastAsia="Arial" w:hAnsi="Arial" w:cs="Arial"/>
                <w:color w:val="000000"/>
                <w:sz w:val="20"/>
                <w:szCs w:val="20"/>
              </w:rPr>
              <w:t>National</w:t>
            </w:r>
          </w:p>
        </w:tc>
        <w:tc>
          <w:tcPr>
            <w:tcW w:w="1080" w:type="dxa"/>
            <w:shd w:val="clear" w:color="auto" w:fill="FFFFFF"/>
            <w:tcMar>
              <w:top w:w="0" w:type="dxa"/>
              <w:left w:w="0" w:type="dxa"/>
              <w:bottom w:w="0" w:type="dxa"/>
              <w:right w:w="0" w:type="dxa"/>
            </w:tcMar>
            <w:vAlign w:val="center"/>
          </w:tcPr>
          <w:p w14:paraId="668E706E"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017C21E7" w14:textId="77777777" w:rsidR="006902CA" w:rsidRDefault="006902CA">
            <w:pPr>
              <w:spacing w:before="100" w:after="100"/>
              <w:ind w:left="100" w:right="100"/>
            </w:pPr>
          </w:p>
        </w:tc>
      </w:tr>
      <w:tr w:rsidR="006902CA" w14:paraId="203B3905" w14:textId="77777777" w:rsidTr="006902CA">
        <w:trPr>
          <w:cantSplit/>
          <w:jc w:val="center"/>
        </w:trPr>
        <w:tc>
          <w:tcPr>
            <w:tcW w:w="1080" w:type="dxa"/>
            <w:shd w:val="clear" w:color="auto" w:fill="FFFFFF"/>
            <w:tcMar>
              <w:top w:w="0" w:type="dxa"/>
              <w:left w:w="0" w:type="dxa"/>
              <w:bottom w:w="0" w:type="dxa"/>
              <w:right w:w="0" w:type="dxa"/>
            </w:tcMar>
            <w:vAlign w:val="center"/>
          </w:tcPr>
          <w:p w14:paraId="6E9590D4"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7AE20824" w14:textId="77777777" w:rsidR="006902CA" w:rsidRDefault="00006B48">
            <w:pPr>
              <w:spacing w:before="100" w:after="100"/>
              <w:ind w:left="100" w:right="100"/>
            </w:pPr>
            <w:r>
              <w:rPr>
                <w:rFonts w:ascii="Arial" w:eastAsia="Arial" w:hAnsi="Arial" w:cs="Arial"/>
                <w:color w:val="000000"/>
                <w:sz w:val="20"/>
                <w:szCs w:val="20"/>
              </w:rPr>
              <w:t>Global</w:t>
            </w:r>
          </w:p>
        </w:tc>
        <w:tc>
          <w:tcPr>
            <w:tcW w:w="1080" w:type="dxa"/>
            <w:shd w:val="clear" w:color="auto" w:fill="FFFFFF"/>
            <w:tcMar>
              <w:top w:w="0" w:type="dxa"/>
              <w:left w:w="0" w:type="dxa"/>
              <w:bottom w:w="0" w:type="dxa"/>
              <w:right w:w="0" w:type="dxa"/>
            </w:tcMar>
            <w:vAlign w:val="center"/>
          </w:tcPr>
          <w:p w14:paraId="4C5F3DB2" w14:textId="77777777" w:rsidR="006902CA" w:rsidRDefault="00006B48">
            <w:pPr>
              <w:spacing w:before="100" w:after="100"/>
              <w:ind w:left="100" w:right="100"/>
            </w:pPr>
            <w:r>
              <w:rPr>
                <w:rFonts w:ascii="Arial" w:eastAsia="Arial" w:hAnsi="Arial" w:cs="Arial"/>
                <w:color w:val="000000"/>
                <w:sz w:val="20"/>
                <w:szCs w:val="20"/>
              </w:rPr>
              <w:t>Stable</w:t>
            </w:r>
          </w:p>
        </w:tc>
        <w:tc>
          <w:tcPr>
            <w:tcW w:w="5760" w:type="dxa"/>
            <w:shd w:val="clear" w:color="auto" w:fill="FFFFFF"/>
            <w:tcMar>
              <w:top w:w="0" w:type="dxa"/>
              <w:left w:w="0" w:type="dxa"/>
              <w:bottom w:w="0" w:type="dxa"/>
              <w:right w:w="0" w:type="dxa"/>
            </w:tcMar>
            <w:vAlign w:val="center"/>
          </w:tcPr>
          <w:p w14:paraId="7CCEAFCD" w14:textId="77777777" w:rsidR="006902CA" w:rsidRDefault="006902CA">
            <w:pPr>
              <w:spacing w:before="100" w:after="100"/>
              <w:ind w:left="100" w:right="100"/>
            </w:pPr>
          </w:p>
        </w:tc>
      </w:tr>
      <w:tr w:rsidR="006902CA" w14:paraId="3E378B25" w14:textId="77777777" w:rsidTr="006902CA">
        <w:trPr>
          <w:cantSplit/>
          <w:jc w:val="center"/>
        </w:trPr>
        <w:tc>
          <w:tcPr>
            <w:tcW w:w="1080" w:type="dxa"/>
            <w:shd w:val="clear" w:color="auto" w:fill="FFFFFF"/>
            <w:tcMar>
              <w:top w:w="0" w:type="dxa"/>
              <w:left w:w="0" w:type="dxa"/>
              <w:bottom w:w="0" w:type="dxa"/>
              <w:right w:w="0" w:type="dxa"/>
            </w:tcMar>
            <w:vAlign w:val="center"/>
          </w:tcPr>
          <w:p w14:paraId="1B073DE0" w14:textId="77777777" w:rsidR="006902CA" w:rsidRDefault="00006B48">
            <w:pPr>
              <w:spacing w:before="100" w:after="100"/>
              <w:ind w:left="100" w:right="100"/>
            </w:pPr>
            <w:r>
              <w:rPr>
                <w:rFonts w:ascii="Arial" w:eastAsia="Arial" w:hAnsi="Arial" w:cs="Arial"/>
                <w:color w:val="000000"/>
                <w:sz w:val="20"/>
                <w:szCs w:val="20"/>
              </w:rPr>
              <w:t>\cite{pilotto_meta-analysis_2020}</w:t>
            </w:r>
          </w:p>
        </w:tc>
        <w:tc>
          <w:tcPr>
            <w:tcW w:w="1080" w:type="dxa"/>
            <w:shd w:val="clear" w:color="auto" w:fill="FFFFFF"/>
            <w:tcMar>
              <w:top w:w="0" w:type="dxa"/>
              <w:left w:w="0" w:type="dxa"/>
              <w:bottom w:w="0" w:type="dxa"/>
              <w:right w:w="0" w:type="dxa"/>
            </w:tcMar>
            <w:vAlign w:val="center"/>
          </w:tcPr>
          <w:p w14:paraId="7FDD71AB"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6D5EAF45" w14:textId="77777777" w:rsidR="006902CA" w:rsidRDefault="00006B48">
            <w:pPr>
              <w:spacing w:before="100" w:after="100"/>
              <w:ind w:left="100" w:right="100"/>
            </w:pPr>
            <w:r>
              <w:rPr>
                <w:rFonts w:ascii="Arial" w:eastAsia="Arial" w:hAnsi="Arial" w:cs="Arial"/>
                <w:color w:val="000000"/>
                <w:sz w:val="20"/>
                <w:szCs w:val="20"/>
              </w:rPr>
              <w:t>Stable</w:t>
            </w:r>
          </w:p>
        </w:tc>
        <w:tc>
          <w:tcPr>
            <w:tcW w:w="5760" w:type="dxa"/>
            <w:shd w:val="clear" w:color="auto" w:fill="FFFFFF"/>
            <w:tcMar>
              <w:top w:w="0" w:type="dxa"/>
              <w:left w:w="0" w:type="dxa"/>
              <w:bottom w:w="0" w:type="dxa"/>
              <w:right w:w="0" w:type="dxa"/>
            </w:tcMar>
            <w:vAlign w:val="center"/>
          </w:tcPr>
          <w:p w14:paraId="6476D789" w14:textId="77777777" w:rsidR="006902CA" w:rsidRDefault="00006B48">
            <w:pPr>
              <w:spacing w:before="100" w:after="100"/>
              <w:ind w:left="100" w:right="100"/>
            </w:pPr>
            <w:r>
              <w:rPr>
                <w:rFonts w:ascii="Arial" w:eastAsia="Arial" w:hAnsi="Arial" w:cs="Arial"/>
                <w:color w:val="000000"/>
                <w:sz w:val="20"/>
                <w:szCs w:val="20"/>
              </w:rPr>
              <w:t>"Analyses of the trends in local biodiversity over large spatial scales"</w:t>
            </w:r>
          </w:p>
        </w:tc>
      </w:tr>
      <w:tr w:rsidR="006902CA" w14:paraId="5009FF51" w14:textId="77777777" w:rsidTr="006902CA">
        <w:trPr>
          <w:cantSplit/>
          <w:jc w:val="center"/>
        </w:trPr>
        <w:tc>
          <w:tcPr>
            <w:tcW w:w="1080" w:type="dxa"/>
            <w:shd w:val="clear" w:color="auto" w:fill="FFFFFF"/>
            <w:tcMar>
              <w:top w:w="0" w:type="dxa"/>
              <w:left w:w="0" w:type="dxa"/>
              <w:bottom w:w="0" w:type="dxa"/>
              <w:right w:w="0" w:type="dxa"/>
            </w:tcMar>
            <w:vAlign w:val="center"/>
          </w:tcPr>
          <w:p w14:paraId="73E1E540"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3C24CE26"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6B05520E"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4629E383" w14:textId="77777777" w:rsidR="006902CA" w:rsidRDefault="00006B48">
            <w:pPr>
              <w:spacing w:before="100" w:after="100"/>
              <w:ind w:left="100" w:right="100"/>
            </w:pPr>
            <w:r>
              <w:rPr>
                <w:rFonts w:ascii="Arial" w:eastAsia="Arial" w:hAnsi="Arial" w:cs="Arial"/>
                <w:color w:val="000000"/>
                <w:sz w:val="20"/>
                <w:szCs w:val="20"/>
              </w:rPr>
              <w:t>Metric = Simpson, "Analyses of the trends in local biodiversity over large spatial scales"</w:t>
            </w:r>
          </w:p>
        </w:tc>
      </w:tr>
      <w:tr w:rsidR="006902CA" w14:paraId="1E1320C0" w14:textId="77777777" w:rsidTr="006902CA">
        <w:trPr>
          <w:cantSplit/>
          <w:jc w:val="center"/>
        </w:trPr>
        <w:tc>
          <w:tcPr>
            <w:tcW w:w="1080" w:type="dxa"/>
            <w:shd w:val="clear" w:color="auto" w:fill="FFFFFF"/>
            <w:tcMar>
              <w:top w:w="0" w:type="dxa"/>
              <w:left w:w="0" w:type="dxa"/>
              <w:bottom w:w="0" w:type="dxa"/>
              <w:right w:w="0" w:type="dxa"/>
            </w:tcMar>
            <w:vAlign w:val="center"/>
          </w:tcPr>
          <w:p w14:paraId="2A94A164"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23004070"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5BB4CA9F"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41CE2FF8" w14:textId="77777777" w:rsidR="006902CA" w:rsidRDefault="00006B48">
            <w:pPr>
              <w:spacing w:before="100" w:after="100"/>
              <w:ind w:left="100" w:right="100"/>
            </w:pPr>
            <w:r>
              <w:rPr>
                <w:rFonts w:ascii="Arial" w:eastAsia="Arial" w:hAnsi="Arial" w:cs="Arial"/>
                <w:color w:val="000000"/>
                <w:sz w:val="20"/>
                <w:szCs w:val="20"/>
              </w:rPr>
              <w:t>"Analyses of the trends in local biodiversity over large spatial scales"</w:t>
            </w:r>
          </w:p>
        </w:tc>
      </w:tr>
      <w:tr w:rsidR="006902CA" w14:paraId="0BA5F103" w14:textId="77777777" w:rsidTr="006902CA">
        <w:trPr>
          <w:cantSplit/>
          <w:jc w:val="center"/>
        </w:trPr>
        <w:tc>
          <w:tcPr>
            <w:tcW w:w="1080" w:type="dxa"/>
            <w:shd w:val="clear" w:color="auto" w:fill="FFFFFF"/>
            <w:tcMar>
              <w:top w:w="0" w:type="dxa"/>
              <w:left w:w="0" w:type="dxa"/>
              <w:bottom w:w="0" w:type="dxa"/>
              <w:right w:w="0" w:type="dxa"/>
            </w:tcMar>
            <w:vAlign w:val="center"/>
          </w:tcPr>
          <w:p w14:paraId="5EDC2F8E"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40193134"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218170D5" w14:textId="77777777" w:rsidR="006902CA" w:rsidRDefault="00006B48">
            <w:pPr>
              <w:spacing w:before="100" w:after="100"/>
              <w:ind w:left="100" w:right="100"/>
            </w:pPr>
            <w:r>
              <w:rPr>
                <w:rFonts w:ascii="Arial" w:eastAsia="Arial" w:hAnsi="Arial" w:cs="Arial"/>
                <w:color w:val="000000"/>
                <w:sz w:val="20"/>
                <w:szCs w:val="20"/>
              </w:rPr>
              <w:t>Stable</w:t>
            </w:r>
          </w:p>
        </w:tc>
        <w:tc>
          <w:tcPr>
            <w:tcW w:w="5760" w:type="dxa"/>
            <w:shd w:val="clear" w:color="auto" w:fill="FFFFFF"/>
            <w:tcMar>
              <w:top w:w="0" w:type="dxa"/>
              <w:left w:w="0" w:type="dxa"/>
              <w:bottom w:w="0" w:type="dxa"/>
              <w:right w:w="0" w:type="dxa"/>
            </w:tcMar>
            <w:vAlign w:val="center"/>
          </w:tcPr>
          <w:p w14:paraId="7DD26627" w14:textId="77777777" w:rsidR="006902CA" w:rsidRDefault="00006B48">
            <w:pPr>
              <w:spacing w:before="100" w:after="100"/>
              <w:ind w:left="100" w:right="100"/>
            </w:pPr>
            <w:r>
              <w:rPr>
                <w:rFonts w:ascii="Arial" w:eastAsia="Arial" w:hAnsi="Arial" w:cs="Arial"/>
                <w:color w:val="000000"/>
                <w:sz w:val="20"/>
                <w:szCs w:val="20"/>
              </w:rPr>
              <w:t>"Analyses of the trends in local biodiversity over large spatial scales"</w:t>
            </w:r>
          </w:p>
        </w:tc>
      </w:tr>
      <w:tr w:rsidR="006902CA" w14:paraId="5E0BF309" w14:textId="77777777" w:rsidTr="006902CA">
        <w:trPr>
          <w:cantSplit/>
          <w:jc w:val="center"/>
        </w:trPr>
        <w:tc>
          <w:tcPr>
            <w:tcW w:w="1080" w:type="dxa"/>
            <w:shd w:val="clear" w:color="auto" w:fill="FFFFFF"/>
            <w:tcMar>
              <w:top w:w="0" w:type="dxa"/>
              <w:left w:w="0" w:type="dxa"/>
              <w:bottom w:w="0" w:type="dxa"/>
              <w:right w:w="0" w:type="dxa"/>
            </w:tcMar>
            <w:vAlign w:val="center"/>
          </w:tcPr>
          <w:p w14:paraId="781BC9E4" w14:textId="77777777" w:rsidR="006902CA" w:rsidRDefault="00006B48">
            <w:pPr>
              <w:spacing w:before="100" w:after="100"/>
              <w:ind w:left="100" w:right="100"/>
            </w:pPr>
            <w:r>
              <w:rPr>
                <w:rFonts w:ascii="Arial" w:eastAsia="Arial" w:hAnsi="Arial" w:cs="Arial"/>
                <w:color w:val="000000"/>
                <w:sz w:val="20"/>
                <w:szCs w:val="20"/>
              </w:rPr>
              <w:t>\cite{ram_what_2017}</w:t>
            </w:r>
          </w:p>
        </w:tc>
        <w:tc>
          <w:tcPr>
            <w:tcW w:w="1080" w:type="dxa"/>
            <w:shd w:val="clear" w:color="auto" w:fill="FFFFFF"/>
            <w:tcMar>
              <w:top w:w="0" w:type="dxa"/>
              <w:left w:w="0" w:type="dxa"/>
              <w:bottom w:w="0" w:type="dxa"/>
              <w:right w:w="0" w:type="dxa"/>
            </w:tcMar>
            <w:vAlign w:val="center"/>
          </w:tcPr>
          <w:p w14:paraId="5D1D2CCF"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434CDA24"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765961DB" w14:textId="77777777" w:rsidR="006902CA" w:rsidRDefault="00006B48">
            <w:pPr>
              <w:spacing w:before="100" w:after="100"/>
              <w:ind w:left="100" w:right="100"/>
            </w:pPr>
            <w:r>
              <w:rPr>
                <w:rFonts w:ascii="Arial" w:eastAsia="Arial" w:hAnsi="Arial" w:cs="Arial"/>
                <w:color w:val="000000"/>
                <w:sz w:val="20"/>
                <w:szCs w:val="20"/>
              </w:rPr>
              <w:t>MSI for forest species, road of 8 Km with no limitations so assumed 200m</w:t>
            </w:r>
          </w:p>
        </w:tc>
      </w:tr>
      <w:tr w:rsidR="006902CA" w14:paraId="37BAF785" w14:textId="77777777" w:rsidTr="006902CA">
        <w:trPr>
          <w:cantSplit/>
          <w:jc w:val="center"/>
        </w:trPr>
        <w:tc>
          <w:tcPr>
            <w:tcW w:w="1080" w:type="dxa"/>
            <w:shd w:val="clear" w:color="auto" w:fill="FFFFFF"/>
            <w:tcMar>
              <w:top w:w="0" w:type="dxa"/>
              <w:left w:w="0" w:type="dxa"/>
              <w:bottom w:w="0" w:type="dxa"/>
              <w:right w:w="0" w:type="dxa"/>
            </w:tcMar>
            <w:vAlign w:val="center"/>
          </w:tcPr>
          <w:p w14:paraId="0B779071"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04ECEF4F" w14:textId="77777777" w:rsidR="006902CA" w:rsidRDefault="00006B48">
            <w:pPr>
              <w:spacing w:before="100" w:after="100"/>
              <w:ind w:left="100" w:right="100"/>
            </w:pPr>
            <w:r>
              <w:rPr>
                <w:rFonts w:ascii="Arial" w:eastAsia="Arial" w:hAnsi="Arial" w:cs="Arial"/>
                <w:color w:val="000000"/>
                <w:sz w:val="20"/>
                <w:szCs w:val="20"/>
              </w:rPr>
              <w:t>Regional</w:t>
            </w:r>
          </w:p>
        </w:tc>
        <w:tc>
          <w:tcPr>
            <w:tcW w:w="1080" w:type="dxa"/>
            <w:shd w:val="clear" w:color="auto" w:fill="FFFFFF"/>
            <w:tcMar>
              <w:top w:w="0" w:type="dxa"/>
              <w:left w:w="0" w:type="dxa"/>
              <w:bottom w:w="0" w:type="dxa"/>
              <w:right w:w="0" w:type="dxa"/>
            </w:tcMar>
            <w:vAlign w:val="center"/>
          </w:tcPr>
          <w:p w14:paraId="10A55C47"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32D1DA93" w14:textId="77777777" w:rsidR="006902CA" w:rsidRDefault="00006B48">
            <w:pPr>
              <w:spacing w:before="100" w:after="100"/>
              <w:ind w:left="100" w:right="100"/>
            </w:pPr>
            <w:r>
              <w:rPr>
                <w:rFonts w:ascii="Arial" w:eastAsia="Arial" w:hAnsi="Arial" w:cs="Arial"/>
                <w:color w:val="000000"/>
                <w:sz w:val="20"/>
                <w:szCs w:val="20"/>
              </w:rPr>
              <w:t xml:space="preserve">SR for forest species </w:t>
            </w:r>
            <w:proofErr w:type="spellStart"/>
            <w:r>
              <w:rPr>
                <w:rFonts w:ascii="Arial" w:eastAsia="Arial" w:hAnsi="Arial" w:cs="Arial"/>
                <w:color w:val="000000"/>
                <w:sz w:val="20"/>
                <w:szCs w:val="20"/>
              </w:rPr>
              <w:t>meaned</w:t>
            </w:r>
            <w:proofErr w:type="spellEnd"/>
            <w:r>
              <w:rPr>
                <w:rFonts w:ascii="Arial" w:eastAsia="Arial" w:hAnsi="Arial" w:cs="Arial"/>
                <w:color w:val="000000"/>
                <w:sz w:val="20"/>
                <w:szCs w:val="20"/>
              </w:rPr>
              <w:t xml:space="preserve"> over roads, spatial grain = 8* .4 with road of 8 Km and census radius no limitations so assumed 200m</w:t>
            </w:r>
          </w:p>
        </w:tc>
      </w:tr>
      <w:tr w:rsidR="006902CA" w14:paraId="06059A06" w14:textId="77777777" w:rsidTr="006902CA">
        <w:trPr>
          <w:cantSplit/>
          <w:jc w:val="center"/>
        </w:trPr>
        <w:tc>
          <w:tcPr>
            <w:tcW w:w="1080" w:type="dxa"/>
            <w:shd w:val="clear" w:color="auto" w:fill="FFFFFF"/>
            <w:tcMar>
              <w:top w:w="0" w:type="dxa"/>
              <w:left w:w="0" w:type="dxa"/>
              <w:bottom w:w="0" w:type="dxa"/>
              <w:right w:w="0" w:type="dxa"/>
            </w:tcMar>
            <w:vAlign w:val="center"/>
          </w:tcPr>
          <w:p w14:paraId="1AB6730C" w14:textId="77777777" w:rsidR="006902CA" w:rsidRDefault="00006B48">
            <w:pPr>
              <w:spacing w:before="100" w:after="100"/>
              <w:ind w:left="100" w:right="100"/>
            </w:pPr>
            <w:r>
              <w:rPr>
                <w:rFonts w:ascii="Arial" w:eastAsia="Arial" w:hAnsi="Arial" w:cs="Arial"/>
                <w:color w:val="000000"/>
                <w:sz w:val="20"/>
                <w:szCs w:val="20"/>
              </w:rPr>
              <w:t>\cite{reif_changes_2013}</w:t>
            </w:r>
          </w:p>
        </w:tc>
        <w:tc>
          <w:tcPr>
            <w:tcW w:w="1080" w:type="dxa"/>
            <w:shd w:val="clear" w:color="auto" w:fill="FFFFFF"/>
            <w:tcMar>
              <w:top w:w="0" w:type="dxa"/>
              <w:left w:w="0" w:type="dxa"/>
              <w:bottom w:w="0" w:type="dxa"/>
              <w:right w:w="0" w:type="dxa"/>
            </w:tcMar>
            <w:vAlign w:val="center"/>
          </w:tcPr>
          <w:p w14:paraId="64686302"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13AB20CA" w14:textId="77777777" w:rsidR="006902CA" w:rsidRDefault="00006B48">
            <w:pPr>
              <w:spacing w:before="100" w:after="100"/>
              <w:ind w:left="100" w:right="100"/>
            </w:pPr>
            <w:r>
              <w:rPr>
                <w:rFonts w:ascii="Arial" w:eastAsia="Arial" w:hAnsi="Arial" w:cs="Arial"/>
                <w:color w:val="000000"/>
                <w:sz w:val="20"/>
                <w:szCs w:val="20"/>
              </w:rPr>
              <w:t>Stable</w:t>
            </w:r>
          </w:p>
        </w:tc>
        <w:tc>
          <w:tcPr>
            <w:tcW w:w="5760" w:type="dxa"/>
            <w:shd w:val="clear" w:color="auto" w:fill="FFFFFF"/>
            <w:tcMar>
              <w:top w:w="0" w:type="dxa"/>
              <w:left w:w="0" w:type="dxa"/>
              <w:bottom w:w="0" w:type="dxa"/>
              <w:right w:w="0" w:type="dxa"/>
            </w:tcMar>
            <w:vAlign w:val="center"/>
          </w:tcPr>
          <w:p w14:paraId="2715AFCA" w14:textId="77777777" w:rsidR="006902CA" w:rsidRDefault="00006B48">
            <w:pPr>
              <w:spacing w:before="100" w:after="100"/>
              <w:ind w:left="100" w:right="100"/>
            </w:pPr>
            <w:r>
              <w:rPr>
                <w:rFonts w:ascii="Arial" w:eastAsia="Arial" w:hAnsi="Arial" w:cs="Arial"/>
                <w:color w:val="000000"/>
                <w:sz w:val="20"/>
                <w:szCs w:val="20"/>
              </w:rPr>
              <w:t xml:space="preserve">Jaccard index, pairwise </w:t>
            </w:r>
            <w:proofErr w:type="spellStart"/>
            <w:r>
              <w:rPr>
                <w:rFonts w:ascii="Arial" w:eastAsia="Arial" w:hAnsi="Arial" w:cs="Arial"/>
                <w:color w:val="000000"/>
                <w:sz w:val="20"/>
                <w:szCs w:val="20"/>
              </w:rPr>
              <w:t>comparisions</w:t>
            </w:r>
            <w:proofErr w:type="spellEnd"/>
            <w:r>
              <w:rPr>
                <w:rFonts w:ascii="Arial" w:eastAsia="Arial" w:hAnsi="Arial" w:cs="Arial"/>
                <w:color w:val="000000"/>
                <w:sz w:val="20"/>
                <w:szCs w:val="20"/>
              </w:rPr>
              <w:t xml:space="preserve"> between transects</w:t>
            </w:r>
          </w:p>
        </w:tc>
      </w:tr>
      <w:tr w:rsidR="006902CA" w14:paraId="623B64FE" w14:textId="77777777" w:rsidTr="006902CA">
        <w:trPr>
          <w:cantSplit/>
          <w:jc w:val="center"/>
        </w:trPr>
        <w:tc>
          <w:tcPr>
            <w:tcW w:w="1080" w:type="dxa"/>
            <w:shd w:val="clear" w:color="auto" w:fill="FFFFFF"/>
            <w:tcMar>
              <w:top w:w="0" w:type="dxa"/>
              <w:left w:w="0" w:type="dxa"/>
              <w:bottom w:w="0" w:type="dxa"/>
              <w:right w:w="0" w:type="dxa"/>
            </w:tcMar>
            <w:vAlign w:val="center"/>
          </w:tcPr>
          <w:p w14:paraId="1FF29027"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3790F5F2"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4F380D38" w14:textId="77777777" w:rsidR="006902CA" w:rsidRDefault="00006B48">
            <w:pPr>
              <w:spacing w:before="100" w:after="100"/>
              <w:ind w:left="100" w:right="100"/>
            </w:pPr>
            <w:r>
              <w:rPr>
                <w:rFonts w:ascii="Arial" w:eastAsia="Arial" w:hAnsi="Arial" w:cs="Arial"/>
                <w:color w:val="000000"/>
                <w:sz w:val="20"/>
                <w:szCs w:val="20"/>
              </w:rPr>
              <w:t>Stable</w:t>
            </w:r>
          </w:p>
        </w:tc>
        <w:tc>
          <w:tcPr>
            <w:tcW w:w="5760" w:type="dxa"/>
            <w:shd w:val="clear" w:color="auto" w:fill="FFFFFF"/>
            <w:tcMar>
              <w:top w:w="0" w:type="dxa"/>
              <w:left w:w="0" w:type="dxa"/>
              <w:bottom w:w="0" w:type="dxa"/>
              <w:right w:w="0" w:type="dxa"/>
            </w:tcMar>
            <w:vAlign w:val="center"/>
          </w:tcPr>
          <w:p w14:paraId="3460020C" w14:textId="77777777" w:rsidR="006902CA" w:rsidRDefault="00006B48">
            <w:pPr>
              <w:spacing w:before="100" w:after="100"/>
              <w:ind w:left="100" w:right="100"/>
            </w:pPr>
            <w:r>
              <w:rPr>
                <w:rFonts w:ascii="Arial" w:eastAsia="Arial" w:hAnsi="Arial" w:cs="Arial"/>
                <w:color w:val="000000"/>
                <w:sz w:val="20"/>
                <w:szCs w:val="20"/>
              </w:rPr>
              <w:t>JPSP data, transect scale</w:t>
            </w:r>
          </w:p>
        </w:tc>
      </w:tr>
      <w:tr w:rsidR="006902CA" w14:paraId="5834323B" w14:textId="77777777" w:rsidTr="006902CA">
        <w:trPr>
          <w:cantSplit/>
          <w:jc w:val="center"/>
        </w:trPr>
        <w:tc>
          <w:tcPr>
            <w:tcW w:w="1080" w:type="dxa"/>
            <w:shd w:val="clear" w:color="auto" w:fill="FFFFFF"/>
            <w:tcMar>
              <w:top w:w="0" w:type="dxa"/>
              <w:left w:w="0" w:type="dxa"/>
              <w:bottom w:w="0" w:type="dxa"/>
              <w:right w:w="0" w:type="dxa"/>
            </w:tcMar>
            <w:vAlign w:val="center"/>
          </w:tcPr>
          <w:p w14:paraId="1B9E4DED"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232034EC" w14:textId="77777777" w:rsidR="006902CA" w:rsidRDefault="00006B48">
            <w:pPr>
              <w:spacing w:before="100" w:after="100"/>
              <w:ind w:left="100" w:right="100"/>
            </w:pPr>
            <w:r>
              <w:rPr>
                <w:rFonts w:ascii="Arial" w:eastAsia="Arial" w:hAnsi="Arial" w:cs="Arial"/>
                <w:color w:val="000000"/>
                <w:sz w:val="20"/>
                <w:szCs w:val="20"/>
              </w:rPr>
              <w:t>National</w:t>
            </w:r>
          </w:p>
        </w:tc>
        <w:tc>
          <w:tcPr>
            <w:tcW w:w="1080" w:type="dxa"/>
            <w:shd w:val="clear" w:color="auto" w:fill="FFFFFF"/>
            <w:tcMar>
              <w:top w:w="0" w:type="dxa"/>
              <w:left w:w="0" w:type="dxa"/>
              <w:bottom w:w="0" w:type="dxa"/>
              <w:right w:w="0" w:type="dxa"/>
            </w:tcMar>
            <w:vAlign w:val="center"/>
          </w:tcPr>
          <w:p w14:paraId="259B0193" w14:textId="77777777" w:rsidR="006902CA" w:rsidRDefault="00006B48">
            <w:pPr>
              <w:spacing w:before="100" w:after="100"/>
              <w:ind w:left="100" w:right="100"/>
            </w:pPr>
            <w:r>
              <w:rPr>
                <w:rFonts w:ascii="Arial" w:eastAsia="Arial" w:hAnsi="Arial" w:cs="Arial"/>
                <w:color w:val="000000"/>
                <w:sz w:val="20"/>
                <w:szCs w:val="20"/>
              </w:rPr>
              <w:t>Stable</w:t>
            </w:r>
          </w:p>
        </w:tc>
        <w:tc>
          <w:tcPr>
            <w:tcW w:w="5760" w:type="dxa"/>
            <w:shd w:val="clear" w:color="auto" w:fill="FFFFFF"/>
            <w:tcMar>
              <w:top w:w="0" w:type="dxa"/>
              <w:left w:w="0" w:type="dxa"/>
              <w:bottom w:w="0" w:type="dxa"/>
              <w:right w:w="0" w:type="dxa"/>
            </w:tcMar>
            <w:vAlign w:val="center"/>
          </w:tcPr>
          <w:p w14:paraId="469834F3" w14:textId="77777777" w:rsidR="006902CA" w:rsidRDefault="00006B48">
            <w:pPr>
              <w:spacing w:before="100" w:after="100"/>
              <w:ind w:left="100" w:right="100"/>
            </w:pPr>
            <w:r>
              <w:rPr>
                <w:rFonts w:ascii="Arial" w:eastAsia="Arial" w:hAnsi="Arial" w:cs="Arial"/>
                <w:color w:val="000000"/>
                <w:sz w:val="20"/>
                <w:szCs w:val="20"/>
              </w:rPr>
              <w:t>JPSP data, national scale</w:t>
            </w:r>
          </w:p>
        </w:tc>
      </w:tr>
      <w:tr w:rsidR="006902CA" w14:paraId="636C6925" w14:textId="77777777" w:rsidTr="006902CA">
        <w:trPr>
          <w:cantSplit/>
          <w:jc w:val="center"/>
        </w:trPr>
        <w:tc>
          <w:tcPr>
            <w:tcW w:w="1080" w:type="dxa"/>
            <w:shd w:val="clear" w:color="auto" w:fill="FFFFFF"/>
            <w:tcMar>
              <w:top w:w="0" w:type="dxa"/>
              <w:left w:w="0" w:type="dxa"/>
              <w:bottom w:w="0" w:type="dxa"/>
              <w:right w:w="0" w:type="dxa"/>
            </w:tcMar>
            <w:vAlign w:val="center"/>
          </w:tcPr>
          <w:p w14:paraId="6577E71C" w14:textId="77777777" w:rsidR="006902CA" w:rsidRDefault="00006B48">
            <w:pPr>
              <w:spacing w:before="100" w:after="100"/>
              <w:ind w:left="100" w:right="100"/>
            </w:pPr>
            <w:r>
              <w:rPr>
                <w:rFonts w:ascii="Arial" w:eastAsia="Arial" w:hAnsi="Arial" w:cs="Arial"/>
                <w:color w:val="000000"/>
                <w:sz w:val="20"/>
                <w:szCs w:val="20"/>
              </w:rPr>
              <w:t>\cite{schipper_contrasting_2016}</w:t>
            </w:r>
          </w:p>
        </w:tc>
        <w:tc>
          <w:tcPr>
            <w:tcW w:w="1080" w:type="dxa"/>
            <w:shd w:val="clear" w:color="auto" w:fill="FFFFFF"/>
            <w:tcMar>
              <w:top w:w="0" w:type="dxa"/>
              <w:left w:w="0" w:type="dxa"/>
              <w:bottom w:w="0" w:type="dxa"/>
              <w:right w:w="0" w:type="dxa"/>
            </w:tcMar>
            <w:vAlign w:val="center"/>
          </w:tcPr>
          <w:p w14:paraId="43EA09AB"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0481BF90"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009EB402" w14:textId="77777777" w:rsidR="006902CA" w:rsidRDefault="00006B48">
            <w:pPr>
              <w:spacing w:before="100" w:after="100"/>
              <w:ind w:left="100" w:right="100"/>
            </w:pPr>
            <w:r>
              <w:rPr>
                <w:rFonts w:ascii="Arial" w:eastAsia="Arial" w:hAnsi="Arial" w:cs="Arial"/>
                <w:color w:val="000000"/>
                <w:sz w:val="20"/>
                <w:szCs w:val="20"/>
              </w:rPr>
              <w:t xml:space="preserve">The metric (i.e. geometric mean) is </w:t>
            </w:r>
            <w:proofErr w:type="spellStart"/>
            <w:r>
              <w:rPr>
                <w:rFonts w:ascii="Arial" w:eastAsia="Arial" w:hAnsi="Arial" w:cs="Arial"/>
                <w:color w:val="000000"/>
                <w:sz w:val="20"/>
                <w:szCs w:val="20"/>
              </w:rPr>
              <w:t>meaned</w:t>
            </w:r>
            <w:proofErr w:type="spellEnd"/>
            <w:r>
              <w:rPr>
                <w:rFonts w:ascii="Arial" w:eastAsia="Arial" w:hAnsi="Arial" w:cs="Arial"/>
                <w:color w:val="000000"/>
                <w:sz w:val="20"/>
                <w:szCs w:val="20"/>
              </w:rPr>
              <w:t xml:space="preserve"> over each road. Area of the road = 50*(pi*400\^2) with 50 census point per road and a census radius of 400m</w:t>
            </w:r>
          </w:p>
        </w:tc>
      </w:tr>
      <w:tr w:rsidR="006902CA" w14:paraId="749C17FE" w14:textId="77777777" w:rsidTr="006902CA">
        <w:trPr>
          <w:cantSplit/>
          <w:jc w:val="center"/>
        </w:trPr>
        <w:tc>
          <w:tcPr>
            <w:tcW w:w="1080" w:type="dxa"/>
            <w:shd w:val="clear" w:color="auto" w:fill="FFFFFF"/>
            <w:tcMar>
              <w:top w:w="0" w:type="dxa"/>
              <w:left w:w="0" w:type="dxa"/>
              <w:bottom w:w="0" w:type="dxa"/>
              <w:right w:w="0" w:type="dxa"/>
            </w:tcMar>
            <w:vAlign w:val="center"/>
          </w:tcPr>
          <w:p w14:paraId="510AA807"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20DCF5F4"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57D44A36"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062FD8C8" w14:textId="77777777" w:rsidR="006902CA" w:rsidRDefault="00006B48">
            <w:pPr>
              <w:spacing w:before="100" w:after="100"/>
              <w:ind w:left="100" w:right="100"/>
            </w:pPr>
            <w:r>
              <w:rPr>
                <w:rFonts w:ascii="Arial" w:eastAsia="Arial" w:hAnsi="Arial" w:cs="Arial"/>
                <w:color w:val="000000"/>
                <w:sz w:val="20"/>
                <w:szCs w:val="20"/>
              </w:rPr>
              <w:t>Metric = Shannon</w:t>
            </w:r>
          </w:p>
        </w:tc>
      </w:tr>
      <w:tr w:rsidR="006902CA" w14:paraId="5CD820A4" w14:textId="77777777" w:rsidTr="006902CA">
        <w:trPr>
          <w:cantSplit/>
          <w:jc w:val="center"/>
        </w:trPr>
        <w:tc>
          <w:tcPr>
            <w:tcW w:w="1080" w:type="dxa"/>
            <w:shd w:val="clear" w:color="auto" w:fill="FFFFFF"/>
            <w:tcMar>
              <w:top w:w="0" w:type="dxa"/>
              <w:left w:w="0" w:type="dxa"/>
              <w:bottom w:w="0" w:type="dxa"/>
              <w:right w:w="0" w:type="dxa"/>
            </w:tcMar>
            <w:vAlign w:val="center"/>
          </w:tcPr>
          <w:p w14:paraId="235152FA"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01E90349"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632FBF6A"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39CF32AE" w14:textId="77777777" w:rsidR="006902CA" w:rsidRDefault="00006B48">
            <w:pPr>
              <w:spacing w:before="100" w:after="100"/>
              <w:ind w:left="100" w:right="100"/>
            </w:pPr>
            <w:r>
              <w:rPr>
                <w:rFonts w:ascii="Arial" w:eastAsia="Arial" w:hAnsi="Arial" w:cs="Arial"/>
                <w:color w:val="000000"/>
                <w:sz w:val="20"/>
                <w:szCs w:val="20"/>
              </w:rPr>
              <w:t>Metric = Simpson</w:t>
            </w:r>
          </w:p>
        </w:tc>
      </w:tr>
      <w:tr w:rsidR="006902CA" w14:paraId="2D4E4C11" w14:textId="77777777" w:rsidTr="006902CA">
        <w:trPr>
          <w:cantSplit/>
          <w:jc w:val="center"/>
        </w:trPr>
        <w:tc>
          <w:tcPr>
            <w:tcW w:w="1080" w:type="dxa"/>
            <w:shd w:val="clear" w:color="auto" w:fill="FFFFFF"/>
            <w:tcMar>
              <w:top w:w="0" w:type="dxa"/>
              <w:left w:w="0" w:type="dxa"/>
              <w:bottom w:w="0" w:type="dxa"/>
              <w:right w:w="0" w:type="dxa"/>
            </w:tcMar>
            <w:vAlign w:val="center"/>
          </w:tcPr>
          <w:p w14:paraId="6A690ED7"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5B6B3116"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3A46F0CF" w14:textId="77777777" w:rsidR="006902CA" w:rsidRDefault="00006B48">
            <w:pPr>
              <w:spacing w:before="100" w:after="100"/>
              <w:ind w:left="100" w:right="100"/>
            </w:pPr>
            <w:r>
              <w:rPr>
                <w:rFonts w:ascii="Arial" w:eastAsia="Arial" w:hAnsi="Arial" w:cs="Arial"/>
                <w:color w:val="000000"/>
                <w:sz w:val="20"/>
                <w:szCs w:val="20"/>
              </w:rPr>
              <w:t>Decrease</w:t>
            </w:r>
          </w:p>
        </w:tc>
        <w:tc>
          <w:tcPr>
            <w:tcW w:w="5760" w:type="dxa"/>
            <w:shd w:val="clear" w:color="auto" w:fill="FFFFFF"/>
            <w:tcMar>
              <w:top w:w="0" w:type="dxa"/>
              <w:left w:w="0" w:type="dxa"/>
              <w:bottom w:w="0" w:type="dxa"/>
              <w:right w:w="0" w:type="dxa"/>
            </w:tcMar>
            <w:vAlign w:val="center"/>
          </w:tcPr>
          <w:p w14:paraId="4E910A8B" w14:textId="77777777" w:rsidR="006902CA" w:rsidRDefault="006902CA">
            <w:pPr>
              <w:spacing w:before="100" w:after="100"/>
              <w:ind w:left="100" w:right="100"/>
            </w:pPr>
          </w:p>
        </w:tc>
      </w:tr>
      <w:tr w:rsidR="006902CA" w14:paraId="238A96F5" w14:textId="77777777" w:rsidTr="006902CA">
        <w:trPr>
          <w:cantSplit/>
          <w:jc w:val="center"/>
        </w:trPr>
        <w:tc>
          <w:tcPr>
            <w:tcW w:w="1080" w:type="dxa"/>
            <w:shd w:val="clear" w:color="auto" w:fill="FFFFFF"/>
            <w:tcMar>
              <w:top w:w="0" w:type="dxa"/>
              <w:left w:w="0" w:type="dxa"/>
              <w:bottom w:w="0" w:type="dxa"/>
              <w:right w:w="0" w:type="dxa"/>
            </w:tcMar>
            <w:vAlign w:val="center"/>
          </w:tcPr>
          <w:p w14:paraId="2FC8EC49"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4A1D8AA1"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6A5C21B8"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6B868AE0" w14:textId="77777777" w:rsidR="006902CA" w:rsidRDefault="006902CA">
            <w:pPr>
              <w:spacing w:before="100" w:after="100"/>
              <w:ind w:left="100" w:right="100"/>
            </w:pPr>
          </w:p>
        </w:tc>
      </w:tr>
      <w:tr w:rsidR="006902CA" w14:paraId="4148C600" w14:textId="77777777" w:rsidTr="006902CA">
        <w:trPr>
          <w:cantSplit/>
          <w:jc w:val="center"/>
        </w:trPr>
        <w:tc>
          <w:tcPr>
            <w:tcW w:w="1080" w:type="dxa"/>
            <w:shd w:val="clear" w:color="auto" w:fill="FFFFFF"/>
            <w:tcMar>
              <w:top w:w="0" w:type="dxa"/>
              <w:left w:w="0" w:type="dxa"/>
              <w:bottom w:w="0" w:type="dxa"/>
              <w:right w:w="0" w:type="dxa"/>
            </w:tcMar>
            <w:vAlign w:val="center"/>
          </w:tcPr>
          <w:p w14:paraId="16CDF7EB"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76ACADB6"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599119EC"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2E9C67D9" w14:textId="77777777" w:rsidR="006902CA" w:rsidRDefault="006902CA">
            <w:pPr>
              <w:spacing w:before="100" w:after="100"/>
              <w:ind w:left="100" w:right="100"/>
            </w:pPr>
          </w:p>
        </w:tc>
      </w:tr>
      <w:tr w:rsidR="006902CA" w14:paraId="252E2AD3" w14:textId="77777777" w:rsidTr="006902CA">
        <w:trPr>
          <w:cantSplit/>
          <w:jc w:val="center"/>
        </w:trPr>
        <w:tc>
          <w:tcPr>
            <w:tcW w:w="1080" w:type="dxa"/>
            <w:shd w:val="clear" w:color="auto" w:fill="FFFFFF"/>
            <w:tcMar>
              <w:top w:w="0" w:type="dxa"/>
              <w:left w:w="0" w:type="dxa"/>
              <w:bottom w:w="0" w:type="dxa"/>
              <w:right w:w="0" w:type="dxa"/>
            </w:tcMar>
            <w:vAlign w:val="center"/>
          </w:tcPr>
          <w:p w14:paraId="1FE0C37F"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0CB89C48"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21503207"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1C9BEF0B" w14:textId="77777777" w:rsidR="006902CA" w:rsidRDefault="006902CA">
            <w:pPr>
              <w:spacing w:before="100" w:after="100"/>
              <w:ind w:left="100" w:right="100"/>
            </w:pPr>
          </w:p>
        </w:tc>
      </w:tr>
      <w:tr w:rsidR="006902CA" w14:paraId="5A7EA6F9" w14:textId="77777777" w:rsidTr="006902CA">
        <w:trPr>
          <w:cantSplit/>
          <w:jc w:val="center"/>
        </w:trPr>
        <w:tc>
          <w:tcPr>
            <w:tcW w:w="1080" w:type="dxa"/>
            <w:shd w:val="clear" w:color="auto" w:fill="FFFFFF"/>
            <w:tcMar>
              <w:top w:w="0" w:type="dxa"/>
              <w:left w:w="0" w:type="dxa"/>
              <w:bottom w:w="0" w:type="dxa"/>
              <w:right w:w="0" w:type="dxa"/>
            </w:tcMar>
            <w:vAlign w:val="center"/>
          </w:tcPr>
          <w:p w14:paraId="772DB279" w14:textId="77777777" w:rsidR="006902CA" w:rsidRDefault="00006B48">
            <w:pPr>
              <w:spacing w:before="100" w:after="100"/>
              <w:ind w:left="100" w:right="100"/>
            </w:pPr>
            <w:r>
              <w:rPr>
                <w:rFonts w:ascii="Arial" w:eastAsia="Arial" w:hAnsi="Arial" w:cs="Arial"/>
                <w:color w:val="000000"/>
                <w:sz w:val="20"/>
                <w:szCs w:val="20"/>
              </w:rPr>
              <w:lastRenderedPageBreak/>
              <w:t>\cite{sorte_changes_2005}</w:t>
            </w:r>
          </w:p>
        </w:tc>
        <w:tc>
          <w:tcPr>
            <w:tcW w:w="1080" w:type="dxa"/>
            <w:shd w:val="clear" w:color="auto" w:fill="FFFFFF"/>
            <w:tcMar>
              <w:top w:w="0" w:type="dxa"/>
              <w:left w:w="0" w:type="dxa"/>
              <w:bottom w:w="0" w:type="dxa"/>
              <w:right w:w="0" w:type="dxa"/>
            </w:tcMar>
            <w:vAlign w:val="center"/>
          </w:tcPr>
          <w:p w14:paraId="2F24B349"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2DFEBD94" w14:textId="77777777" w:rsidR="006902CA" w:rsidRDefault="00006B48">
            <w:pPr>
              <w:spacing w:before="100" w:after="100"/>
              <w:ind w:left="100" w:right="100"/>
            </w:pPr>
            <w:r>
              <w:rPr>
                <w:rFonts w:ascii="Arial" w:eastAsia="Arial" w:hAnsi="Arial" w:cs="Arial"/>
                <w:color w:val="000000"/>
                <w:sz w:val="20"/>
                <w:szCs w:val="20"/>
              </w:rPr>
              <w:t>Decrease</w:t>
            </w:r>
          </w:p>
        </w:tc>
        <w:tc>
          <w:tcPr>
            <w:tcW w:w="5760" w:type="dxa"/>
            <w:shd w:val="clear" w:color="auto" w:fill="FFFFFF"/>
            <w:tcMar>
              <w:top w:w="0" w:type="dxa"/>
              <w:left w:w="0" w:type="dxa"/>
              <w:bottom w:w="0" w:type="dxa"/>
              <w:right w:w="0" w:type="dxa"/>
            </w:tcMar>
            <w:vAlign w:val="center"/>
          </w:tcPr>
          <w:p w14:paraId="20BBAA3D" w14:textId="77777777" w:rsidR="006902CA" w:rsidRDefault="006902CA">
            <w:pPr>
              <w:spacing w:before="100" w:after="100"/>
              <w:ind w:left="100" w:right="100"/>
            </w:pPr>
          </w:p>
        </w:tc>
      </w:tr>
      <w:tr w:rsidR="006902CA" w14:paraId="44486A41" w14:textId="77777777" w:rsidTr="006902CA">
        <w:trPr>
          <w:cantSplit/>
          <w:jc w:val="center"/>
        </w:trPr>
        <w:tc>
          <w:tcPr>
            <w:tcW w:w="1080" w:type="dxa"/>
            <w:shd w:val="clear" w:color="auto" w:fill="FFFFFF"/>
            <w:tcMar>
              <w:top w:w="0" w:type="dxa"/>
              <w:left w:w="0" w:type="dxa"/>
              <w:bottom w:w="0" w:type="dxa"/>
              <w:right w:w="0" w:type="dxa"/>
            </w:tcMar>
            <w:vAlign w:val="center"/>
          </w:tcPr>
          <w:p w14:paraId="47D87CDE"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573B2564"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131657E1" w14:textId="77777777" w:rsidR="006902CA" w:rsidRDefault="00006B48">
            <w:pPr>
              <w:spacing w:before="100" w:after="100"/>
              <w:ind w:left="100" w:right="100"/>
            </w:pPr>
            <w:r>
              <w:rPr>
                <w:rFonts w:ascii="Arial" w:eastAsia="Arial" w:hAnsi="Arial" w:cs="Arial"/>
                <w:color w:val="000000"/>
                <w:sz w:val="20"/>
                <w:szCs w:val="20"/>
              </w:rPr>
              <w:t>Decrease</w:t>
            </w:r>
          </w:p>
        </w:tc>
        <w:tc>
          <w:tcPr>
            <w:tcW w:w="5760" w:type="dxa"/>
            <w:shd w:val="clear" w:color="auto" w:fill="FFFFFF"/>
            <w:tcMar>
              <w:top w:w="0" w:type="dxa"/>
              <w:left w:w="0" w:type="dxa"/>
              <w:bottom w:w="0" w:type="dxa"/>
              <w:right w:w="0" w:type="dxa"/>
            </w:tcMar>
            <w:vAlign w:val="center"/>
          </w:tcPr>
          <w:p w14:paraId="5B361174" w14:textId="77777777" w:rsidR="006902CA" w:rsidRDefault="00006B48">
            <w:pPr>
              <w:spacing w:before="100" w:after="100"/>
              <w:ind w:left="100" w:right="100"/>
            </w:pPr>
            <w:r>
              <w:rPr>
                <w:rFonts w:ascii="Arial" w:eastAsia="Arial" w:hAnsi="Arial" w:cs="Arial"/>
                <w:color w:val="000000"/>
                <w:sz w:val="20"/>
                <w:szCs w:val="20"/>
              </w:rPr>
              <w:t>Metric = evenness</w:t>
            </w:r>
          </w:p>
        </w:tc>
      </w:tr>
      <w:tr w:rsidR="006902CA" w14:paraId="25E4CAA8" w14:textId="77777777" w:rsidTr="006902CA">
        <w:trPr>
          <w:cantSplit/>
          <w:jc w:val="center"/>
        </w:trPr>
        <w:tc>
          <w:tcPr>
            <w:tcW w:w="1080" w:type="dxa"/>
            <w:shd w:val="clear" w:color="auto" w:fill="FFFFFF"/>
            <w:tcMar>
              <w:top w:w="0" w:type="dxa"/>
              <w:left w:w="0" w:type="dxa"/>
              <w:bottom w:w="0" w:type="dxa"/>
              <w:right w:w="0" w:type="dxa"/>
            </w:tcMar>
            <w:vAlign w:val="center"/>
          </w:tcPr>
          <w:p w14:paraId="292114A9"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75225116"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408DB3F3"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173D4DF7" w14:textId="77777777" w:rsidR="006902CA" w:rsidRDefault="00006B48">
            <w:pPr>
              <w:spacing w:before="100" w:after="100"/>
              <w:ind w:left="100" w:right="100"/>
            </w:pPr>
            <w:r>
              <w:rPr>
                <w:rFonts w:ascii="Arial" w:eastAsia="Arial" w:hAnsi="Arial" w:cs="Arial"/>
                <w:color w:val="000000"/>
                <w:sz w:val="20"/>
                <w:szCs w:val="20"/>
              </w:rPr>
              <w:t xml:space="preserve">The metric is </w:t>
            </w:r>
            <w:proofErr w:type="spellStart"/>
            <w:r>
              <w:rPr>
                <w:rFonts w:ascii="Arial" w:eastAsia="Arial" w:hAnsi="Arial" w:cs="Arial"/>
                <w:color w:val="000000"/>
                <w:sz w:val="20"/>
                <w:szCs w:val="20"/>
              </w:rPr>
              <w:t>meaned</w:t>
            </w:r>
            <w:proofErr w:type="spellEnd"/>
            <w:r>
              <w:rPr>
                <w:rFonts w:ascii="Arial" w:eastAsia="Arial" w:hAnsi="Arial" w:cs="Arial"/>
                <w:color w:val="000000"/>
                <w:sz w:val="20"/>
                <w:szCs w:val="20"/>
              </w:rPr>
              <w:t xml:space="preserve"> over each road. Area of the road = 50*(pi*400\^2) with 50 census point per road and a census radius of 400m</w:t>
            </w:r>
          </w:p>
        </w:tc>
      </w:tr>
      <w:tr w:rsidR="006902CA" w14:paraId="718523EA" w14:textId="77777777" w:rsidTr="006902CA">
        <w:trPr>
          <w:cantSplit/>
          <w:jc w:val="center"/>
        </w:trPr>
        <w:tc>
          <w:tcPr>
            <w:tcW w:w="1080" w:type="dxa"/>
            <w:shd w:val="clear" w:color="auto" w:fill="FFFFFF"/>
            <w:tcMar>
              <w:top w:w="0" w:type="dxa"/>
              <w:left w:w="0" w:type="dxa"/>
              <w:bottom w:w="0" w:type="dxa"/>
              <w:right w:w="0" w:type="dxa"/>
            </w:tcMar>
            <w:vAlign w:val="center"/>
          </w:tcPr>
          <w:p w14:paraId="553F6546" w14:textId="77777777" w:rsidR="006902CA" w:rsidRDefault="00006B48">
            <w:pPr>
              <w:spacing w:before="100" w:after="100"/>
              <w:ind w:left="100" w:right="100"/>
            </w:pPr>
            <w:r>
              <w:rPr>
                <w:rFonts w:ascii="Arial" w:eastAsia="Arial" w:hAnsi="Arial" w:cs="Arial"/>
                <w:color w:val="000000"/>
                <w:sz w:val="20"/>
                <w:szCs w:val="20"/>
              </w:rPr>
              <w:t>\cite{van_turnhout_scale-dependent_2007}</w:t>
            </w:r>
          </w:p>
        </w:tc>
        <w:tc>
          <w:tcPr>
            <w:tcW w:w="1080" w:type="dxa"/>
            <w:shd w:val="clear" w:color="auto" w:fill="FFFFFF"/>
            <w:tcMar>
              <w:top w:w="0" w:type="dxa"/>
              <w:left w:w="0" w:type="dxa"/>
              <w:bottom w:w="0" w:type="dxa"/>
              <w:right w:w="0" w:type="dxa"/>
            </w:tcMar>
            <w:vAlign w:val="center"/>
          </w:tcPr>
          <w:p w14:paraId="7C1D0AE3" w14:textId="77777777" w:rsidR="006902CA" w:rsidRDefault="00006B48">
            <w:pPr>
              <w:spacing w:before="100" w:after="100"/>
              <w:ind w:left="100" w:right="100"/>
            </w:pPr>
            <w:r>
              <w:rPr>
                <w:rFonts w:ascii="Arial" w:eastAsia="Arial" w:hAnsi="Arial" w:cs="Arial"/>
                <w:color w:val="000000"/>
                <w:sz w:val="20"/>
                <w:szCs w:val="20"/>
              </w:rPr>
              <w:t>Regional</w:t>
            </w:r>
          </w:p>
        </w:tc>
        <w:tc>
          <w:tcPr>
            <w:tcW w:w="1080" w:type="dxa"/>
            <w:shd w:val="clear" w:color="auto" w:fill="FFFFFF"/>
            <w:tcMar>
              <w:top w:w="0" w:type="dxa"/>
              <w:left w:w="0" w:type="dxa"/>
              <w:bottom w:w="0" w:type="dxa"/>
              <w:right w:w="0" w:type="dxa"/>
            </w:tcMar>
            <w:vAlign w:val="center"/>
          </w:tcPr>
          <w:p w14:paraId="0137AC37"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4FD6764C" w14:textId="77777777" w:rsidR="006902CA" w:rsidRDefault="00006B48">
            <w:pPr>
              <w:spacing w:before="100" w:after="100"/>
              <w:ind w:left="100" w:right="100"/>
            </w:pPr>
            <w:r>
              <w:rPr>
                <w:rFonts w:ascii="Arial" w:eastAsia="Arial" w:hAnsi="Arial" w:cs="Arial"/>
                <w:color w:val="000000"/>
                <w:sz w:val="20"/>
                <w:szCs w:val="20"/>
              </w:rPr>
              <w:t>For each region, the trend is computed using the mean number of species per atlas square</w:t>
            </w:r>
          </w:p>
        </w:tc>
      </w:tr>
      <w:tr w:rsidR="006902CA" w14:paraId="7C2D126D" w14:textId="77777777" w:rsidTr="006902CA">
        <w:trPr>
          <w:cantSplit/>
          <w:jc w:val="center"/>
        </w:trPr>
        <w:tc>
          <w:tcPr>
            <w:tcW w:w="1080" w:type="dxa"/>
            <w:shd w:val="clear" w:color="auto" w:fill="FFFFFF"/>
            <w:tcMar>
              <w:top w:w="0" w:type="dxa"/>
              <w:left w:w="0" w:type="dxa"/>
              <w:bottom w:w="0" w:type="dxa"/>
              <w:right w:w="0" w:type="dxa"/>
            </w:tcMar>
            <w:vAlign w:val="center"/>
          </w:tcPr>
          <w:p w14:paraId="1BBFB94D"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25348B07"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6BC64D07"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3185FC4E" w14:textId="77777777" w:rsidR="006902CA" w:rsidRDefault="00006B48">
            <w:pPr>
              <w:spacing w:before="100" w:after="100"/>
              <w:ind w:left="100" w:right="100"/>
            </w:pPr>
            <w:r>
              <w:rPr>
                <w:rFonts w:ascii="Arial" w:eastAsia="Arial" w:hAnsi="Arial" w:cs="Arial"/>
                <w:color w:val="000000"/>
                <w:sz w:val="20"/>
                <w:szCs w:val="20"/>
              </w:rPr>
              <w:t>Mainly increase of SR but the proportion of negative trend were higher than for the regional scale</w:t>
            </w:r>
          </w:p>
        </w:tc>
      </w:tr>
      <w:tr w:rsidR="006902CA" w14:paraId="4AFF82CE" w14:textId="77777777" w:rsidTr="006902CA">
        <w:trPr>
          <w:cantSplit/>
          <w:jc w:val="center"/>
        </w:trPr>
        <w:tc>
          <w:tcPr>
            <w:tcW w:w="1080" w:type="dxa"/>
            <w:shd w:val="clear" w:color="auto" w:fill="FFFFFF"/>
            <w:tcMar>
              <w:top w:w="0" w:type="dxa"/>
              <w:left w:w="0" w:type="dxa"/>
              <w:bottom w:w="0" w:type="dxa"/>
              <w:right w:w="0" w:type="dxa"/>
            </w:tcMar>
            <w:vAlign w:val="center"/>
          </w:tcPr>
          <w:p w14:paraId="6828D47C" w14:textId="77777777" w:rsidR="006902CA" w:rsidRDefault="006902CA">
            <w:pPr>
              <w:spacing w:before="100" w:after="100"/>
              <w:ind w:left="100" w:right="100"/>
            </w:pPr>
          </w:p>
        </w:tc>
        <w:tc>
          <w:tcPr>
            <w:tcW w:w="1080" w:type="dxa"/>
            <w:shd w:val="clear" w:color="auto" w:fill="FFFFFF"/>
            <w:tcMar>
              <w:top w:w="0" w:type="dxa"/>
              <w:left w:w="0" w:type="dxa"/>
              <w:bottom w:w="0" w:type="dxa"/>
              <w:right w:w="0" w:type="dxa"/>
            </w:tcMar>
            <w:vAlign w:val="center"/>
          </w:tcPr>
          <w:p w14:paraId="016C80AD" w14:textId="77777777" w:rsidR="006902CA" w:rsidRDefault="00006B48">
            <w:pPr>
              <w:spacing w:before="100" w:after="100"/>
              <w:ind w:left="100" w:right="100"/>
            </w:pPr>
            <w:r>
              <w:rPr>
                <w:rFonts w:ascii="Arial" w:eastAsia="Arial" w:hAnsi="Arial" w:cs="Arial"/>
                <w:color w:val="000000"/>
                <w:sz w:val="20"/>
                <w:szCs w:val="20"/>
              </w:rPr>
              <w:t>National</w:t>
            </w:r>
          </w:p>
        </w:tc>
        <w:tc>
          <w:tcPr>
            <w:tcW w:w="1080" w:type="dxa"/>
            <w:shd w:val="clear" w:color="auto" w:fill="FFFFFF"/>
            <w:tcMar>
              <w:top w:w="0" w:type="dxa"/>
              <w:left w:w="0" w:type="dxa"/>
              <w:bottom w:w="0" w:type="dxa"/>
              <w:right w:w="0" w:type="dxa"/>
            </w:tcMar>
            <w:vAlign w:val="center"/>
          </w:tcPr>
          <w:p w14:paraId="3A912857" w14:textId="77777777" w:rsidR="006902CA" w:rsidRDefault="00006B48">
            <w:pPr>
              <w:spacing w:before="100" w:after="100"/>
              <w:ind w:left="100" w:right="100"/>
            </w:pPr>
            <w:r>
              <w:rPr>
                <w:rFonts w:ascii="Arial" w:eastAsia="Arial" w:hAnsi="Arial" w:cs="Arial"/>
                <w:color w:val="000000"/>
                <w:sz w:val="20"/>
                <w:szCs w:val="20"/>
              </w:rPr>
              <w:t>Increase</w:t>
            </w:r>
          </w:p>
        </w:tc>
        <w:tc>
          <w:tcPr>
            <w:tcW w:w="5760" w:type="dxa"/>
            <w:shd w:val="clear" w:color="auto" w:fill="FFFFFF"/>
            <w:tcMar>
              <w:top w:w="0" w:type="dxa"/>
              <w:left w:w="0" w:type="dxa"/>
              <w:bottom w:w="0" w:type="dxa"/>
              <w:right w:w="0" w:type="dxa"/>
            </w:tcMar>
            <w:vAlign w:val="center"/>
          </w:tcPr>
          <w:p w14:paraId="6DC573FC" w14:textId="77777777" w:rsidR="006902CA" w:rsidRDefault="00006B48">
            <w:pPr>
              <w:spacing w:before="100" w:after="100"/>
              <w:ind w:left="100" w:right="100"/>
            </w:pPr>
            <w:r>
              <w:rPr>
                <w:rFonts w:ascii="Arial" w:eastAsia="Arial" w:hAnsi="Arial" w:cs="Arial"/>
                <w:color w:val="000000"/>
                <w:sz w:val="20"/>
                <w:szCs w:val="20"/>
              </w:rPr>
              <w:t>National scale</w:t>
            </w:r>
          </w:p>
        </w:tc>
      </w:tr>
      <w:tr w:rsidR="006902CA" w14:paraId="10A06BEA" w14:textId="77777777" w:rsidTr="006902CA">
        <w:trPr>
          <w:cantSplit/>
          <w:jc w:val="center"/>
        </w:trPr>
        <w:tc>
          <w:tcPr>
            <w:tcW w:w="1080" w:type="dxa"/>
            <w:shd w:val="clear" w:color="auto" w:fill="FFFFFF"/>
            <w:tcMar>
              <w:top w:w="0" w:type="dxa"/>
              <w:left w:w="0" w:type="dxa"/>
              <w:bottom w:w="0" w:type="dxa"/>
              <w:right w:w="0" w:type="dxa"/>
            </w:tcMar>
            <w:vAlign w:val="center"/>
          </w:tcPr>
          <w:p w14:paraId="474A0735" w14:textId="77777777" w:rsidR="006902CA" w:rsidRDefault="00006B48">
            <w:pPr>
              <w:spacing w:before="100" w:after="100"/>
              <w:ind w:left="100" w:right="100"/>
            </w:pPr>
            <w:r>
              <w:rPr>
                <w:rFonts w:ascii="Arial" w:eastAsia="Arial" w:hAnsi="Arial" w:cs="Arial"/>
                <w:color w:val="000000"/>
                <w:sz w:val="20"/>
                <w:szCs w:val="20"/>
              </w:rPr>
              <w:t>\cite{wretenberg_changes_2010}</w:t>
            </w:r>
          </w:p>
        </w:tc>
        <w:tc>
          <w:tcPr>
            <w:tcW w:w="1080" w:type="dxa"/>
            <w:shd w:val="clear" w:color="auto" w:fill="FFFFFF"/>
            <w:tcMar>
              <w:top w:w="0" w:type="dxa"/>
              <w:left w:w="0" w:type="dxa"/>
              <w:bottom w:w="0" w:type="dxa"/>
              <w:right w:w="0" w:type="dxa"/>
            </w:tcMar>
            <w:vAlign w:val="center"/>
          </w:tcPr>
          <w:p w14:paraId="7E034515" w14:textId="77777777" w:rsidR="006902CA" w:rsidRDefault="00006B48">
            <w:pPr>
              <w:spacing w:before="100" w:after="100"/>
              <w:ind w:left="100" w:right="100"/>
            </w:pPr>
            <w:r>
              <w:rPr>
                <w:rFonts w:ascii="Arial" w:eastAsia="Arial" w:hAnsi="Arial" w:cs="Arial"/>
                <w:color w:val="000000"/>
                <w:sz w:val="20"/>
                <w:szCs w:val="20"/>
              </w:rPr>
              <w:t>Local</w:t>
            </w:r>
          </w:p>
        </w:tc>
        <w:tc>
          <w:tcPr>
            <w:tcW w:w="1080" w:type="dxa"/>
            <w:shd w:val="clear" w:color="auto" w:fill="FFFFFF"/>
            <w:tcMar>
              <w:top w:w="0" w:type="dxa"/>
              <w:left w:w="0" w:type="dxa"/>
              <w:bottom w:w="0" w:type="dxa"/>
              <w:right w:w="0" w:type="dxa"/>
            </w:tcMar>
            <w:vAlign w:val="center"/>
          </w:tcPr>
          <w:p w14:paraId="5E7E25BF" w14:textId="77777777" w:rsidR="006902CA" w:rsidRDefault="00006B48">
            <w:pPr>
              <w:spacing w:before="100" w:after="100"/>
              <w:ind w:left="100" w:right="100"/>
            </w:pPr>
            <w:r>
              <w:rPr>
                <w:rFonts w:ascii="Arial" w:eastAsia="Arial" w:hAnsi="Arial" w:cs="Arial"/>
                <w:color w:val="000000"/>
                <w:sz w:val="20"/>
                <w:szCs w:val="20"/>
              </w:rPr>
              <w:t>Decrease</w:t>
            </w:r>
          </w:p>
        </w:tc>
        <w:tc>
          <w:tcPr>
            <w:tcW w:w="5760" w:type="dxa"/>
            <w:shd w:val="clear" w:color="auto" w:fill="FFFFFF"/>
            <w:tcMar>
              <w:top w:w="0" w:type="dxa"/>
              <w:left w:w="0" w:type="dxa"/>
              <w:bottom w:w="0" w:type="dxa"/>
              <w:right w:w="0" w:type="dxa"/>
            </w:tcMar>
            <w:vAlign w:val="center"/>
          </w:tcPr>
          <w:p w14:paraId="287AF89D" w14:textId="77777777" w:rsidR="006902CA" w:rsidRDefault="00006B48">
            <w:pPr>
              <w:spacing w:before="100" w:after="100"/>
              <w:ind w:left="100" w:right="100"/>
            </w:pPr>
            <w:r>
              <w:rPr>
                <w:rFonts w:ascii="Arial" w:eastAsia="Arial" w:hAnsi="Arial" w:cs="Arial"/>
                <w:color w:val="000000"/>
                <w:sz w:val="20"/>
                <w:szCs w:val="20"/>
              </w:rPr>
              <w:t>looking at the trend through different environmental policies, " local species richness (i.e. at the scale of sites = 3 hectares) decreased significantly probably as a result of an overall reduced abundance of several species. "</w:t>
            </w:r>
          </w:p>
        </w:tc>
      </w:tr>
      <w:tr w:rsidR="006902CA" w14:paraId="35D525B7" w14:textId="77777777" w:rsidTr="006902CA">
        <w:trPr>
          <w:cantSplit/>
          <w:jc w:val="center"/>
        </w:trPr>
        <w:tc>
          <w:tcPr>
            <w:tcW w:w="1080" w:type="dxa"/>
            <w:shd w:val="clear" w:color="auto" w:fill="FFFFFF"/>
            <w:tcMar>
              <w:top w:w="0" w:type="dxa"/>
              <w:left w:w="0" w:type="dxa"/>
              <w:bottom w:w="0" w:type="dxa"/>
              <w:right w:w="0" w:type="dxa"/>
            </w:tcMar>
            <w:vAlign w:val="center"/>
          </w:tcPr>
          <w:p w14:paraId="7558B16B" w14:textId="77777777" w:rsidR="006902CA" w:rsidRDefault="00006B48">
            <w:pPr>
              <w:spacing w:before="100" w:after="100"/>
              <w:ind w:left="100" w:right="100"/>
            </w:pPr>
            <w:r>
              <w:rPr>
                <w:rFonts w:ascii="Arial" w:eastAsia="Arial" w:hAnsi="Arial" w:cs="Arial"/>
                <w:color w:val="000000"/>
                <w:sz w:val="20"/>
                <w:szCs w:val="20"/>
              </w:rPr>
              <w:t>\cite{inger_common_2015}</w:t>
            </w:r>
          </w:p>
        </w:tc>
        <w:tc>
          <w:tcPr>
            <w:tcW w:w="1080" w:type="dxa"/>
            <w:shd w:val="clear" w:color="auto" w:fill="FFFFFF"/>
            <w:tcMar>
              <w:top w:w="0" w:type="dxa"/>
              <w:left w:w="0" w:type="dxa"/>
              <w:bottom w:w="0" w:type="dxa"/>
              <w:right w:w="0" w:type="dxa"/>
            </w:tcMar>
            <w:vAlign w:val="center"/>
          </w:tcPr>
          <w:p w14:paraId="669B45A9" w14:textId="77777777" w:rsidR="006902CA" w:rsidRDefault="00006B48">
            <w:pPr>
              <w:spacing w:before="100" w:after="100"/>
              <w:ind w:left="100" w:right="100"/>
            </w:pPr>
            <w:r>
              <w:rPr>
                <w:rFonts w:ascii="Arial" w:eastAsia="Arial" w:hAnsi="Arial" w:cs="Arial"/>
                <w:color w:val="000000"/>
                <w:sz w:val="20"/>
                <w:szCs w:val="20"/>
              </w:rPr>
              <w:t>National</w:t>
            </w:r>
          </w:p>
        </w:tc>
        <w:tc>
          <w:tcPr>
            <w:tcW w:w="1080" w:type="dxa"/>
            <w:shd w:val="clear" w:color="auto" w:fill="FFFFFF"/>
            <w:tcMar>
              <w:top w:w="0" w:type="dxa"/>
              <w:left w:w="0" w:type="dxa"/>
              <w:bottom w:w="0" w:type="dxa"/>
              <w:right w:w="0" w:type="dxa"/>
            </w:tcMar>
            <w:vAlign w:val="center"/>
          </w:tcPr>
          <w:p w14:paraId="6DCC64E5" w14:textId="77777777" w:rsidR="006902CA" w:rsidRDefault="00006B48">
            <w:pPr>
              <w:spacing w:before="100" w:after="100"/>
              <w:ind w:left="100" w:right="100"/>
            </w:pPr>
            <w:r>
              <w:rPr>
                <w:rFonts w:ascii="Arial" w:eastAsia="Arial" w:hAnsi="Arial" w:cs="Arial"/>
                <w:color w:val="000000"/>
                <w:sz w:val="20"/>
                <w:szCs w:val="20"/>
              </w:rPr>
              <w:t>Decrease</w:t>
            </w:r>
          </w:p>
        </w:tc>
        <w:tc>
          <w:tcPr>
            <w:tcW w:w="5760" w:type="dxa"/>
            <w:shd w:val="clear" w:color="auto" w:fill="FFFFFF"/>
            <w:tcMar>
              <w:top w:w="0" w:type="dxa"/>
              <w:left w:w="0" w:type="dxa"/>
              <w:bottom w:w="0" w:type="dxa"/>
              <w:right w:w="0" w:type="dxa"/>
            </w:tcMar>
            <w:vAlign w:val="center"/>
          </w:tcPr>
          <w:p w14:paraId="554792BC" w14:textId="77777777" w:rsidR="006902CA" w:rsidRDefault="006902CA">
            <w:pPr>
              <w:spacing w:before="100" w:after="100"/>
              <w:ind w:left="100" w:right="100"/>
            </w:pPr>
          </w:p>
        </w:tc>
      </w:tr>
      <w:tr w:rsidR="006902CA" w14:paraId="794ADE89" w14:textId="77777777" w:rsidTr="006902CA">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4D14BB24" w14:textId="77777777" w:rsidR="006902CA" w:rsidRDefault="00006B48">
            <w:pPr>
              <w:spacing w:before="100" w:after="100"/>
              <w:ind w:left="100" w:right="100"/>
            </w:pPr>
            <w:r>
              <w:rPr>
                <w:rFonts w:ascii="Arial" w:eastAsia="Arial" w:hAnsi="Arial" w:cs="Arial"/>
                <w:color w:val="000000"/>
                <w:sz w:val="20"/>
                <w:szCs w:val="20"/>
              </w:rPr>
              <w:t>\cite{donald_agricultural_2001}</w:t>
            </w:r>
          </w:p>
        </w:tc>
        <w:tc>
          <w:tcPr>
            <w:tcW w:w="1080" w:type="dxa"/>
            <w:tcBorders>
              <w:bottom w:val="single" w:sz="16" w:space="0" w:color="666666"/>
            </w:tcBorders>
            <w:shd w:val="clear" w:color="auto" w:fill="FFFFFF"/>
            <w:tcMar>
              <w:top w:w="0" w:type="dxa"/>
              <w:left w:w="0" w:type="dxa"/>
              <w:bottom w:w="0" w:type="dxa"/>
              <w:right w:w="0" w:type="dxa"/>
            </w:tcMar>
            <w:vAlign w:val="center"/>
          </w:tcPr>
          <w:p w14:paraId="2F5C2FDE" w14:textId="77777777" w:rsidR="006902CA" w:rsidRDefault="00006B48">
            <w:pPr>
              <w:spacing w:before="100" w:after="100"/>
              <w:ind w:left="100" w:right="100"/>
            </w:pPr>
            <w:r>
              <w:rPr>
                <w:rFonts w:ascii="Arial" w:eastAsia="Arial" w:hAnsi="Arial" w:cs="Arial"/>
                <w:color w:val="000000"/>
                <w:sz w:val="20"/>
                <w:szCs w:val="20"/>
              </w:rPr>
              <w:t>National</w:t>
            </w:r>
          </w:p>
        </w:tc>
        <w:tc>
          <w:tcPr>
            <w:tcW w:w="1080" w:type="dxa"/>
            <w:tcBorders>
              <w:bottom w:val="single" w:sz="16" w:space="0" w:color="666666"/>
            </w:tcBorders>
            <w:shd w:val="clear" w:color="auto" w:fill="FFFFFF"/>
            <w:tcMar>
              <w:top w:w="0" w:type="dxa"/>
              <w:left w:w="0" w:type="dxa"/>
              <w:bottom w:w="0" w:type="dxa"/>
              <w:right w:w="0" w:type="dxa"/>
            </w:tcMar>
            <w:vAlign w:val="center"/>
          </w:tcPr>
          <w:p w14:paraId="7EA51EAD" w14:textId="77777777" w:rsidR="006902CA" w:rsidRDefault="00006B48">
            <w:pPr>
              <w:spacing w:before="100" w:after="100"/>
              <w:ind w:left="100" w:right="100"/>
            </w:pPr>
            <w:r>
              <w:rPr>
                <w:rFonts w:ascii="Arial" w:eastAsia="Arial" w:hAnsi="Arial" w:cs="Arial"/>
                <w:color w:val="000000"/>
                <w:sz w:val="20"/>
                <w:szCs w:val="20"/>
              </w:rPr>
              <w:t>Decrease</w:t>
            </w:r>
          </w:p>
        </w:tc>
        <w:tc>
          <w:tcPr>
            <w:tcW w:w="5760" w:type="dxa"/>
            <w:tcBorders>
              <w:bottom w:val="single" w:sz="16" w:space="0" w:color="666666"/>
            </w:tcBorders>
            <w:shd w:val="clear" w:color="auto" w:fill="FFFFFF"/>
            <w:tcMar>
              <w:top w:w="0" w:type="dxa"/>
              <w:left w:w="0" w:type="dxa"/>
              <w:bottom w:w="0" w:type="dxa"/>
              <w:right w:w="0" w:type="dxa"/>
            </w:tcMar>
            <w:vAlign w:val="center"/>
          </w:tcPr>
          <w:p w14:paraId="1F96DA8C" w14:textId="77777777" w:rsidR="006902CA" w:rsidRDefault="00006B48">
            <w:pPr>
              <w:spacing w:before="100" w:after="100"/>
              <w:ind w:left="100" w:right="100"/>
            </w:pPr>
            <w:r>
              <w:rPr>
                <w:rFonts w:ascii="Arial" w:eastAsia="Arial" w:hAnsi="Arial" w:cs="Arial"/>
                <w:color w:val="000000"/>
                <w:sz w:val="20"/>
                <w:szCs w:val="20"/>
              </w:rPr>
              <w:t xml:space="preserve">The metric is referred as "Mean population" and the trend is estimated for each </w:t>
            </w:r>
            <w:proofErr w:type="spellStart"/>
            <w:r>
              <w:rPr>
                <w:rFonts w:ascii="Arial" w:eastAsia="Arial" w:hAnsi="Arial" w:cs="Arial"/>
                <w:color w:val="000000"/>
                <w:sz w:val="20"/>
                <w:szCs w:val="20"/>
              </w:rPr>
              <w:t>european</w:t>
            </w:r>
            <w:proofErr w:type="spellEnd"/>
            <w:r>
              <w:rPr>
                <w:rFonts w:ascii="Arial" w:eastAsia="Arial" w:hAnsi="Arial" w:cs="Arial"/>
                <w:color w:val="000000"/>
                <w:sz w:val="20"/>
                <w:szCs w:val="20"/>
              </w:rPr>
              <w:t xml:space="preserve"> country</w:t>
            </w:r>
          </w:p>
        </w:tc>
      </w:tr>
    </w:tbl>
    <w:p w14:paraId="48481805" w14:textId="77777777" w:rsidR="006902CA" w:rsidRDefault="00006B48">
      <w:r>
        <w:br w:type="page"/>
      </w:r>
    </w:p>
    <w:p w14:paraId="10CE412D" w14:textId="77777777" w:rsidR="006902CA" w:rsidRDefault="00006B48">
      <w:pPr>
        <w:pStyle w:val="Heading1"/>
      </w:pPr>
      <w:bookmarkStart w:id="1619" w:name="_Toc83820946"/>
      <w:bookmarkStart w:id="1620" w:name="references"/>
      <w:bookmarkEnd w:id="1617"/>
      <w:r>
        <w:lastRenderedPageBreak/>
        <w:t>References</w:t>
      </w:r>
      <w:bookmarkEnd w:id="1619"/>
    </w:p>
    <w:p w14:paraId="53A70827" w14:textId="77777777" w:rsidR="006902CA" w:rsidRDefault="00006B48">
      <w:pPr>
        <w:pStyle w:val="Bibliography"/>
      </w:pPr>
      <w:bookmarkStart w:id="1621" w:name="ref-arrhenius_species_1921"/>
      <w:bookmarkStart w:id="1622" w:name="refs"/>
      <w:r>
        <w:t xml:space="preserve">Arrhenius, Olof. 1921. “Species and Area.” </w:t>
      </w:r>
      <w:r>
        <w:rPr>
          <w:i/>
          <w:iCs/>
        </w:rPr>
        <w:t>Journal of Ecology</w:t>
      </w:r>
      <w:r>
        <w:t xml:space="preserve"> 9 (1): 95–99. </w:t>
      </w:r>
      <w:hyperlink r:id="rId17">
        <w:r>
          <w:rPr>
            <w:rStyle w:val="Hyperlink"/>
          </w:rPr>
          <w:t>https://doi.org/10.2307/2255763</w:t>
        </w:r>
      </w:hyperlink>
      <w:r>
        <w:t>.</w:t>
      </w:r>
    </w:p>
    <w:p w14:paraId="49F0B1D5" w14:textId="77777777" w:rsidR="006902CA" w:rsidRDefault="00006B48">
      <w:pPr>
        <w:pStyle w:val="Bibliography"/>
      </w:pPr>
      <w:bookmarkStart w:id="1623" w:name="ref-barnosky_has_2011"/>
      <w:bookmarkEnd w:id="1621"/>
      <w:proofErr w:type="spellStart"/>
      <w:r>
        <w:t>Barnosky</w:t>
      </w:r>
      <w:proofErr w:type="spellEnd"/>
      <w:r>
        <w:t xml:space="preserve">, Anthony D., Nicholas Matzke, Susumu </w:t>
      </w:r>
      <w:proofErr w:type="spellStart"/>
      <w:r>
        <w:t>Tomiya</w:t>
      </w:r>
      <w:proofErr w:type="spellEnd"/>
      <w:r>
        <w:t xml:space="preserve">, Guinevere O. U. </w:t>
      </w:r>
      <w:proofErr w:type="spellStart"/>
      <w:r>
        <w:t>Wogan</w:t>
      </w:r>
      <w:proofErr w:type="spellEnd"/>
      <w:r>
        <w:t xml:space="preserve">, Brian Swartz, Tiago B. </w:t>
      </w:r>
      <w:proofErr w:type="spellStart"/>
      <w:r>
        <w:t>Quental</w:t>
      </w:r>
      <w:proofErr w:type="spellEnd"/>
      <w:r>
        <w:t xml:space="preserve">, Charles Marshall, et al. 2011. “Has the Earth’s Sixth Mass Extinction Already Arrived?” </w:t>
      </w:r>
      <w:r>
        <w:rPr>
          <w:i/>
          <w:iCs/>
        </w:rPr>
        <w:t>Nature</w:t>
      </w:r>
      <w:r>
        <w:t xml:space="preserve"> 471 (7336): 51–57. </w:t>
      </w:r>
      <w:hyperlink r:id="rId18">
        <w:r>
          <w:rPr>
            <w:rStyle w:val="Hyperlink"/>
          </w:rPr>
          <w:t>https://doi.org/10.1038/nature09678</w:t>
        </w:r>
      </w:hyperlink>
      <w:r>
        <w:t>.</w:t>
      </w:r>
    </w:p>
    <w:p w14:paraId="31E32746" w14:textId="77777777" w:rsidR="006902CA" w:rsidRDefault="00006B48">
      <w:pPr>
        <w:pStyle w:val="Bibliography"/>
      </w:pPr>
      <w:bookmarkStart w:id="1624" w:name="ref-bejcek_velke_2016"/>
      <w:bookmarkEnd w:id="1623"/>
      <w:proofErr w:type="spellStart"/>
      <w:r>
        <w:t>Bejček</w:t>
      </w:r>
      <w:proofErr w:type="spellEnd"/>
      <w:r>
        <w:t xml:space="preserve">, </w:t>
      </w:r>
      <w:proofErr w:type="spellStart"/>
      <w:r>
        <w:t>Vladimír</w:t>
      </w:r>
      <w:proofErr w:type="spellEnd"/>
      <w:r>
        <w:t xml:space="preserve">, and </w:t>
      </w:r>
      <w:proofErr w:type="spellStart"/>
      <w:r>
        <w:t>Stastný</w:t>
      </w:r>
      <w:proofErr w:type="spellEnd"/>
      <w:r>
        <w:t>. 2016. “</w:t>
      </w:r>
      <w:proofErr w:type="spellStart"/>
      <w:r>
        <w:t>Velké</w:t>
      </w:r>
      <w:proofErr w:type="spellEnd"/>
      <w:r>
        <w:t xml:space="preserve"> </w:t>
      </w:r>
      <w:proofErr w:type="spellStart"/>
      <w:r>
        <w:t>Ptačí</w:t>
      </w:r>
      <w:proofErr w:type="spellEnd"/>
      <w:r>
        <w:t xml:space="preserve"> </w:t>
      </w:r>
      <w:proofErr w:type="spellStart"/>
      <w:r>
        <w:t>Mapování</w:t>
      </w:r>
      <w:proofErr w:type="spellEnd"/>
      <w:r>
        <w:t xml:space="preserve">.” </w:t>
      </w:r>
      <w:proofErr w:type="spellStart"/>
      <w:r>
        <w:rPr>
          <w:i/>
          <w:iCs/>
        </w:rPr>
        <w:t>Vesmír</w:t>
      </w:r>
      <w:proofErr w:type="spellEnd"/>
      <w:r>
        <w:t xml:space="preserve">. </w:t>
      </w:r>
      <w:hyperlink r:id="rId19">
        <w:r>
          <w:rPr>
            <w:rStyle w:val="Hyperlink"/>
          </w:rPr>
          <w:t>https://vesmir.cz/cz/on-line-clanky/2016/04/velke-ptaci-mapovani.html</w:t>
        </w:r>
      </w:hyperlink>
      <w:r>
        <w:t>.</w:t>
      </w:r>
    </w:p>
    <w:p w14:paraId="72667BAC" w14:textId="77777777" w:rsidR="006902CA" w:rsidRDefault="00006B48">
      <w:pPr>
        <w:pStyle w:val="Bibliography"/>
      </w:pPr>
      <w:bookmarkStart w:id="1625" w:name="ref-blowes_geography_2019"/>
      <w:bookmarkEnd w:id="1624"/>
      <w:proofErr w:type="spellStart"/>
      <w:r>
        <w:t>Blowes</w:t>
      </w:r>
      <w:proofErr w:type="spellEnd"/>
      <w:r>
        <w:t xml:space="preserve">, Shane A., Sarah R. Supp, Laura H. </w:t>
      </w:r>
      <w:proofErr w:type="spellStart"/>
      <w:r>
        <w:t>Antão</w:t>
      </w:r>
      <w:proofErr w:type="spellEnd"/>
      <w:r>
        <w:t xml:space="preserve">, Amanda Bates, Helge </w:t>
      </w:r>
      <w:proofErr w:type="spellStart"/>
      <w:r>
        <w:t>Bruelheide</w:t>
      </w:r>
      <w:proofErr w:type="spellEnd"/>
      <w:r>
        <w:t xml:space="preserve">, Jonathan M. Chase, Faye Moyes, et al. 2019. “The Geography of Biodiversity Change in Marine and Terrestrial Assemblages.” </w:t>
      </w:r>
      <w:r>
        <w:rPr>
          <w:i/>
          <w:iCs/>
        </w:rPr>
        <w:t>Science</w:t>
      </w:r>
      <w:r>
        <w:t xml:space="preserve"> 366 (6463): 339–45. </w:t>
      </w:r>
      <w:hyperlink r:id="rId20">
        <w:r>
          <w:rPr>
            <w:rStyle w:val="Hyperlink"/>
          </w:rPr>
          <w:t>https://doi.org/10.1126/science.aaw1620</w:t>
        </w:r>
      </w:hyperlink>
      <w:r>
        <w:t>.</w:t>
      </w:r>
    </w:p>
    <w:p w14:paraId="60A36E1E" w14:textId="77777777" w:rsidR="006902CA" w:rsidRDefault="00006B48">
      <w:pPr>
        <w:pStyle w:val="Bibliography"/>
      </w:pPr>
      <w:bookmarkStart w:id="1626" w:name="ref-bowler_winners_2021"/>
      <w:bookmarkEnd w:id="1625"/>
      <w:r>
        <w:t xml:space="preserve">Bowler, Diana E., David </w:t>
      </w:r>
      <w:proofErr w:type="spellStart"/>
      <w:r>
        <w:t>Eichenberg</w:t>
      </w:r>
      <w:proofErr w:type="spellEnd"/>
      <w:r>
        <w:t xml:space="preserve">, Klaus-Jürgen </w:t>
      </w:r>
      <w:proofErr w:type="spellStart"/>
      <w:r>
        <w:t>Conze</w:t>
      </w:r>
      <w:proofErr w:type="spellEnd"/>
      <w:r>
        <w:t xml:space="preserve">, Frank </w:t>
      </w:r>
      <w:proofErr w:type="spellStart"/>
      <w:r>
        <w:t>Suhling</w:t>
      </w:r>
      <w:proofErr w:type="spellEnd"/>
      <w:r>
        <w:t xml:space="preserve">, Kathrin Baumann, Theodor </w:t>
      </w:r>
      <w:proofErr w:type="spellStart"/>
      <w:r>
        <w:t>Benken</w:t>
      </w:r>
      <w:proofErr w:type="spellEnd"/>
      <w:r>
        <w:t xml:space="preserve">, André </w:t>
      </w:r>
      <w:proofErr w:type="spellStart"/>
      <w:r>
        <w:t>Bönsel</w:t>
      </w:r>
      <w:proofErr w:type="spellEnd"/>
      <w:r>
        <w:t xml:space="preserve">, et al. 2021. “Winners and Losers over 35 Years of Dragonfly and Damselfly Distributional Change in Germany.” </w:t>
      </w:r>
      <w:r>
        <w:rPr>
          <w:i/>
          <w:iCs/>
        </w:rPr>
        <w:t>Diversity and Distributions</w:t>
      </w:r>
      <w:r>
        <w:t xml:space="preserve"> 27 (8): 1353–66. </w:t>
      </w:r>
      <w:hyperlink r:id="rId21">
        <w:r>
          <w:rPr>
            <w:rStyle w:val="Hyperlink"/>
          </w:rPr>
          <w:t>https://doi.org/10.1111/ddi.13274</w:t>
        </w:r>
      </w:hyperlink>
      <w:r>
        <w:t>.</w:t>
      </w:r>
    </w:p>
    <w:p w14:paraId="78C45FD1" w14:textId="77777777" w:rsidR="006902CA" w:rsidRDefault="00006B48">
      <w:pPr>
        <w:pStyle w:val="Bibliography"/>
      </w:pPr>
      <w:bookmarkStart w:id="1627" w:name="ref-bowler_geographic_2021"/>
      <w:bookmarkEnd w:id="1626"/>
      <w:r>
        <w:t xml:space="preserve">Bowler, Diana, Raja Lorena Richter, Daniel </w:t>
      </w:r>
      <w:proofErr w:type="spellStart"/>
      <w:r>
        <w:t>Eskildsen</w:t>
      </w:r>
      <w:proofErr w:type="spellEnd"/>
      <w:r>
        <w:t xml:space="preserve">, Johannes Kamp, Charlotte M. </w:t>
      </w:r>
      <w:proofErr w:type="spellStart"/>
      <w:r>
        <w:t>Moshøj</w:t>
      </w:r>
      <w:proofErr w:type="spellEnd"/>
      <w:r>
        <w:t xml:space="preserve">, </w:t>
      </w:r>
      <w:proofErr w:type="spellStart"/>
      <w:r>
        <w:t>Jiří</w:t>
      </w:r>
      <w:proofErr w:type="spellEnd"/>
      <w:r>
        <w:t xml:space="preserve"> </w:t>
      </w:r>
      <w:proofErr w:type="spellStart"/>
      <w:r>
        <w:t>Reif</w:t>
      </w:r>
      <w:proofErr w:type="spellEnd"/>
      <w:r>
        <w:t xml:space="preserve">, Nicolas </w:t>
      </w:r>
      <w:proofErr w:type="spellStart"/>
      <w:r>
        <w:t>Strebel</w:t>
      </w:r>
      <w:proofErr w:type="spellEnd"/>
      <w:r>
        <w:t xml:space="preserve">, Sven </w:t>
      </w:r>
      <w:proofErr w:type="spellStart"/>
      <w:r>
        <w:t>Trautmann</w:t>
      </w:r>
      <w:proofErr w:type="spellEnd"/>
      <w:r>
        <w:t xml:space="preserve">, and Petr </w:t>
      </w:r>
      <w:proofErr w:type="spellStart"/>
      <w:r>
        <w:t>Voříšek</w:t>
      </w:r>
      <w:proofErr w:type="spellEnd"/>
      <w:r>
        <w:t xml:space="preserve">. 2021. “Geographic Variation in the Population Trends of Common Breeding Birds Across Central Europe.” </w:t>
      </w:r>
      <w:r>
        <w:rPr>
          <w:i/>
          <w:iCs/>
        </w:rPr>
        <w:t>Basic and Applied Ecology</w:t>
      </w:r>
      <w:r>
        <w:t xml:space="preserve"> 56 (November): 72–84. </w:t>
      </w:r>
      <w:hyperlink r:id="rId22">
        <w:r>
          <w:rPr>
            <w:rStyle w:val="Hyperlink"/>
          </w:rPr>
          <w:t>https://doi.org/10.1016/j.baae.2021.07.004</w:t>
        </w:r>
      </w:hyperlink>
      <w:r>
        <w:t>.</w:t>
      </w:r>
    </w:p>
    <w:p w14:paraId="209CDCD9" w14:textId="77777777" w:rsidR="006902CA" w:rsidRDefault="00006B48">
      <w:pPr>
        <w:pStyle w:val="Bibliography"/>
      </w:pPr>
      <w:bookmarkStart w:id="1628" w:name="ref-butchart_using_2005"/>
      <w:bookmarkEnd w:id="1627"/>
      <w:r>
        <w:t xml:space="preserve">Butchart, </w:t>
      </w:r>
      <w:proofErr w:type="spellStart"/>
      <w:r>
        <w:t>S.h.m</w:t>
      </w:r>
      <w:proofErr w:type="spellEnd"/>
      <w:r>
        <w:t xml:space="preserve">, </w:t>
      </w:r>
      <w:proofErr w:type="spellStart"/>
      <w:r>
        <w:t>A.j</w:t>
      </w:r>
      <w:proofErr w:type="spellEnd"/>
      <w:r>
        <w:t xml:space="preserve"> </w:t>
      </w:r>
      <w:proofErr w:type="spellStart"/>
      <w:r>
        <w:t>Stattersfield</w:t>
      </w:r>
      <w:proofErr w:type="spellEnd"/>
      <w:r>
        <w:t xml:space="preserve">, J Baillie, </w:t>
      </w:r>
      <w:proofErr w:type="spellStart"/>
      <w:r>
        <w:t>L.a</w:t>
      </w:r>
      <w:proofErr w:type="spellEnd"/>
      <w:r>
        <w:t xml:space="preserve"> </w:t>
      </w:r>
      <w:proofErr w:type="spellStart"/>
      <w:r>
        <w:t>Bennun</w:t>
      </w:r>
      <w:proofErr w:type="spellEnd"/>
      <w:r>
        <w:t xml:space="preserve">, </w:t>
      </w:r>
      <w:proofErr w:type="spellStart"/>
      <w:r>
        <w:t>S.n</w:t>
      </w:r>
      <w:proofErr w:type="spellEnd"/>
      <w:r>
        <w:t xml:space="preserve"> Stuart, </w:t>
      </w:r>
      <w:proofErr w:type="spellStart"/>
      <w:r>
        <w:t>H.r</w:t>
      </w:r>
      <w:proofErr w:type="spellEnd"/>
      <w:r>
        <w:t xml:space="preserve"> </w:t>
      </w:r>
      <w:proofErr w:type="spellStart"/>
      <w:r>
        <w:t>Akçakaya</w:t>
      </w:r>
      <w:proofErr w:type="spellEnd"/>
      <w:r>
        <w:t xml:space="preserve">, C Hilton-Taylor, and </w:t>
      </w:r>
      <w:proofErr w:type="spellStart"/>
      <w:r>
        <w:t>G.m</w:t>
      </w:r>
      <w:proofErr w:type="spellEnd"/>
      <w:r>
        <w:t xml:space="preserve"> Mace. 2005. “Using Red List Indices to Measure Progress Towards the 2010 Target and Beyond.” </w:t>
      </w:r>
      <w:r>
        <w:rPr>
          <w:i/>
          <w:iCs/>
        </w:rPr>
        <w:t>Philosophical Transactions of the Royal Society B: Biological Sciences</w:t>
      </w:r>
      <w:r>
        <w:t xml:space="preserve"> 360 (1454): 255–68. </w:t>
      </w:r>
      <w:hyperlink r:id="rId23">
        <w:r>
          <w:rPr>
            <w:rStyle w:val="Hyperlink"/>
          </w:rPr>
          <w:t>https://doi.org/10.1098/rstb.2004.1583</w:t>
        </w:r>
      </w:hyperlink>
      <w:r>
        <w:t>.</w:t>
      </w:r>
    </w:p>
    <w:p w14:paraId="3CD1377D" w14:textId="77777777" w:rsidR="006902CA" w:rsidRDefault="00006B48">
      <w:pPr>
        <w:pStyle w:val="Bibliography"/>
      </w:pPr>
      <w:bookmarkStart w:id="1629" w:name="ref-butchart_improvements_2007"/>
      <w:bookmarkEnd w:id="1628"/>
      <w:r>
        <w:t xml:space="preserve">Butchart, Stuart H. M., H. </w:t>
      </w:r>
      <w:proofErr w:type="spellStart"/>
      <w:r>
        <w:t>Resit</w:t>
      </w:r>
      <w:proofErr w:type="spellEnd"/>
      <w:r>
        <w:t xml:space="preserve"> </w:t>
      </w:r>
      <w:proofErr w:type="spellStart"/>
      <w:r>
        <w:t>Akçakaya</w:t>
      </w:r>
      <w:proofErr w:type="spellEnd"/>
      <w:r>
        <w:t xml:space="preserve">, Janice Chanson, Jonathan E. M. Baillie, Ben Collen, </w:t>
      </w:r>
      <w:proofErr w:type="spellStart"/>
      <w:r>
        <w:t>Suhel</w:t>
      </w:r>
      <w:proofErr w:type="spellEnd"/>
      <w:r>
        <w:t xml:space="preserve"> </w:t>
      </w:r>
      <w:proofErr w:type="spellStart"/>
      <w:r>
        <w:t>Quader</w:t>
      </w:r>
      <w:proofErr w:type="spellEnd"/>
      <w:r>
        <w:t xml:space="preserve">, Will R. Turner, </w:t>
      </w:r>
      <w:proofErr w:type="spellStart"/>
      <w:r>
        <w:t>Rajan</w:t>
      </w:r>
      <w:proofErr w:type="spellEnd"/>
      <w:r>
        <w:t xml:space="preserve"> Amin, Simon N. Stuart, and Craig Hilton-Taylor. 2007. “Improvements to the Red List Index.” </w:t>
      </w:r>
      <w:r>
        <w:rPr>
          <w:i/>
          <w:iCs/>
        </w:rPr>
        <w:t>PLOS ONE</w:t>
      </w:r>
      <w:r>
        <w:t xml:space="preserve"> 2 (1): e140. </w:t>
      </w:r>
      <w:hyperlink r:id="rId24">
        <w:r>
          <w:rPr>
            <w:rStyle w:val="Hyperlink"/>
          </w:rPr>
          <w:t>https://doi.org/10.1371/journal.pone.0000140</w:t>
        </w:r>
      </w:hyperlink>
      <w:r>
        <w:t>.</w:t>
      </w:r>
    </w:p>
    <w:p w14:paraId="414A9B44" w14:textId="77777777" w:rsidR="006902CA" w:rsidRDefault="00006B48">
      <w:pPr>
        <w:pStyle w:val="Bibliography"/>
      </w:pPr>
      <w:bookmarkStart w:id="1630" w:name="ref-butchart_measuring_2004"/>
      <w:bookmarkEnd w:id="1629"/>
      <w:r>
        <w:t xml:space="preserve">Butchart, Stuart H. M, Alison J </w:t>
      </w:r>
      <w:proofErr w:type="spellStart"/>
      <w:r>
        <w:t>Stattersfield</w:t>
      </w:r>
      <w:proofErr w:type="spellEnd"/>
      <w:r>
        <w:t xml:space="preserve">, Leon A </w:t>
      </w:r>
      <w:proofErr w:type="spellStart"/>
      <w:r>
        <w:t>Bennun</w:t>
      </w:r>
      <w:proofErr w:type="spellEnd"/>
      <w:r>
        <w:t xml:space="preserve">, Sue M </w:t>
      </w:r>
      <w:proofErr w:type="spellStart"/>
      <w:r>
        <w:t>Shutes</w:t>
      </w:r>
      <w:proofErr w:type="spellEnd"/>
      <w:r>
        <w:t xml:space="preserve">, H. </w:t>
      </w:r>
      <w:proofErr w:type="spellStart"/>
      <w:r>
        <w:t>Resit</w:t>
      </w:r>
      <w:proofErr w:type="spellEnd"/>
      <w:r>
        <w:t xml:space="preserve"> </w:t>
      </w:r>
      <w:proofErr w:type="spellStart"/>
      <w:r>
        <w:t>Akçakaya</w:t>
      </w:r>
      <w:proofErr w:type="spellEnd"/>
      <w:r>
        <w:t xml:space="preserve">, Jonathan E. M Baillie, Simon N Stuart, Craig Hilton-Taylor, and Georgina M Mace. 2004. “Measuring Global Trends in the Status of Biodiversity: Red List Indices for Birds.” Edited by Walt V. Reid. </w:t>
      </w:r>
      <w:proofErr w:type="spellStart"/>
      <w:r>
        <w:rPr>
          <w:i/>
          <w:iCs/>
        </w:rPr>
        <w:t>PLoS</w:t>
      </w:r>
      <w:proofErr w:type="spellEnd"/>
      <w:r>
        <w:rPr>
          <w:i/>
          <w:iCs/>
        </w:rPr>
        <w:t xml:space="preserve"> Biology</w:t>
      </w:r>
      <w:r>
        <w:t xml:space="preserve"> 2 (12): e383. </w:t>
      </w:r>
      <w:hyperlink r:id="rId25">
        <w:r>
          <w:rPr>
            <w:rStyle w:val="Hyperlink"/>
          </w:rPr>
          <w:t>https://doi.org/10.1371/journal.pbio.0020383</w:t>
        </w:r>
      </w:hyperlink>
      <w:r>
        <w:t>.</w:t>
      </w:r>
    </w:p>
    <w:p w14:paraId="663345E9" w14:textId="77777777" w:rsidR="006902CA" w:rsidRDefault="00006B48">
      <w:pPr>
        <w:pStyle w:val="Bibliography"/>
      </w:pPr>
      <w:bookmarkStart w:id="1631" w:name="ref-chase_species_2019"/>
      <w:bookmarkEnd w:id="1630"/>
      <w:r>
        <w:t xml:space="preserve">Chase, Jonathan M., Brian J. McGill, Patrick L. Thompson, Laura H. </w:t>
      </w:r>
      <w:proofErr w:type="spellStart"/>
      <w:r>
        <w:t>Antão</w:t>
      </w:r>
      <w:proofErr w:type="spellEnd"/>
      <w:r>
        <w:t xml:space="preserve">, Amanda E. Bates, Shane A. </w:t>
      </w:r>
      <w:proofErr w:type="spellStart"/>
      <w:r>
        <w:t>Blowes</w:t>
      </w:r>
      <w:proofErr w:type="spellEnd"/>
      <w:r>
        <w:t xml:space="preserve">, Maria </w:t>
      </w:r>
      <w:proofErr w:type="spellStart"/>
      <w:r>
        <w:t>Dornelas</w:t>
      </w:r>
      <w:proofErr w:type="spellEnd"/>
      <w:r>
        <w:t xml:space="preserve">, et al. 2019. “Species Richness Change Across Spatial Scales.” </w:t>
      </w:r>
      <w:r>
        <w:rPr>
          <w:i/>
          <w:iCs/>
        </w:rPr>
        <w:t>Oikos</w:t>
      </w:r>
      <w:r>
        <w:t xml:space="preserve"> 128 (8): 1079–91. </w:t>
      </w:r>
      <w:hyperlink r:id="rId26">
        <w:r>
          <w:rPr>
            <w:rStyle w:val="Hyperlink"/>
          </w:rPr>
          <w:t>https://doi.org/10.1111/oik.05968</w:t>
        </w:r>
      </w:hyperlink>
      <w:r>
        <w:t>.</w:t>
      </w:r>
    </w:p>
    <w:p w14:paraId="580DDD0D" w14:textId="77777777" w:rsidR="006902CA" w:rsidRDefault="00006B48">
      <w:pPr>
        <w:pStyle w:val="Bibliography"/>
      </w:pPr>
      <w:bookmarkStart w:id="1632" w:name="X9d9998b2a18109011522d670b75978c5cd32ed0"/>
      <w:bookmarkEnd w:id="1631"/>
      <w:r>
        <w:lastRenderedPageBreak/>
        <w:t xml:space="preserve">Convention on Biological Diversity, Secretariat of the, and UNEP World Conservation Monitoring Centre, eds. 2006. </w:t>
      </w:r>
      <w:r>
        <w:rPr>
          <w:i/>
          <w:iCs/>
        </w:rPr>
        <w:t>Global Biodiversity Outlook 2</w:t>
      </w:r>
      <w:r>
        <w:t>. Montreal: Secretariat of the Convention on Biological Diversity.</w:t>
      </w:r>
    </w:p>
    <w:p w14:paraId="26E61AA9" w14:textId="77777777" w:rsidR="006902CA" w:rsidRDefault="00006B48">
      <w:pPr>
        <w:pStyle w:val="Bibliography"/>
      </w:pPr>
      <w:bookmarkStart w:id="1633" w:name="ref-donald_agricultural_2001"/>
      <w:bookmarkEnd w:id="1632"/>
      <w:r>
        <w:t xml:space="preserve">Donald, P. F., R. E. Green, and M. F. Heath. 2001. “Agricultural Intensification and the Collapse of Europe’s Farmland Bird Populations.” </w:t>
      </w:r>
      <w:r>
        <w:rPr>
          <w:i/>
          <w:iCs/>
        </w:rPr>
        <w:t>Proceedings of the Royal Society of London. Series B: Biological Sciences</w:t>
      </w:r>
      <w:r>
        <w:t xml:space="preserve"> 268 (1462): 25–29. </w:t>
      </w:r>
      <w:hyperlink r:id="rId27">
        <w:r>
          <w:rPr>
            <w:rStyle w:val="Hyperlink"/>
          </w:rPr>
          <w:t>https://doi.org/10.1098/rspb.2000.1325</w:t>
        </w:r>
      </w:hyperlink>
      <w:r>
        <w:t>.</w:t>
      </w:r>
    </w:p>
    <w:p w14:paraId="64997E30" w14:textId="77777777" w:rsidR="006902CA" w:rsidRDefault="00006B48">
      <w:pPr>
        <w:pStyle w:val="Bibliography"/>
      </w:pPr>
      <w:bookmarkStart w:id="1634" w:name="ref-dornelas_assemblage_2014"/>
      <w:bookmarkEnd w:id="1633"/>
      <w:proofErr w:type="spellStart"/>
      <w:r>
        <w:t>Dornelas</w:t>
      </w:r>
      <w:proofErr w:type="spellEnd"/>
      <w:r>
        <w:t xml:space="preserve">, Maria, Nicholas J. </w:t>
      </w:r>
      <w:proofErr w:type="spellStart"/>
      <w:r>
        <w:t>Gotelli</w:t>
      </w:r>
      <w:proofErr w:type="spellEnd"/>
      <w:r>
        <w:t xml:space="preserve">, Brian McGill, </w:t>
      </w:r>
      <w:proofErr w:type="spellStart"/>
      <w:r>
        <w:t>Hideyasu</w:t>
      </w:r>
      <w:proofErr w:type="spellEnd"/>
      <w:r>
        <w:t xml:space="preserve"> Shimadzu, Faye Moyes, </w:t>
      </w:r>
      <w:proofErr w:type="spellStart"/>
      <w:r>
        <w:t>Caya</w:t>
      </w:r>
      <w:proofErr w:type="spellEnd"/>
      <w:r>
        <w:t xml:space="preserve"> Sievers, and Anne E. </w:t>
      </w:r>
      <w:proofErr w:type="spellStart"/>
      <w:r>
        <w:t>Magurran</w:t>
      </w:r>
      <w:proofErr w:type="spellEnd"/>
      <w:r>
        <w:t xml:space="preserve">. 2014. “Assemblage Time Series Reveal Biodiversity Change but Not Systematic Loss.” </w:t>
      </w:r>
      <w:r>
        <w:rPr>
          <w:i/>
          <w:iCs/>
        </w:rPr>
        <w:t>Science</w:t>
      </w:r>
      <w:r>
        <w:t xml:space="preserve"> 344 (6181): 296–99. </w:t>
      </w:r>
      <w:hyperlink r:id="rId28">
        <w:r>
          <w:rPr>
            <w:rStyle w:val="Hyperlink"/>
          </w:rPr>
          <w:t>https://doi.org/10.1126/science.1248484</w:t>
        </w:r>
      </w:hyperlink>
      <w:r>
        <w:t>.</w:t>
      </w:r>
    </w:p>
    <w:p w14:paraId="6F8AEB80" w14:textId="77777777" w:rsidR="006902CA" w:rsidRPr="00E21159" w:rsidRDefault="00006B48">
      <w:pPr>
        <w:pStyle w:val="Bibliography"/>
        <w:rPr>
          <w:lang w:val="fr-FR"/>
          <w:rPrChange w:id="1635" w:author="Leroy Francois" w:date="2021-09-29T09:19:00Z">
            <w:rPr/>
          </w:rPrChange>
        </w:rPr>
      </w:pPr>
      <w:bookmarkStart w:id="1636" w:name="ref-dornelas_quantifying_2013"/>
      <w:bookmarkEnd w:id="1634"/>
      <w:proofErr w:type="spellStart"/>
      <w:r>
        <w:t>Dornelas</w:t>
      </w:r>
      <w:proofErr w:type="spellEnd"/>
      <w:r>
        <w:t xml:space="preserve">, Maria, Anne E. </w:t>
      </w:r>
      <w:proofErr w:type="spellStart"/>
      <w:r>
        <w:t>Magurran</w:t>
      </w:r>
      <w:proofErr w:type="spellEnd"/>
      <w:r>
        <w:t xml:space="preserve">, Stephen T. Buckland, Anne Chao, Robin L. </w:t>
      </w:r>
      <w:proofErr w:type="spellStart"/>
      <w:r>
        <w:t>Chazdon</w:t>
      </w:r>
      <w:proofErr w:type="spellEnd"/>
      <w:r>
        <w:t xml:space="preserve">, Robert K. Colwell, Tom Curtis, et al. 2013. “Quantifying Temporal Change in Biodiversity: Challenges and Opportunities.” </w:t>
      </w:r>
      <w:r>
        <w:rPr>
          <w:i/>
          <w:iCs/>
        </w:rPr>
        <w:t>Proceedings of the Royal Society B: Biological Sciences</w:t>
      </w:r>
      <w:r>
        <w:t xml:space="preserve"> 280 (1750): 20121931. </w:t>
      </w:r>
      <w:r w:rsidR="00E8582F">
        <w:fldChar w:fldCharType="begin"/>
      </w:r>
      <w:r w:rsidR="00E8582F">
        <w:instrText xml:space="preserve"> HYPERLINK "https://doi.org/10.1098/rspb.2012.1931" \h </w:instrText>
      </w:r>
      <w:r w:rsidR="00E8582F">
        <w:fldChar w:fldCharType="separate"/>
      </w:r>
      <w:r w:rsidRPr="00E21159">
        <w:rPr>
          <w:rStyle w:val="Hyperlink"/>
          <w:lang w:val="fr-FR"/>
          <w:rPrChange w:id="1637" w:author="Leroy Francois" w:date="2021-09-29T09:19:00Z">
            <w:rPr>
              <w:rStyle w:val="Hyperlink"/>
            </w:rPr>
          </w:rPrChange>
        </w:rPr>
        <w:t>https://doi.org/10.1098/rspb.2012.1931</w:t>
      </w:r>
      <w:r w:rsidR="00E8582F">
        <w:rPr>
          <w:rStyle w:val="Hyperlink"/>
        </w:rPr>
        <w:fldChar w:fldCharType="end"/>
      </w:r>
      <w:r w:rsidRPr="00E21159">
        <w:rPr>
          <w:lang w:val="fr-FR"/>
          <w:rPrChange w:id="1638" w:author="Leroy Francois" w:date="2021-09-29T09:19:00Z">
            <w:rPr/>
          </w:rPrChange>
        </w:rPr>
        <w:t>.</w:t>
      </w:r>
    </w:p>
    <w:p w14:paraId="3F797533" w14:textId="77777777" w:rsidR="006902CA" w:rsidRDefault="00006B48">
      <w:pPr>
        <w:pStyle w:val="Bibliography"/>
      </w:pPr>
      <w:bookmarkStart w:id="1639" w:name="ref-doxa_low-intensity_2010"/>
      <w:bookmarkEnd w:id="1636"/>
      <w:r w:rsidRPr="00E21159">
        <w:rPr>
          <w:lang w:val="fr-FR"/>
          <w:rPrChange w:id="1640" w:author="Leroy Francois" w:date="2021-09-29T09:19:00Z">
            <w:rPr/>
          </w:rPrChange>
        </w:rPr>
        <w:t xml:space="preserve">Doxa, </w:t>
      </w:r>
      <w:proofErr w:type="spellStart"/>
      <w:r w:rsidRPr="00E21159">
        <w:rPr>
          <w:lang w:val="fr-FR"/>
          <w:rPrChange w:id="1641" w:author="Leroy Francois" w:date="2021-09-29T09:19:00Z">
            <w:rPr/>
          </w:rPrChange>
        </w:rPr>
        <w:t>Aggeliki</w:t>
      </w:r>
      <w:proofErr w:type="spellEnd"/>
      <w:r w:rsidRPr="00E21159">
        <w:rPr>
          <w:lang w:val="fr-FR"/>
          <w:rPrChange w:id="1642" w:author="Leroy Francois" w:date="2021-09-29T09:19:00Z">
            <w:rPr/>
          </w:rPrChange>
        </w:rPr>
        <w:t xml:space="preserve">, Yves Bas, Maria Luisa </w:t>
      </w:r>
      <w:proofErr w:type="spellStart"/>
      <w:r w:rsidRPr="00E21159">
        <w:rPr>
          <w:lang w:val="fr-FR"/>
          <w:rPrChange w:id="1643" w:author="Leroy Francois" w:date="2021-09-29T09:19:00Z">
            <w:rPr/>
          </w:rPrChange>
        </w:rPr>
        <w:t>Paracchini</w:t>
      </w:r>
      <w:proofErr w:type="spellEnd"/>
      <w:r w:rsidRPr="00E21159">
        <w:rPr>
          <w:lang w:val="fr-FR"/>
          <w:rPrChange w:id="1644" w:author="Leroy Francois" w:date="2021-09-29T09:19:00Z">
            <w:rPr/>
          </w:rPrChange>
        </w:rPr>
        <w:t xml:space="preserve">, Philippe </w:t>
      </w:r>
      <w:proofErr w:type="spellStart"/>
      <w:r w:rsidRPr="00E21159">
        <w:rPr>
          <w:lang w:val="fr-FR"/>
          <w:rPrChange w:id="1645" w:author="Leroy Francois" w:date="2021-09-29T09:19:00Z">
            <w:rPr/>
          </w:rPrChange>
        </w:rPr>
        <w:t>Pointereau</w:t>
      </w:r>
      <w:proofErr w:type="spellEnd"/>
      <w:r w:rsidRPr="00E21159">
        <w:rPr>
          <w:lang w:val="fr-FR"/>
          <w:rPrChange w:id="1646" w:author="Leroy Francois" w:date="2021-09-29T09:19:00Z">
            <w:rPr/>
          </w:rPrChange>
        </w:rPr>
        <w:t xml:space="preserve">, Jean-Michel Terres, and Frédéric </w:t>
      </w:r>
      <w:proofErr w:type="spellStart"/>
      <w:r w:rsidRPr="00E21159">
        <w:rPr>
          <w:lang w:val="fr-FR"/>
          <w:rPrChange w:id="1647" w:author="Leroy Francois" w:date="2021-09-29T09:19:00Z">
            <w:rPr/>
          </w:rPrChange>
        </w:rPr>
        <w:t>Jiguet</w:t>
      </w:r>
      <w:proofErr w:type="spellEnd"/>
      <w:r w:rsidRPr="00E21159">
        <w:rPr>
          <w:lang w:val="fr-FR"/>
          <w:rPrChange w:id="1648" w:author="Leroy Francois" w:date="2021-09-29T09:19:00Z">
            <w:rPr/>
          </w:rPrChange>
        </w:rPr>
        <w:t xml:space="preserve">. </w:t>
      </w:r>
      <w:r>
        <w:t xml:space="preserve">2010. “Low-Intensity Agriculture Increases Farmland Bird Abundances in France.” </w:t>
      </w:r>
      <w:r>
        <w:rPr>
          <w:i/>
          <w:iCs/>
        </w:rPr>
        <w:t>Journal of Applied Ecology</w:t>
      </w:r>
      <w:r>
        <w:t xml:space="preserve"> 47 (6): 1348–56. </w:t>
      </w:r>
      <w:hyperlink r:id="rId29">
        <w:r>
          <w:rPr>
            <w:rStyle w:val="Hyperlink"/>
          </w:rPr>
          <w:t>https://doi.org/10.1111/j.1365-2664.2010.01869.x</w:t>
        </w:r>
      </w:hyperlink>
      <w:r>
        <w:t>.</w:t>
      </w:r>
    </w:p>
    <w:p w14:paraId="31920E5A" w14:textId="77777777" w:rsidR="006902CA" w:rsidRDefault="00006B48">
      <w:pPr>
        <w:pStyle w:val="Bibliography"/>
      </w:pPr>
      <w:bookmarkStart w:id="1649" w:name="ref-eglington_disentangling_2012"/>
      <w:bookmarkEnd w:id="1639"/>
      <w:r>
        <w:t xml:space="preserve">Eglington, Sarah M., and James W. Pearce-Higgins. 2012. “Disentangling the Relative Importance of Changes in Climate and Land-Use Intensity in Driving Recent Bird Population Trends.” Edited by Raphaël </w:t>
      </w:r>
      <w:proofErr w:type="spellStart"/>
      <w:r>
        <w:t>Arlettaz</w:t>
      </w:r>
      <w:proofErr w:type="spellEnd"/>
      <w:r>
        <w:t xml:space="preserve">. </w:t>
      </w:r>
      <w:proofErr w:type="spellStart"/>
      <w:r>
        <w:rPr>
          <w:i/>
          <w:iCs/>
        </w:rPr>
        <w:t>PLoS</w:t>
      </w:r>
      <w:proofErr w:type="spellEnd"/>
      <w:r>
        <w:rPr>
          <w:i/>
          <w:iCs/>
        </w:rPr>
        <w:t xml:space="preserve"> ONE</w:t>
      </w:r>
      <w:r>
        <w:t xml:space="preserve"> 7 (3): e30407. </w:t>
      </w:r>
      <w:hyperlink r:id="rId30">
        <w:r>
          <w:rPr>
            <w:rStyle w:val="Hyperlink"/>
          </w:rPr>
          <w:t>https://doi.org/10.1371/journal.pone.0030407</w:t>
        </w:r>
      </w:hyperlink>
      <w:r>
        <w:t>.</w:t>
      </w:r>
    </w:p>
    <w:p w14:paraId="4B3D70F4" w14:textId="77777777" w:rsidR="006902CA" w:rsidRDefault="00006B48">
      <w:pPr>
        <w:pStyle w:val="Bibliography"/>
      </w:pPr>
      <w:bookmarkStart w:id="1650" w:name="ref-fraixedas_state_2020"/>
      <w:bookmarkEnd w:id="1649"/>
      <w:proofErr w:type="spellStart"/>
      <w:r>
        <w:t>Fraixedas</w:t>
      </w:r>
      <w:proofErr w:type="spellEnd"/>
      <w:r>
        <w:t xml:space="preserve">, Sara, Andreas </w:t>
      </w:r>
      <w:proofErr w:type="spellStart"/>
      <w:r>
        <w:t>Lindén</w:t>
      </w:r>
      <w:proofErr w:type="spellEnd"/>
      <w:r>
        <w:t xml:space="preserve">, Markus </w:t>
      </w:r>
      <w:proofErr w:type="spellStart"/>
      <w:r>
        <w:t>Piha</w:t>
      </w:r>
      <w:proofErr w:type="spellEnd"/>
      <w:r>
        <w:t xml:space="preserve">, Mar Cabeza, Richard Gregory, and </w:t>
      </w:r>
      <w:proofErr w:type="spellStart"/>
      <w:r>
        <w:t>Aleksi</w:t>
      </w:r>
      <w:proofErr w:type="spellEnd"/>
      <w:r>
        <w:t xml:space="preserve"> </w:t>
      </w:r>
      <w:proofErr w:type="spellStart"/>
      <w:r>
        <w:t>Lehikoinen</w:t>
      </w:r>
      <w:proofErr w:type="spellEnd"/>
      <w:r>
        <w:t xml:space="preserve">. 2020. “A State of the Art Review on Birds as Indicators of Biodiversity: Advances, Challenges, and Future Directions.” </w:t>
      </w:r>
      <w:r>
        <w:rPr>
          <w:i/>
          <w:iCs/>
        </w:rPr>
        <w:t>Ecological Indicators</w:t>
      </w:r>
      <w:r>
        <w:t xml:space="preserve"> 118 (November): 106728. </w:t>
      </w:r>
      <w:hyperlink r:id="rId31">
        <w:r>
          <w:rPr>
            <w:rStyle w:val="Hyperlink"/>
          </w:rPr>
          <w:t>https://doi.org/10.1016/j.ecolind.2020.106728</w:t>
        </w:r>
      </w:hyperlink>
      <w:r>
        <w:t>.</w:t>
      </w:r>
    </w:p>
    <w:p w14:paraId="0F232DD0" w14:textId="77777777" w:rsidR="006902CA" w:rsidRDefault="00006B48">
      <w:pPr>
        <w:pStyle w:val="Bibliography"/>
      </w:pPr>
      <w:bookmarkStart w:id="1651" w:name="ref-gregory_wild_2010"/>
      <w:bookmarkEnd w:id="1650"/>
      <w:r>
        <w:t xml:space="preserve">Gregory, Richard D., and Arco van </w:t>
      </w:r>
      <w:proofErr w:type="spellStart"/>
      <w:r>
        <w:t>Strien</w:t>
      </w:r>
      <w:proofErr w:type="spellEnd"/>
      <w:r>
        <w:t xml:space="preserve">. 2010. “Wild Bird Indicators: Using Composite Population Trends of Birds as Measures of Environmental Health.” </w:t>
      </w:r>
      <w:r>
        <w:rPr>
          <w:i/>
          <w:iCs/>
        </w:rPr>
        <w:t>Ornithological Science</w:t>
      </w:r>
      <w:r>
        <w:t xml:space="preserve"> 9 (1): 3–22. </w:t>
      </w:r>
      <w:hyperlink r:id="rId32">
        <w:r>
          <w:rPr>
            <w:rStyle w:val="Hyperlink"/>
          </w:rPr>
          <w:t>https://doi.org/10.2326/osj.9.3</w:t>
        </w:r>
      </w:hyperlink>
      <w:r>
        <w:t>.</w:t>
      </w:r>
    </w:p>
    <w:p w14:paraId="53A150FD" w14:textId="77777777" w:rsidR="006902CA" w:rsidRDefault="00006B48">
      <w:pPr>
        <w:pStyle w:val="Bibliography"/>
      </w:pPr>
      <w:bookmarkStart w:id="1652" w:name="ref-gregory_generation_1999"/>
      <w:bookmarkEnd w:id="1651"/>
      <w:r>
        <w:t xml:space="preserve">Gregory, Richard D, David W Gibbons, Andrew </w:t>
      </w:r>
      <w:proofErr w:type="spellStart"/>
      <w:r>
        <w:t>Impey</w:t>
      </w:r>
      <w:proofErr w:type="spellEnd"/>
      <w:r>
        <w:t>, and John H Marchant. 1999. “Generation of the Headline Indicator of Wild Bird Populations,” 48.</w:t>
      </w:r>
    </w:p>
    <w:p w14:paraId="6EACDE3D" w14:textId="77777777" w:rsidR="006902CA" w:rsidRDefault="00006B48">
      <w:pPr>
        <w:pStyle w:val="Bibliography"/>
      </w:pPr>
      <w:bookmarkStart w:id="1653" w:name="ref-gregory_developing_2005"/>
      <w:bookmarkEnd w:id="1652"/>
      <w:r>
        <w:t xml:space="preserve">Gregory, Richard D, Arco van </w:t>
      </w:r>
      <w:proofErr w:type="spellStart"/>
      <w:r>
        <w:t>Strien</w:t>
      </w:r>
      <w:proofErr w:type="spellEnd"/>
      <w:r>
        <w:t xml:space="preserve">, Petr </w:t>
      </w:r>
      <w:proofErr w:type="spellStart"/>
      <w:r>
        <w:t>Vorisek</w:t>
      </w:r>
      <w:proofErr w:type="spellEnd"/>
      <w:r>
        <w:t xml:space="preserve">, </w:t>
      </w:r>
      <w:proofErr w:type="spellStart"/>
      <w:r>
        <w:t>Adriaan</w:t>
      </w:r>
      <w:proofErr w:type="spellEnd"/>
      <w:r>
        <w:t xml:space="preserve"> W </w:t>
      </w:r>
      <w:proofErr w:type="spellStart"/>
      <w:r>
        <w:t>Gmelig</w:t>
      </w:r>
      <w:proofErr w:type="spellEnd"/>
      <w:r>
        <w:t xml:space="preserve"> </w:t>
      </w:r>
      <w:proofErr w:type="spellStart"/>
      <w:r>
        <w:t>Meyling</w:t>
      </w:r>
      <w:proofErr w:type="spellEnd"/>
      <w:r>
        <w:t xml:space="preserve">, David G Noble, Ruud P. B </w:t>
      </w:r>
      <w:proofErr w:type="spellStart"/>
      <w:r>
        <w:t>Foppen</w:t>
      </w:r>
      <w:proofErr w:type="spellEnd"/>
      <w:r>
        <w:t xml:space="preserve">, and David W Gibbons. 2005. “Developing Indicators for European Birds.” </w:t>
      </w:r>
      <w:r>
        <w:rPr>
          <w:i/>
          <w:iCs/>
        </w:rPr>
        <w:t>Philosophical Transactions of the Royal Society B: Biological Sciences</w:t>
      </w:r>
      <w:r>
        <w:t xml:space="preserve"> 360 (1454): 269–88. </w:t>
      </w:r>
      <w:hyperlink r:id="rId33">
        <w:r>
          <w:rPr>
            <w:rStyle w:val="Hyperlink"/>
          </w:rPr>
          <w:t>https://doi.org/10.1098/rstb.2004.1602</w:t>
        </w:r>
      </w:hyperlink>
      <w:r>
        <w:t>.</w:t>
      </w:r>
    </w:p>
    <w:p w14:paraId="78D6AC50" w14:textId="77777777" w:rsidR="006902CA" w:rsidRDefault="00006B48">
      <w:pPr>
        <w:pStyle w:val="Bibliography"/>
      </w:pPr>
      <w:bookmarkStart w:id="1654" w:name="ref-grinnell_role_1922"/>
      <w:bookmarkEnd w:id="1653"/>
      <w:r>
        <w:t xml:space="preserve">Grinnell, Joseph. 1922. “The Role of the ‘Accidental’.” </w:t>
      </w:r>
      <w:r>
        <w:rPr>
          <w:i/>
          <w:iCs/>
        </w:rPr>
        <w:t>The Auk</w:t>
      </w:r>
      <w:r>
        <w:t xml:space="preserve"> 39 (3): 373–80. </w:t>
      </w:r>
      <w:hyperlink r:id="rId34">
        <w:r>
          <w:rPr>
            <w:rStyle w:val="Hyperlink"/>
          </w:rPr>
          <w:t>https://doi.org/10.2307/4073434</w:t>
        </w:r>
      </w:hyperlink>
      <w:r>
        <w:t>.</w:t>
      </w:r>
    </w:p>
    <w:p w14:paraId="5E9D7777" w14:textId="77777777" w:rsidR="006902CA" w:rsidRDefault="00006B48">
      <w:pPr>
        <w:pStyle w:val="Bibliography"/>
      </w:pPr>
      <w:bookmarkStart w:id="1655" w:name="ref-harrison_assessing_2014"/>
      <w:bookmarkEnd w:id="1654"/>
      <w:r>
        <w:lastRenderedPageBreak/>
        <w:t xml:space="preserve">Harrison, Philip J., Stephen T. Buckland, Yuan </w:t>
      </w:r>
      <w:proofErr w:type="spellStart"/>
      <w:r>
        <w:t>Yuan</w:t>
      </w:r>
      <w:proofErr w:type="spellEnd"/>
      <w:r>
        <w:t xml:space="preserve">, David A. </w:t>
      </w:r>
      <w:proofErr w:type="spellStart"/>
      <w:r>
        <w:t>Elston</w:t>
      </w:r>
      <w:proofErr w:type="spellEnd"/>
      <w:r>
        <w:t xml:space="preserve">, Mark J. Brewer, Alison Johnston, and James W. Pearce-Higgins. 2014. “Assessing Trends in Biodiversity over Space and Time Using the Example of British Breeding Birds.” </w:t>
      </w:r>
      <w:r>
        <w:rPr>
          <w:i/>
          <w:iCs/>
        </w:rPr>
        <w:t>Journal of Applied Ecology</w:t>
      </w:r>
      <w:r>
        <w:t xml:space="preserve"> 51 (6): 1650–60. </w:t>
      </w:r>
      <w:hyperlink r:id="rId35">
        <w:r>
          <w:rPr>
            <w:rStyle w:val="Hyperlink"/>
          </w:rPr>
          <w:t>https://doi.org/10.1111/1365-2664.12316</w:t>
        </w:r>
      </w:hyperlink>
      <w:r>
        <w:t>.</w:t>
      </w:r>
    </w:p>
    <w:p w14:paraId="59FCFA8D" w14:textId="77777777" w:rsidR="006902CA" w:rsidRDefault="00006B48">
      <w:pPr>
        <w:pStyle w:val="Bibliography"/>
      </w:pPr>
      <w:bookmarkStart w:id="1656" w:name="ref-hill_determining_2004"/>
      <w:bookmarkEnd w:id="1655"/>
      <w:r>
        <w:t xml:space="preserve">Hill, Jane K., and Keith C. Hamer. 2004. “Determining Impacts of Habitat Modification on Diversity of Tropical Forest Fauna: The Importance of Spatial Scale.” </w:t>
      </w:r>
      <w:r>
        <w:rPr>
          <w:i/>
          <w:iCs/>
        </w:rPr>
        <w:t>Journal of Applied Ecology</w:t>
      </w:r>
      <w:r>
        <w:t xml:space="preserve"> 41 (4): 744–54. </w:t>
      </w:r>
      <w:hyperlink r:id="rId36">
        <w:r>
          <w:rPr>
            <w:rStyle w:val="Hyperlink"/>
          </w:rPr>
          <w:t>https://doi.org/10.1111/j.0021-8901.2004.00926.x</w:t>
        </w:r>
      </w:hyperlink>
      <w:r>
        <w:t>.</w:t>
      </w:r>
    </w:p>
    <w:p w14:paraId="5924E9C2" w14:textId="77777777" w:rsidR="006902CA" w:rsidRDefault="00006B48">
      <w:pPr>
        <w:pStyle w:val="Bibliography"/>
      </w:pPr>
      <w:bookmarkStart w:id="1657" w:name="ref-hill_diversity_1973"/>
      <w:bookmarkEnd w:id="1656"/>
      <w:r>
        <w:t xml:space="preserve">Hill, M. O. 1973. “Diversity and Evenness: A Unifying Notation and Its Consequences.” </w:t>
      </w:r>
      <w:r>
        <w:rPr>
          <w:i/>
          <w:iCs/>
        </w:rPr>
        <w:t>Ecology</w:t>
      </w:r>
      <w:r>
        <w:t xml:space="preserve"> 54 (2): 427–32. </w:t>
      </w:r>
      <w:hyperlink r:id="rId37">
        <w:r>
          <w:rPr>
            <w:rStyle w:val="Hyperlink"/>
          </w:rPr>
          <w:t>https://doi.org/10.2307/1934352</w:t>
        </w:r>
      </w:hyperlink>
      <w:r>
        <w:t>.</w:t>
      </w:r>
    </w:p>
    <w:p w14:paraId="78289EF3" w14:textId="77777777" w:rsidR="006902CA" w:rsidRDefault="00006B48">
      <w:pPr>
        <w:pStyle w:val="Bibliography"/>
      </w:pPr>
      <w:bookmarkStart w:id="1658" w:name="ref-isaac_data_2020"/>
      <w:bookmarkEnd w:id="1657"/>
      <w:r>
        <w:t xml:space="preserve">Isaac, Nick J. B., Marta A. </w:t>
      </w:r>
      <w:proofErr w:type="spellStart"/>
      <w:r>
        <w:t>Jarzyna</w:t>
      </w:r>
      <w:proofErr w:type="spellEnd"/>
      <w:r>
        <w:t xml:space="preserve">, Petr Keil, Lea I. </w:t>
      </w:r>
      <w:proofErr w:type="spellStart"/>
      <w:r>
        <w:t>Dambly</w:t>
      </w:r>
      <w:proofErr w:type="spellEnd"/>
      <w:r>
        <w:t xml:space="preserve">, Philipp H. </w:t>
      </w:r>
      <w:proofErr w:type="spellStart"/>
      <w:r>
        <w:t>Boersch-Supan</w:t>
      </w:r>
      <w:proofErr w:type="spellEnd"/>
      <w:r>
        <w:t xml:space="preserve">, Ella Browning, Stephen N. Freeman, et al. 2020. “Data Integration for Large-Scale Models of Species Distributions.” </w:t>
      </w:r>
      <w:r>
        <w:rPr>
          <w:i/>
          <w:iCs/>
        </w:rPr>
        <w:t>Trends in Ecology &amp; Evolution</w:t>
      </w:r>
      <w:r>
        <w:t xml:space="preserve"> 35 (1): 56–67. </w:t>
      </w:r>
      <w:hyperlink r:id="rId38">
        <w:r>
          <w:rPr>
            <w:rStyle w:val="Hyperlink"/>
          </w:rPr>
          <w:t>https://doi.org/10.1016/j.tree.2019.08.006</w:t>
        </w:r>
      </w:hyperlink>
      <w:r>
        <w:t>.</w:t>
      </w:r>
    </w:p>
    <w:p w14:paraId="4966CA8F" w14:textId="77777777" w:rsidR="006902CA" w:rsidRDefault="00006B48">
      <w:pPr>
        <w:pStyle w:val="Bibliography"/>
      </w:pPr>
      <w:bookmarkStart w:id="1659" w:name="ref-isaac_statistics_2014"/>
      <w:bookmarkEnd w:id="1658"/>
      <w:r>
        <w:t xml:space="preserve">Isaac, Nick J. B., Arco J. van </w:t>
      </w:r>
      <w:proofErr w:type="spellStart"/>
      <w:r>
        <w:t>Strien</w:t>
      </w:r>
      <w:proofErr w:type="spellEnd"/>
      <w:r>
        <w:t xml:space="preserve">, Tom A. August, </w:t>
      </w:r>
      <w:proofErr w:type="spellStart"/>
      <w:r>
        <w:t>Marnix</w:t>
      </w:r>
      <w:proofErr w:type="spellEnd"/>
      <w:r>
        <w:t xml:space="preserve"> P. de </w:t>
      </w:r>
      <w:proofErr w:type="spellStart"/>
      <w:r>
        <w:t>Zeeuw</w:t>
      </w:r>
      <w:proofErr w:type="spellEnd"/>
      <w:r>
        <w:t xml:space="preserve">, and David B. Roy. 2014. “Statistics for Citizen Science: Extracting Signals of Change from Noisy Ecological Data.” </w:t>
      </w:r>
      <w:r>
        <w:rPr>
          <w:i/>
          <w:iCs/>
        </w:rPr>
        <w:t>Methods in Ecology and Evolution</w:t>
      </w:r>
      <w:r>
        <w:t xml:space="preserve"> 5 (10): 1052–60. </w:t>
      </w:r>
      <w:hyperlink r:id="rId39">
        <w:r>
          <w:rPr>
            <w:rStyle w:val="Hyperlink"/>
          </w:rPr>
          <w:t>https://doi.org/10.1111/2041-210X.12254</w:t>
        </w:r>
      </w:hyperlink>
      <w:r>
        <w:t>.</w:t>
      </w:r>
    </w:p>
    <w:p w14:paraId="0775BA93" w14:textId="77777777" w:rsidR="006902CA" w:rsidRDefault="00006B48">
      <w:pPr>
        <w:pStyle w:val="Bibliography"/>
      </w:pPr>
      <w:bookmarkStart w:id="1660" w:name="ref-jaccard_distribution_1912"/>
      <w:bookmarkEnd w:id="1659"/>
      <w:r>
        <w:t xml:space="preserve">Jaccard, Paul. 1912. “The Distribution of the Flora in the Alpine Zone.1.” </w:t>
      </w:r>
      <w:r>
        <w:rPr>
          <w:i/>
          <w:iCs/>
        </w:rPr>
        <w:t>New Phytologist</w:t>
      </w:r>
      <w:r>
        <w:t xml:space="preserve"> 11 (2): 37–50. </w:t>
      </w:r>
      <w:hyperlink r:id="rId40">
        <w:r>
          <w:rPr>
            <w:rStyle w:val="Hyperlink"/>
          </w:rPr>
          <w:t>https://doi.org/10.1111/j.1469-8137.1912.tb05611.x</w:t>
        </w:r>
      </w:hyperlink>
      <w:r>
        <w:t>.</w:t>
      </w:r>
    </w:p>
    <w:p w14:paraId="4A835F16" w14:textId="77777777" w:rsidR="006902CA" w:rsidRDefault="00006B48">
      <w:pPr>
        <w:pStyle w:val="Bibliography"/>
      </w:pPr>
      <w:bookmarkStart w:id="1661" w:name="ref-jarzyna_taxonomic_2018"/>
      <w:bookmarkEnd w:id="1660"/>
      <w:proofErr w:type="spellStart"/>
      <w:r>
        <w:t>Jarzyna</w:t>
      </w:r>
      <w:proofErr w:type="spellEnd"/>
      <w:r>
        <w:t xml:space="preserve">, Marta A., and Walter </w:t>
      </w:r>
      <w:proofErr w:type="spellStart"/>
      <w:r>
        <w:t>Jetz</w:t>
      </w:r>
      <w:proofErr w:type="spellEnd"/>
      <w:r>
        <w:t xml:space="preserve">. 2018. “Taxonomic and Functional Diversity Change Is Scale Dependent.” </w:t>
      </w:r>
      <w:r>
        <w:rPr>
          <w:i/>
          <w:iCs/>
        </w:rPr>
        <w:t>Nature Communications</w:t>
      </w:r>
      <w:r>
        <w:t xml:space="preserve"> 9 (1): 2565. </w:t>
      </w:r>
      <w:hyperlink r:id="rId41">
        <w:r>
          <w:rPr>
            <w:rStyle w:val="Hyperlink"/>
          </w:rPr>
          <w:t>https://doi.org/10.1038/s41467-018-04889-z</w:t>
        </w:r>
      </w:hyperlink>
      <w:r>
        <w:t>.</w:t>
      </w:r>
    </w:p>
    <w:p w14:paraId="2CE3A5FC" w14:textId="77777777" w:rsidR="006902CA" w:rsidRDefault="00006B48">
      <w:pPr>
        <w:pStyle w:val="Bibliography"/>
      </w:pPr>
      <w:bookmarkStart w:id="1662" w:name="ref-jarzyna_spatial_2015"/>
      <w:bookmarkEnd w:id="1661"/>
      <w:proofErr w:type="spellStart"/>
      <w:r>
        <w:t>Jarzyna</w:t>
      </w:r>
      <w:proofErr w:type="spellEnd"/>
      <w:r>
        <w:t xml:space="preserve">, Marta A., Benjamin Zuckerberg, William F. Porter, Andrew O. Finley, and Brian A. Maurer. 2015. “Spatial Scaling of Temporal Changes in Avian Communities: Scale Dependence of Community Turnover.” </w:t>
      </w:r>
      <w:r>
        <w:rPr>
          <w:i/>
          <w:iCs/>
        </w:rPr>
        <w:t>Global Ecology and Biogeography</w:t>
      </w:r>
      <w:r>
        <w:t xml:space="preserve"> 24 (11): 1236–48. </w:t>
      </w:r>
      <w:hyperlink r:id="rId42">
        <w:r>
          <w:rPr>
            <w:rStyle w:val="Hyperlink"/>
          </w:rPr>
          <w:t>https://doi.org/10.1111/geb.12361</w:t>
        </w:r>
      </w:hyperlink>
      <w:r>
        <w:t>.</w:t>
      </w:r>
    </w:p>
    <w:p w14:paraId="346389F7" w14:textId="77777777" w:rsidR="006902CA" w:rsidRDefault="00006B48">
      <w:pPr>
        <w:pStyle w:val="Bibliography"/>
      </w:pPr>
      <w:bookmarkStart w:id="1663" w:name="ref-jiguet_modeling_2005"/>
      <w:bookmarkEnd w:id="1662"/>
      <w:proofErr w:type="spellStart"/>
      <w:r>
        <w:t>Jiguet</w:t>
      </w:r>
      <w:proofErr w:type="spellEnd"/>
      <w:r>
        <w:t xml:space="preserve">, Frederic, Romain Julliard, Denis </w:t>
      </w:r>
      <w:proofErr w:type="spellStart"/>
      <w:r>
        <w:t>Couvet</w:t>
      </w:r>
      <w:proofErr w:type="spellEnd"/>
      <w:r>
        <w:t xml:space="preserve">, and Aurelie </w:t>
      </w:r>
      <w:proofErr w:type="spellStart"/>
      <w:r>
        <w:t>Petiau</w:t>
      </w:r>
      <w:proofErr w:type="spellEnd"/>
      <w:r>
        <w:t xml:space="preserve">. 2005. “Modeling Spatial Trends in Estimated Species Richness Using Breeding Bird Survey Data: A Valuable Tool in Biodiversity Assessment.” </w:t>
      </w:r>
      <w:r>
        <w:rPr>
          <w:i/>
          <w:iCs/>
        </w:rPr>
        <w:t>Biodiversity and Conservation</w:t>
      </w:r>
      <w:r>
        <w:t xml:space="preserve"> 14 (13): 3305–24. </w:t>
      </w:r>
      <w:hyperlink r:id="rId43">
        <w:r>
          <w:rPr>
            <w:rStyle w:val="Hyperlink"/>
          </w:rPr>
          <w:t>https://doi.org/10.1007/s10531-004-0448-y</w:t>
        </w:r>
      </w:hyperlink>
      <w:r>
        <w:t>.</w:t>
      </w:r>
    </w:p>
    <w:p w14:paraId="69B0A544" w14:textId="77777777" w:rsidR="006902CA" w:rsidRDefault="00006B48">
      <w:pPr>
        <w:pStyle w:val="Bibliography"/>
      </w:pPr>
      <w:bookmarkStart w:id="1664" w:name="ref-jiguet_french_2012"/>
      <w:bookmarkEnd w:id="1663"/>
      <w:proofErr w:type="spellStart"/>
      <w:r>
        <w:t>Jiguet</w:t>
      </w:r>
      <w:proofErr w:type="spellEnd"/>
      <w:r>
        <w:t xml:space="preserve">, Frédéric, Vincent </w:t>
      </w:r>
      <w:proofErr w:type="spellStart"/>
      <w:r>
        <w:t>Devictor</w:t>
      </w:r>
      <w:proofErr w:type="spellEnd"/>
      <w:r>
        <w:t xml:space="preserve">, Romain Julliard, and Denis </w:t>
      </w:r>
      <w:proofErr w:type="spellStart"/>
      <w:r>
        <w:t>Couvet</w:t>
      </w:r>
      <w:proofErr w:type="spellEnd"/>
      <w:r>
        <w:t xml:space="preserve">. 2012. “French Citizens Monitoring Ordinary Birds Provide Tools for Conservation and Ecological Sciences.” </w:t>
      </w:r>
      <w:r>
        <w:rPr>
          <w:i/>
          <w:iCs/>
        </w:rPr>
        <w:t xml:space="preserve">Acta </w:t>
      </w:r>
      <w:proofErr w:type="spellStart"/>
      <w:r>
        <w:rPr>
          <w:i/>
          <w:iCs/>
        </w:rPr>
        <w:t>Oecologica</w:t>
      </w:r>
      <w:proofErr w:type="spellEnd"/>
      <w:r>
        <w:t xml:space="preserve">, Sino-French Cooperation on Biodiversity and Natural Resource Management, 44 (October): 58–66. </w:t>
      </w:r>
      <w:hyperlink r:id="rId44">
        <w:r>
          <w:rPr>
            <w:rStyle w:val="Hyperlink"/>
          </w:rPr>
          <w:t>https://doi.org/10.1016/j.actao.2011.05.003</w:t>
        </w:r>
      </w:hyperlink>
      <w:r>
        <w:t>.</w:t>
      </w:r>
    </w:p>
    <w:p w14:paraId="38C1080E" w14:textId="77777777" w:rsidR="006902CA" w:rsidRDefault="00006B48">
      <w:pPr>
        <w:pStyle w:val="Bibliography"/>
      </w:pPr>
      <w:bookmarkStart w:id="1665" w:name="ref-kamp_population_2021"/>
      <w:bookmarkEnd w:id="1664"/>
      <w:r>
        <w:t xml:space="preserve">Kamp, Johannes, Claudia Frank, Sven </w:t>
      </w:r>
      <w:proofErr w:type="spellStart"/>
      <w:r>
        <w:t>Trautmann</w:t>
      </w:r>
      <w:proofErr w:type="spellEnd"/>
      <w:r>
        <w:t xml:space="preserve">, Malte Busch, Rainer </w:t>
      </w:r>
      <w:proofErr w:type="spellStart"/>
      <w:r>
        <w:t>Dröschmeister</w:t>
      </w:r>
      <w:proofErr w:type="spellEnd"/>
      <w:r>
        <w:t xml:space="preserve">, Martin </w:t>
      </w:r>
      <w:proofErr w:type="spellStart"/>
      <w:r>
        <w:t>Flade</w:t>
      </w:r>
      <w:proofErr w:type="spellEnd"/>
      <w:r>
        <w:t xml:space="preserve">, Bettina Gerlach, et al. 2021. “Population Trends of Common Breeding Birds in Germany 1990–2018.” </w:t>
      </w:r>
      <w:r>
        <w:rPr>
          <w:i/>
          <w:iCs/>
        </w:rPr>
        <w:t>Journal of Ornithology</w:t>
      </w:r>
      <w:r>
        <w:t xml:space="preserve"> 162 (1): 1–15. </w:t>
      </w:r>
      <w:hyperlink r:id="rId45">
        <w:r>
          <w:rPr>
            <w:rStyle w:val="Hyperlink"/>
          </w:rPr>
          <w:t>https://doi.org/10.1007/s10336-020-01830-4</w:t>
        </w:r>
      </w:hyperlink>
      <w:r>
        <w:t>.</w:t>
      </w:r>
    </w:p>
    <w:p w14:paraId="605EDF92" w14:textId="77777777" w:rsidR="006902CA" w:rsidRDefault="00006B48">
      <w:pPr>
        <w:pStyle w:val="Bibliography"/>
      </w:pPr>
      <w:bookmarkStart w:id="1666" w:name="ref-keil_patterns_2012"/>
      <w:bookmarkEnd w:id="1665"/>
      <w:r>
        <w:lastRenderedPageBreak/>
        <w:t xml:space="preserve">Keil, Petr, Oliver Schweiger, </w:t>
      </w:r>
      <w:proofErr w:type="spellStart"/>
      <w:r>
        <w:t>Ingolf</w:t>
      </w:r>
      <w:proofErr w:type="spellEnd"/>
      <w:r>
        <w:t xml:space="preserve"> </w:t>
      </w:r>
      <w:proofErr w:type="spellStart"/>
      <w:r>
        <w:t>Kühn</w:t>
      </w:r>
      <w:proofErr w:type="spellEnd"/>
      <w:r>
        <w:t xml:space="preserve">, William E. </w:t>
      </w:r>
      <w:proofErr w:type="spellStart"/>
      <w:r>
        <w:t>Kunin</w:t>
      </w:r>
      <w:proofErr w:type="spellEnd"/>
      <w:r>
        <w:t xml:space="preserve">, </w:t>
      </w:r>
      <w:proofErr w:type="spellStart"/>
      <w:r>
        <w:t>Mikko</w:t>
      </w:r>
      <w:proofErr w:type="spellEnd"/>
      <w:r>
        <w:t xml:space="preserve"> </w:t>
      </w:r>
      <w:proofErr w:type="spellStart"/>
      <w:r>
        <w:t>Kuussaari</w:t>
      </w:r>
      <w:proofErr w:type="spellEnd"/>
      <w:r>
        <w:t xml:space="preserve">, Josef </w:t>
      </w:r>
      <w:proofErr w:type="spellStart"/>
      <w:r>
        <w:t>Settele</w:t>
      </w:r>
      <w:proofErr w:type="spellEnd"/>
      <w:r>
        <w:t xml:space="preserve">, Klaus Henle, et al. 2012. “Patterns of Beta Diversity in Europe: The Role of Climate, Land Cover and Distance Across Scales.” </w:t>
      </w:r>
      <w:r>
        <w:rPr>
          <w:i/>
          <w:iCs/>
        </w:rPr>
        <w:t>Journal of Biogeography</w:t>
      </w:r>
      <w:r>
        <w:t xml:space="preserve"> 39 (8): 1473–86. </w:t>
      </w:r>
      <w:hyperlink r:id="rId46">
        <w:r>
          <w:rPr>
            <w:rStyle w:val="Hyperlink"/>
          </w:rPr>
          <w:t>https://doi.org/10.1111/j.1365-2699.2012.02701.x</w:t>
        </w:r>
      </w:hyperlink>
      <w:r>
        <w:t>.</w:t>
      </w:r>
    </w:p>
    <w:p w14:paraId="32B3BFC1" w14:textId="77777777" w:rsidR="006902CA" w:rsidRDefault="00006B48">
      <w:pPr>
        <w:pStyle w:val="Bibliography"/>
      </w:pPr>
      <w:bookmarkStart w:id="1667" w:name="ref-mcgill_fifteen_2015"/>
      <w:bookmarkEnd w:id="1666"/>
      <w:r>
        <w:t xml:space="preserve">McGill, Brian J., Maria </w:t>
      </w:r>
      <w:proofErr w:type="spellStart"/>
      <w:r>
        <w:t>Dornelas</w:t>
      </w:r>
      <w:proofErr w:type="spellEnd"/>
      <w:r>
        <w:t xml:space="preserve">, Nicholas J. </w:t>
      </w:r>
      <w:proofErr w:type="spellStart"/>
      <w:r>
        <w:t>Gotelli</w:t>
      </w:r>
      <w:proofErr w:type="spellEnd"/>
      <w:r>
        <w:t xml:space="preserve">, and Anne E. </w:t>
      </w:r>
      <w:proofErr w:type="spellStart"/>
      <w:r>
        <w:t>Magurran</w:t>
      </w:r>
      <w:proofErr w:type="spellEnd"/>
      <w:r>
        <w:t xml:space="preserve">. 2015. “Fifteen Forms of Biodiversity Trend in the Anthropocene.” </w:t>
      </w:r>
      <w:r>
        <w:rPr>
          <w:i/>
          <w:iCs/>
        </w:rPr>
        <w:t>Trends in Ecology &amp; Evolution</w:t>
      </w:r>
      <w:r>
        <w:t xml:space="preserve"> 30 (2): 104–13. </w:t>
      </w:r>
      <w:hyperlink r:id="rId47">
        <w:r>
          <w:rPr>
            <w:rStyle w:val="Hyperlink"/>
          </w:rPr>
          <w:t>https://doi.org/10.1016/j.tree.2014.11.006</w:t>
        </w:r>
      </w:hyperlink>
      <w:r>
        <w:t>.</w:t>
      </w:r>
    </w:p>
    <w:p w14:paraId="34D00F2E" w14:textId="77777777" w:rsidR="006902CA" w:rsidRPr="00E21159" w:rsidRDefault="00006B48">
      <w:pPr>
        <w:pStyle w:val="Bibliography"/>
        <w:rPr>
          <w:lang w:val="fr-FR"/>
          <w:rPrChange w:id="1668" w:author="Leroy Francois" w:date="2021-09-29T09:19:00Z">
            <w:rPr/>
          </w:rPrChange>
        </w:rPr>
      </w:pPr>
      <w:bookmarkStart w:id="1669" w:name="ref-mcgill_rebuilding_2006"/>
      <w:bookmarkEnd w:id="1667"/>
      <w:r>
        <w:t xml:space="preserve">McGill, Brian J., Brian J. </w:t>
      </w:r>
      <w:proofErr w:type="spellStart"/>
      <w:r>
        <w:t>Enquist</w:t>
      </w:r>
      <w:proofErr w:type="spellEnd"/>
      <w:r>
        <w:t xml:space="preserve">, Evan </w:t>
      </w:r>
      <w:proofErr w:type="spellStart"/>
      <w:r>
        <w:t>Weiher</w:t>
      </w:r>
      <w:proofErr w:type="spellEnd"/>
      <w:r>
        <w:t xml:space="preserve">, and Mark Westoby. 2006. “Rebuilding Community Ecology from Functional Traits.” </w:t>
      </w:r>
      <w:r w:rsidRPr="00F73745">
        <w:rPr>
          <w:i/>
          <w:iCs/>
          <w:lang w:val="fr-FR"/>
          <w:rPrChange w:id="1670" w:author="Leroy Francois" w:date="2021-09-29T11:17:00Z">
            <w:rPr>
              <w:i/>
              <w:iCs/>
            </w:rPr>
          </w:rPrChange>
        </w:rPr>
        <w:t xml:space="preserve">Trends in </w:t>
      </w:r>
      <w:proofErr w:type="spellStart"/>
      <w:r w:rsidRPr="00F73745">
        <w:rPr>
          <w:i/>
          <w:iCs/>
          <w:lang w:val="fr-FR"/>
          <w:rPrChange w:id="1671" w:author="Leroy Francois" w:date="2021-09-29T11:17:00Z">
            <w:rPr>
              <w:i/>
              <w:iCs/>
            </w:rPr>
          </w:rPrChange>
        </w:rPr>
        <w:t>Ecology</w:t>
      </w:r>
      <w:proofErr w:type="spellEnd"/>
      <w:r w:rsidRPr="00F73745">
        <w:rPr>
          <w:i/>
          <w:iCs/>
          <w:lang w:val="fr-FR"/>
          <w:rPrChange w:id="1672" w:author="Leroy Francois" w:date="2021-09-29T11:17:00Z">
            <w:rPr>
              <w:i/>
              <w:iCs/>
            </w:rPr>
          </w:rPrChange>
        </w:rPr>
        <w:t xml:space="preserve"> &amp; Evolution</w:t>
      </w:r>
      <w:r w:rsidRPr="00F73745">
        <w:rPr>
          <w:lang w:val="fr-FR"/>
          <w:rPrChange w:id="1673" w:author="Leroy Francois" w:date="2021-09-29T11:17:00Z">
            <w:rPr/>
          </w:rPrChange>
        </w:rPr>
        <w:t xml:space="preserve"> 21 (4): 178–85. </w:t>
      </w:r>
      <w:r w:rsidR="00E8582F">
        <w:fldChar w:fldCharType="begin"/>
      </w:r>
      <w:r w:rsidR="00E8582F" w:rsidRPr="00F73745">
        <w:rPr>
          <w:lang w:val="fr-FR"/>
          <w:rPrChange w:id="1674" w:author="Leroy Francois" w:date="2021-09-29T11:17:00Z">
            <w:rPr/>
          </w:rPrChange>
        </w:rPr>
        <w:instrText xml:space="preserve"> HYPERLINK "https://doi.org/10.1016/j.tree.2006.02.002" \h </w:instrText>
      </w:r>
      <w:r w:rsidR="00E8582F">
        <w:fldChar w:fldCharType="separate"/>
      </w:r>
      <w:r w:rsidRPr="00E21159">
        <w:rPr>
          <w:rStyle w:val="Hyperlink"/>
          <w:lang w:val="fr-FR"/>
          <w:rPrChange w:id="1675" w:author="Leroy Francois" w:date="2021-09-29T09:19:00Z">
            <w:rPr>
              <w:rStyle w:val="Hyperlink"/>
            </w:rPr>
          </w:rPrChange>
        </w:rPr>
        <w:t>https://doi.org/10.1016/j.tree.2006.02.002</w:t>
      </w:r>
      <w:r w:rsidR="00E8582F">
        <w:rPr>
          <w:rStyle w:val="Hyperlink"/>
        </w:rPr>
        <w:fldChar w:fldCharType="end"/>
      </w:r>
      <w:r w:rsidRPr="00E21159">
        <w:rPr>
          <w:lang w:val="fr-FR"/>
          <w:rPrChange w:id="1676" w:author="Leroy Francois" w:date="2021-09-29T09:19:00Z">
            <w:rPr/>
          </w:rPrChange>
        </w:rPr>
        <w:t>.</w:t>
      </w:r>
    </w:p>
    <w:p w14:paraId="2CE316CD" w14:textId="77777777" w:rsidR="006902CA" w:rsidRDefault="00006B48">
      <w:pPr>
        <w:pStyle w:val="Bibliography"/>
      </w:pPr>
      <w:bookmarkStart w:id="1677" w:name="ref-mouquet_ecophylogenetics_2012"/>
      <w:bookmarkEnd w:id="1669"/>
      <w:proofErr w:type="spellStart"/>
      <w:r w:rsidRPr="00E21159">
        <w:rPr>
          <w:lang w:val="fr-FR"/>
          <w:rPrChange w:id="1678" w:author="Leroy Francois" w:date="2021-09-29T09:19:00Z">
            <w:rPr/>
          </w:rPrChange>
        </w:rPr>
        <w:t>Mouquet</w:t>
      </w:r>
      <w:proofErr w:type="spellEnd"/>
      <w:r w:rsidRPr="00E21159">
        <w:rPr>
          <w:lang w:val="fr-FR"/>
          <w:rPrChange w:id="1679" w:author="Leroy Francois" w:date="2021-09-29T09:19:00Z">
            <w:rPr/>
          </w:rPrChange>
        </w:rPr>
        <w:t xml:space="preserve">, Nicolas, Vincent </w:t>
      </w:r>
      <w:proofErr w:type="spellStart"/>
      <w:r w:rsidRPr="00E21159">
        <w:rPr>
          <w:lang w:val="fr-FR"/>
          <w:rPrChange w:id="1680" w:author="Leroy Francois" w:date="2021-09-29T09:19:00Z">
            <w:rPr/>
          </w:rPrChange>
        </w:rPr>
        <w:t>Devictor</w:t>
      </w:r>
      <w:proofErr w:type="spellEnd"/>
      <w:r w:rsidRPr="00E21159">
        <w:rPr>
          <w:lang w:val="fr-FR"/>
          <w:rPrChange w:id="1681" w:author="Leroy Francois" w:date="2021-09-29T09:19:00Z">
            <w:rPr/>
          </w:rPrChange>
        </w:rPr>
        <w:t xml:space="preserve">, Christine N. Meynard, Francois Munoz, Louis-Félix </w:t>
      </w:r>
      <w:proofErr w:type="spellStart"/>
      <w:r w:rsidRPr="00E21159">
        <w:rPr>
          <w:lang w:val="fr-FR"/>
          <w:rPrChange w:id="1682" w:author="Leroy Francois" w:date="2021-09-29T09:19:00Z">
            <w:rPr/>
          </w:rPrChange>
        </w:rPr>
        <w:t>Bersier</w:t>
      </w:r>
      <w:proofErr w:type="spellEnd"/>
      <w:r w:rsidRPr="00E21159">
        <w:rPr>
          <w:lang w:val="fr-FR"/>
          <w:rPrChange w:id="1683" w:author="Leroy Francois" w:date="2021-09-29T09:19:00Z">
            <w:rPr/>
          </w:rPrChange>
        </w:rPr>
        <w:t xml:space="preserve">, Jérôme Chave, Pierre </w:t>
      </w:r>
      <w:proofErr w:type="spellStart"/>
      <w:r w:rsidRPr="00E21159">
        <w:rPr>
          <w:lang w:val="fr-FR"/>
          <w:rPrChange w:id="1684" w:author="Leroy Francois" w:date="2021-09-29T09:19:00Z">
            <w:rPr/>
          </w:rPrChange>
        </w:rPr>
        <w:t>Couteron</w:t>
      </w:r>
      <w:proofErr w:type="spellEnd"/>
      <w:r w:rsidRPr="00E21159">
        <w:rPr>
          <w:lang w:val="fr-FR"/>
          <w:rPrChange w:id="1685" w:author="Leroy Francois" w:date="2021-09-29T09:19:00Z">
            <w:rPr/>
          </w:rPrChange>
        </w:rPr>
        <w:t xml:space="preserve">, et al. 2012. </w:t>
      </w:r>
      <w:r>
        <w:t>“</w:t>
      </w:r>
      <w:proofErr w:type="spellStart"/>
      <w:r>
        <w:t>Ecophylogenetics</w:t>
      </w:r>
      <w:proofErr w:type="spellEnd"/>
      <w:r>
        <w:t xml:space="preserve">: Advances and Perspectives.” </w:t>
      </w:r>
      <w:r>
        <w:rPr>
          <w:i/>
          <w:iCs/>
        </w:rPr>
        <w:t>Biological Reviews</w:t>
      </w:r>
      <w:r>
        <w:t xml:space="preserve"> 87 (4): 769–85. </w:t>
      </w:r>
      <w:hyperlink r:id="rId48">
        <w:r>
          <w:rPr>
            <w:rStyle w:val="Hyperlink"/>
          </w:rPr>
          <w:t>https://doi.org/10.1111/j.1469-185X.2012.00224.x</w:t>
        </w:r>
      </w:hyperlink>
      <w:r>
        <w:t>.</w:t>
      </w:r>
    </w:p>
    <w:p w14:paraId="1EEE8E11" w14:textId="77777777" w:rsidR="006902CA" w:rsidRDefault="00006B48">
      <w:pPr>
        <w:pStyle w:val="Bibliography"/>
      </w:pPr>
      <w:bookmarkStart w:id="1686" w:name="ref-normander_indicator_2012"/>
      <w:bookmarkEnd w:id="1677"/>
      <w:proofErr w:type="spellStart"/>
      <w:r>
        <w:t>Normander</w:t>
      </w:r>
      <w:proofErr w:type="spellEnd"/>
      <w:r>
        <w:t>, Bo, Gregor Levin, Ari-</w:t>
      </w:r>
      <w:proofErr w:type="spellStart"/>
      <w:r>
        <w:t>Pekka</w:t>
      </w:r>
      <w:proofErr w:type="spellEnd"/>
      <w:r>
        <w:t xml:space="preserve"> </w:t>
      </w:r>
      <w:proofErr w:type="spellStart"/>
      <w:r>
        <w:t>Auvinen</w:t>
      </w:r>
      <w:proofErr w:type="spellEnd"/>
      <w:r>
        <w:t xml:space="preserve">, Harald </w:t>
      </w:r>
      <w:proofErr w:type="spellStart"/>
      <w:r>
        <w:t>Bratli</w:t>
      </w:r>
      <w:proofErr w:type="spellEnd"/>
      <w:r>
        <w:t xml:space="preserve">, Odd </w:t>
      </w:r>
      <w:proofErr w:type="spellStart"/>
      <w:r>
        <w:t>Stabbetorp</w:t>
      </w:r>
      <w:proofErr w:type="spellEnd"/>
      <w:r>
        <w:t xml:space="preserve">, Marcus </w:t>
      </w:r>
      <w:proofErr w:type="spellStart"/>
      <w:r>
        <w:t>Hedblom</w:t>
      </w:r>
      <w:proofErr w:type="spellEnd"/>
      <w:r>
        <w:t xml:space="preserve">, Anders </w:t>
      </w:r>
      <w:proofErr w:type="spellStart"/>
      <w:r>
        <w:t>Glimskär</w:t>
      </w:r>
      <w:proofErr w:type="spellEnd"/>
      <w:r>
        <w:t xml:space="preserve">, and </w:t>
      </w:r>
      <w:proofErr w:type="spellStart"/>
      <w:r>
        <w:t>Gudmundur</w:t>
      </w:r>
      <w:proofErr w:type="spellEnd"/>
      <w:r>
        <w:t xml:space="preserve"> A. Gudmundsson. 2012. “Indicator Framework for Measuring Quantity and Quality of Biodiversity—Exemplified in the Nordic Countries.” </w:t>
      </w:r>
      <w:r>
        <w:rPr>
          <w:i/>
          <w:iCs/>
        </w:rPr>
        <w:t>Ecological Indicators</w:t>
      </w:r>
      <w:r>
        <w:t xml:space="preserve"> 13 (1): 104–16. </w:t>
      </w:r>
      <w:hyperlink r:id="rId49">
        <w:r>
          <w:rPr>
            <w:rStyle w:val="Hyperlink"/>
          </w:rPr>
          <w:t>https://doi.org/10.1016/j.ecolind.2011.05.017</w:t>
        </w:r>
      </w:hyperlink>
      <w:r>
        <w:t>.</w:t>
      </w:r>
    </w:p>
    <w:p w14:paraId="40CCE29D" w14:textId="77777777" w:rsidR="006902CA" w:rsidRDefault="00006B48">
      <w:pPr>
        <w:pStyle w:val="Bibliography"/>
      </w:pPr>
      <w:bookmarkStart w:id="1687" w:name="ref-pereira_global_2012"/>
      <w:bookmarkEnd w:id="1686"/>
      <w:r>
        <w:t xml:space="preserve">Pereira, Henrique Miguel, Laetitia Marie Navarro, and </w:t>
      </w:r>
      <w:proofErr w:type="spellStart"/>
      <w:r>
        <w:t>Inês</w:t>
      </w:r>
      <w:proofErr w:type="spellEnd"/>
      <w:r>
        <w:t xml:space="preserve"> Santos Martins. 2012. “Global Biodiversity Change: The Bad, the Good, and the Unknown.” </w:t>
      </w:r>
      <w:r>
        <w:rPr>
          <w:i/>
          <w:iCs/>
        </w:rPr>
        <w:t>Annual Review of Environment and Resources</w:t>
      </w:r>
      <w:r>
        <w:t xml:space="preserve"> 37 (1): 25–50. </w:t>
      </w:r>
      <w:hyperlink r:id="rId50">
        <w:r>
          <w:rPr>
            <w:rStyle w:val="Hyperlink"/>
          </w:rPr>
          <w:t>https://doi.org/10.1146/annurev-environ-042911-093511</w:t>
        </w:r>
      </w:hyperlink>
      <w:r>
        <w:t>.</w:t>
      </w:r>
    </w:p>
    <w:p w14:paraId="0F1E82F8" w14:textId="77777777" w:rsidR="006902CA" w:rsidRDefault="00006B48">
      <w:pPr>
        <w:pStyle w:val="Bibliography"/>
      </w:pPr>
      <w:bookmarkStart w:id="1688" w:name="ref-reif_long-term_2013"/>
      <w:bookmarkEnd w:id="1687"/>
      <w:proofErr w:type="spellStart"/>
      <w:r>
        <w:t>Reif</w:t>
      </w:r>
      <w:proofErr w:type="spellEnd"/>
      <w:r>
        <w:t xml:space="preserve">, </w:t>
      </w:r>
      <w:proofErr w:type="spellStart"/>
      <w:r>
        <w:t>Jiří</w:t>
      </w:r>
      <w:proofErr w:type="spellEnd"/>
      <w:r>
        <w:t xml:space="preserve">. 2013. “Long-Term Trends in Bird Populations: A Review of Patterns and Potential Drivers in North America and Europe.” </w:t>
      </w:r>
      <w:r>
        <w:rPr>
          <w:i/>
          <w:iCs/>
        </w:rPr>
        <w:t xml:space="preserve">Acta </w:t>
      </w:r>
      <w:proofErr w:type="spellStart"/>
      <w:r>
        <w:rPr>
          <w:i/>
          <w:iCs/>
        </w:rPr>
        <w:t>Ornithologica</w:t>
      </w:r>
      <w:proofErr w:type="spellEnd"/>
      <w:r>
        <w:t xml:space="preserve"> 48 (1): 1–16. </w:t>
      </w:r>
      <w:hyperlink r:id="rId51">
        <w:r>
          <w:rPr>
            <w:rStyle w:val="Hyperlink"/>
          </w:rPr>
          <w:t>https://doi.org/10.3161/000164513X669955</w:t>
        </w:r>
      </w:hyperlink>
      <w:r>
        <w:t>.</w:t>
      </w:r>
    </w:p>
    <w:p w14:paraId="20932715" w14:textId="77777777" w:rsidR="006902CA" w:rsidRDefault="00006B48">
      <w:pPr>
        <w:pStyle w:val="Bibliography"/>
      </w:pPr>
      <w:bookmarkStart w:id="1689" w:name="ref-sauer_north_2013"/>
      <w:bookmarkEnd w:id="1688"/>
      <w:r>
        <w:t xml:space="preserve">Sauer, John R., William A. Link, Jane E. Fallon, Keith L. </w:t>
      </w:r>
      <w:proofErr w:type="spellStart"/>
      <w:r>
        <w:t>Pardieck</w:t>
      </w:r>
      <w:proofErr w:type="spellEnd"/>
      <w:r>
        <w:t xml:space="preserve">, and David J. </w:t>
      </w:r>
      <w:proofErr w:type="spellStart"/>
      <w:r>
        <w:t>Ziolkowski</w:t>
      </w:r>
      <w:proofErr w:type="spellEnd"/>
      <w:r>
        <w:t xml:space="preserve"> Jr. 2013. “The North American Breeding Bird Survey 1966–2011: Summary Analysis and Species Accounts.” </w:t>
      </w:r>
      <w:r>
        <w:rPr>
          <w:i/>
          <w:iCs/>
        </w:rPr>
        <w:t>North American Fauna</w:t>
      </w:r>
      <w:r>
        <w:t xml:space="preserve">, no. 79 (79) (August): 1–32. </w:t>
      </w:r>
      <w:hyperlink r:id="rId52">
        <w:r>
          <w:rPr>
            <w:rStyle w:val="Hyperlink"/>
          </w:rPr>
          <w:t>https://doi.org/10.3996/nafa.79.0001</w:t>
        </w:r>
      </w:hyperlink>
      <w:r>
        <w:t>.</w:t>
      </w:r>
    </w:p>
    <w:p w14:paraId="484F12F1" w14:textId="77777777" w:rsidR="006902CA" w:rsidRDefault="00006B48">
      <w:pPr>
        <w:pStyle w:val="Bibliography"/>
      </w:pPr>
      <w:bookmarkStart w:id="1690" w:name="ref-sauer_first_2017"/>
      <w:bookmarkEnd w:id="1689"/>
      <w:r>
        <w:t xml:space="preserve">Sauer, John R., Keith L. </w:t>
      </w:r>
      <w:proofErr w:type="spellStart"/>
      <w:r>
        <w:t>Pardieck</w:t>
      </w:r>
      <w:proofErr w:type="spellEnd"/>
      <w:r>
        <w:t xml:space="preserve">, David J. </w:t>
      </w:r>
      <w:proofErr w:type="spellStart"/>
      <w:r>
        <w:t>Ziolkowski</w:t>
      </w:r>
      <w:proofErr w:type="spellEnd"/>
      <w:r>
        <w:t xml:space="preserve"> Jr., Adam C. Smith, Marie-Anne R. Hudson, Vicente Rodriguez, Humberto </w:t>
      </w:r>
      <w:proofErr w:type="spellStart"/>
      <w:r>
        <w:t>Berlanga</w:t>
      </w:r>
      <w:proofErr w:type="spellEnd"/>
      <w:r>
        <w:t xml:space="preserve">, Daniel K. Niven, and William A. Link. 2017. “The First 50 Years of the North American Breeding Bird Survey.” </w:t>
      </w:r>
      <w:r>
        <w:rPr>
          <w:i/>
          <w:iCs/>
        </w:rPr>
        <w:t>The Condor</w:t>
      </w:r>
      <w:r>
        <w:t xml:space="preserve"> 119 (3): 576–93. </w:t>
      </w:r>
      <w:hyperlink r:id="rId53">
        <w:r>
          <w:rPr>
            <w:rStyle w:val="Hyperlink"/>
          </w:rPr>
          <w:t>https://doi.org/10.1650/CONDOR-17-83.1</w:t>
        </w:r>
      </w:hyperlink>
      <w:r>
        <w:t>.</w:t>
      </w:r>
    </w:p>
    <w:p w14:paraId="1C9677E0" w14:textId="77777777" w:rsidR="006902CA" w:rsidRDefault="00006B48">
      <w:pPr>
        <w:pStyle w:val="Bibliography"/>
      </w:pPr>
      <w:bookmarkStart w:id="1691" w:name="ref-schipper_contrasting_2016"/>
      <w:bookmarkEnd w:id="1690"/>
      <w:r>
        <w:t xml:space="preserve">Schipper, </w:t>
      </w:r>
      <w:proofErr w:type="spellStart"/>
      <w:r>
        <w:t>Aafke</w:t>
      </w:r>
      <w:proofErr w:type="spellEnd"/>
      <w:r>
        <w:t xml:space="preserve"> M., Jonathan </w:t>
      </w:r>
      <w:proofErr w:type="spellStart"/>
      <w:r>
        <w:t>Belmaker</w:t>
      </w:r>
      <w:proofErr w:type="spellEnd"/>
      <w:r>
        <w:t xml:space="preserve">, </w:t>
      </w:r>
      <w:proofErr w:type="spellStart"/>
      <w:r>
        <w:t>Murilo</w:t>
      </w:r>
      <w:proofErr w:type="spellEnd"/>
      <w:r>
        <w:t xml:space="preserve"> </w:t>
      </w:r>
      <w:proofErr w:type="spellStart"/>
      <w:r>
        <w:t>Dantas</w:t>
      </w:r>
      <w:proofErr w:type="spellEnd"/>
      <w:r>
        <w:t xml:space="preserve"> de Miranda, Laetitia M. Navarro, Katrin </w:t>
      </w:r>
      <w:proofErr w:type="spellStart"/>
      <w:r>
        <w:t>Böhning-Gaese</w:t>
      </w:r>
      <w:proofErr w:type="spellEnd"/>
      <w:r>
        <w:t xml:space="preserve">, Mark J. Costello, Maria </w:t>
      </w:r>
      <w:proofErr w:type="spellStart"/>
      <w:r>
        <w:t>Dornelas</w:t>
      </w:r>
      <w:proofErr w:type="spellEnd"/>
      <w:r>
        <w:t xml:space="preserve">, et al. 2016. “Contrasting Changes in the Abundance and Diversity of North American Bird Assemblages from 1971 to 2010.” </w:t>
      </w:r>
      <w:r>
        <w:rPr>
          <w:i/>
          <w:iCs/>
        </w:rPr>
        <w:t>Global Change Biology</w:t>
      </w:r>
      <w:r>
        <w:t xml:space="preserve"> 22 (12): 3948–59. </w:t>
      </w:r>
      <w:hyperlink r:id="rId54">
        <w:r>
          <w:rPr>
            <w:rStyle w:val="Hyperlink"/>
          </w:rPr>
          <w:t>https://doi.org/10.1111/gcb.13292</w:t>
        </w:r>
      </w:hyperlink>
      <w:r>
        <w:t>.</w:t>
      </w:r>
    </w:p>
    <w:p w14:paraId="53819B6C" w14:textId="77777777" w:rsidR="006902CA" w:rsidRDefault="00006B48">
      <w:pPr>
        <w:pStyle w:val="Bibliography"/>
      </w:pPr>
      <w:bookmarkStart w:id="1692" w:name="ref-shannon_mathematical_1948"/>
      <w:bookmarkEnd w:id="1691"/>
      <w:r>
        <w:t xml:space="preserve">Shannon, C. E. 1948. “A Mathematical Theory of Communication.” </w:t>
      </w:r>
      <w:r>
        <w:rPr>
          <w:i/>
          <w:iCs/>
        </w:rPr>
        <w:t>The Bell System Technical Journal</w:t>
      </w:r>
      <w:r>
        <w:t xml:space="preserve"> 27 (3): 379–423. </w:t>
      </w:r>
      <w:hyperlink r:id="rId55">
        <w:r>
          <w:rPr>
            <w:rStyle w:val="Hyperlink"/>
          </w:rPr>
          <w:t>https://doi.org/10.1002/j.1538-7305.1948.tb01338.x</w:t>
        </w:r>
      </w:hyperlink>
      <w:r>
        <w:t>.</w:t>
      </w:r>
    </w:p>
    <w:p w14:paraId="2E347047" w14:textId="77777777" w:rsidR="006902CA" w:rsidRPr="00E21159" w:rsidRDefault="00006B48">
      <w:pPr>
        <w:pStyle w:val="Bibliography"/>
        <w:rPr>
          <w:lang w:val="fr-FR"/>
          <w:rPrChange w:id="1693" w:author="Leroy Francois" w:date="2021-09-29T09:19:00Z">
            <w:rPr/>
          </w:rPrChange>
        </w:rPr>
      </w:pPr>
      <w:bookmarkStart w:id="1694" w:name="ref-simpson_measurement_1949"/>
      <w:bookmarkEnd w:id="1692"/>
      <w:r>
        <w:lastRenderedPageBreak/>
        <w:t xml:space="preserve">Simpson, E. H. 1949. “Measurement of Diversity.” </w:t>
      </w:r>
      <w:r w:rsidRPr="00E21159">
        <w:rPr>
          <w:i/>
          <w:iCs/>
          <w:lang w:val="fr-FR"/>
          <w:rPrChange w:id="1695" w:author="Leroy Francois" w:date="2021-09-29T09:19:00Z">
            <w:rPr>
              <w:i/>
              <w:iCs/>
            </w:rPr>
          </w:rPrChange>
        </w:rPr>
        <w:t>Nature</w:t>
      </w:r>
      <w:r w:rsidRPr="00E21159">
        <w:rPr>
          <w:lang w:val="fr-FR"/>
          <w:rPrChange w:id="1696" w:author="Leroy Francois" w:date="2021-09-29T09:19:00Z">
            <w:rPr/>
          </w:rPrChange>
        </w:rPr>
        <w:t xml:space="preserve"> 163 (4148): 688–88. </w:t>
      </w:r>
      <w:r w:rsidR="00E8582F">
        <w:fldChar w:fldCharType="begin"/>
      </w:r>
      <w:r w:rsidR="00E8582F" w:rsidRPr="00E21159">
        <w:rPr>
          <w:lang w:val="fr-FR"/>
          <w:rPrChange w:id="1697" w:author="Leroy Francois" w:date="2021-09-29T09:19:00Z">
            <w:rPr/>
          </w:rPrChange>
        </w:rPr>
        <w:instrText xml:space="preserve"> HYPERLINK "https://doi.org/10.1038/163688a0" \h </w:instrText>
      </w:r>
      <w:r w:rsidR="00E8582F">
        <w:fldChar w:fldCharType="separate"/>
      </w:r>
      <w:r w:rsidRPr="00E21159">
        <w:rPr>
          <w:rStyle w:val="Hyperlink"/>
          <w:lang w:val="fr-FR"/>
          <w:rPrChange w:id="1698" w:author="Leroy Francois" w:date="2021-09-29T09:19:00Z">
            <w:rPr>
              <w:rStyle w:val="Hyperlink"/>
            </w:rPr>
          </w:rPrChange>
        </w:rPr>
        <w:t>https://doi.org/10.1038/163688a0</w:t>
      </w:r>
      <w:r w:rsidR="00E8582F">
        <w:rPr>
          <w:rStyle w:val="Hyperlink"/>
        </w:rPr>
        <w:fldChar w:fldCharType="end"/>
      </w:r>
      <w:r w:rsidRPr="00E21159">
        <w:rPr>
          <w:lang w:val="fr-FR"/>
          <w:rPrChange w:id="1699" w:author="Leroy Francois" w:date="2021-09-29T09:19:00Z">
            <w:rPr/>
          </w:rPrChange>
        </w:rPr>
        <w:t>.</w:t>
      </w:r>
    </w:p>
    <w:p w14:paraId="2CC418CE" w14:textId="77777777" w:rsidR="006902CA" w:rsidRDefault="00006B48">
      <w:pPr>
        <w:pStyle w:val="Bibliography"/>
      </w:pPr>
      <w:bookmarkStart w:id="1700" w:name="ref-storch_untangling_2004"/>
      <w:bookmarkEnd w:id="1694"/>
      <w:r>
        <w:t xml:space="preserve">Storch, David, and Kevin J. Gaston. 2004. “Untangling Ecological Complexity on Different Scales of Space and Time.” </w:t>
      </w:r>
      <w:r>
        <w:rPr>
          <w:i/>
          <w:iCs/>
        </w:rPr>
        <w:t>Basic and Applied Ecology</w:t>
      </w:r>
      <w:r>
        <w:t xml:space="preserve"> 5 (5): 389–400. </w:t>
      </w:r>
      <w:hyperlink r:id="rId56">
        <w:r>
          <w:rPr>
            <w:rStyle w:val="Hyperlink"/>
          </w:rPr>
          <w:t>https://doi.org/10.1016/j.baae.2004.08.001</w:t>
        </w:r>
      </w:hyperlink>
      <w:r>
        <w:t>.</w:t>
      </w:r>
    </w:p>
    <w:p w14:paraId="79F85579" w14:textId="77777777" w:rsidR="006902CA" w:rsidRDefault="00006B48">
      <w:pPr>
        <w:pStyle w:val="Bibliography"/>
      </w:pPr>
      <w:bookmarkStart w:id="1701" w:name="ref-storch_scaling_2007"/>
      <w:bookmarkEnd w:id="1700"/>
      <w:r>
        <w:t xml:space="preserve">Storch, David, Pablo </w:t>
      </w:r>
      <w:proofErr w:type="spellStart"/>
      <w:r>
        <w:t>Marquet</w:t>
      </w:r>
      <w:proofErr w:type="spellEnd"/>
      <w:r>
        <w:t xml:space="preserve">, and James Brown, eds. 2007. </w:t>
      </w:r>
      <w:r>
        <w:rPr>
          <w:i/>
          <w:iCs/>
        </w:rPr>
        <w:t>Scaling Biodiversity</w:t>
      </w:r>
      <w:r>
        <w:t xml:space="preserve">. Ecological Reviews. Cambridge: Cambridge University Press. </w:t>
      </w:r>
      <w:hyperlink r:id="rId57">
        <w:r>
          <w:rPr>
            <w:rStyle w:val="Hyperlink"/>
          </w:rPr>
          <w:t>https://doi.org/10.1017/CBO9780511814938</w:t>
        </w:r>
      </w:hyperlink>
      <w:r>
        <w:t>.</w:t>
      </w:r>
    </w:p>
    <w:p w14:paraId="46F3FD77" w14:textId="77777777" w:rsidR="006902CA" w:rsidRDefault="00006B48">
      <w:pPr>
        <w:pStyle w:val="Bibliography"/>
      </w:pPr>
      <w:bookmarkStart w:id="1702" w:name="ref-sorensen_method_1948"/>
      <w:bookmarkEnd w:id="1701"/>
      <w:proofErr w:type="spellStart"/>
      <w:r>
        <w:t>Sørensen</w:t>
      </w:r>
      <w:proofErr w:type="spellEnd"/>
      <w:r>
        <w:t xml:space="preserve">, Thorvald Julius. 1948. </w:t>
      </w:r>
      <w:r>
        <w:rPr>
          <w:i/>
          <w:iCs/>
        </w:rPr>
        <w:t>A Method of Establishing Groups of Equal Amplitude in Plant Sociology Based on Similarity of Species Content and Its Application to Analyses of the Vegetation on Danish Commons.</w:t>
      </w:r>
      <w:r>
        <w:t xml:space="preserve"> </w:t>
      </w:r>
      <w:proofErr w:type="spellStart"/>
      <w:r>
        <w:t>København</w:t>
      </w:r>
      <w:proofErr w:type="spellEnd"/>
      <w:r>
        <w:t xml:space="preserve">: I </w:t>
      </w:r>
      <w:proofErr w:type="spellStart"/>
      <w:r>
        <w:t>kommission</w:t>
      </w:r>
      <w:proofErr w:type="spellEnd"/>
      <w:r>
        <w:t xml:space="preserve"> hos E. </w:t>
      </w:r>
      <w:proofErr w:type="spellStart"/>
      <w:r>
        <w:t>Munksgaard</w:t>
      </w:r>
      <w:proofErr w:type="spellEnd"/>
      <w:r>
        <w:t>.</w:t>
      </w:r>
    </w:p>
    <w:p w14:paraId="194F9779" w14:textId="77777777" w:rsidR="006902CA" w:rsidRDefault="00006B48">
      <w:pPr>
        <w:pStyle w:val="Bibliography"/>
      </w:pPr>
      <w:bookmarkStart w:id="1703" w:name="ref-vaidyanathan_worlds_2021"/>
      <w:bookmarkEnd w:id="1702"/>
      <w:r>
        <w:t xml:space="preserve">Vaidyanathan, Gayathri. 2021. “The World’s Species Are Playing Musical Chairs: How Will It End?” </w:t>
      </w:r>
      <w:r>
        <w:rPr>
          <w:i/>
          <w:iCs/>
        </w:rPr>
        <w:t>Nature</w:t>
      </w:r>
      <w:r>
        <w:t xml:space="preserve"> 596 (7870): 22–25. </w:t>
      </w:r>
      <w:hyperlink r:id="rId58">
        <w:r>
          <w:rPr>
            <w:rStyle w:val="Hyperlink"/>
          </w:rPr>
          <w:t>https://doi.org/10.1038/d41586-021-02088-3</w:t>
        </w:r>
      </w:hyperlink>
      <w:r>
        <w:t>.</w:t>
      </w:r>
    </w:p>
    <w:p w14:paraId="1D72BD3F" w14:textId="77777777" w:rsidR="006902CA" w:rsidRDefault="00006B48">
      <w:pPr>
        <w:pStyle w:val="Bibliography"/>
      </w:pPr>
      <w:bookmarkStart w:id="1704" w:name="ref-van_turnhout_scale-dependent_2007"/>
      <w:bookmarkEnd w:id="1703"/>
      <w:r>
        <w:t xml:space="preserve">Van Turnhout, Chris A. M., Ruud P. B. </w:t>
      </w:r>
      <w:proofErr w:type="spellStart"/>
      <w:r>
        <w:t>Foppen</w:t>
      </w:r>
      <w:proofErr w:type="spellEnd"/>
      <w:r>
        <w:t xml:space="preserve">, Rob S. E. W. Leuven, Henk </w:t>
      </w:r>
      <w:proofErr w:type="spellStart"/>
      <w:r>
        <w:t>Siepel</w:t>
      </w:r>
      <w:proofErr w:type="spellEnd"/>
      <w:r>
        <w:t xml:space="preserve">, and Hans </w:t>
      </w:r>
      <w:proofErr w:type="spellStart"/>
      <w:r>
        <w:t>Esselink</w:t>
      </w:r>
      <w:proofErr w:type="spellEnd"/>
      <w:r>
        <w:t xml:space="preserve">. 2007. “Scale-Dependent Homogenization: Changes in Breeding Bird Diversity in the Netherlands over a 25-Year Period.” </w:t>
      </w:r>
      <w:r>
        <w:rPr>
          <w:i/>
          <w:iCs/>
        </w:rPr>
        <w:t>Biological Conservation</w:t>
      </w:r>
      <w:r>
        <w:t xml:space="preserve"> 134 (4): 505–16. </w:t>
      </w:r>
      <w:hyperlink r:id="rId59">
        <w:r>
          <w:rPr>
            <w:rStyle w:val="Hyperlink"/>
          </w:rPr>
          <w:t>https://doi.org/10.1016/j.biocon.2006.09.011</w:t>
        </w:r>
      </w:hyperlink>
      <w:r>
        <w:t>.</w:t>
      </w:r>
    </w:p>
    <w:p w14:paraId="55D2EDE1" w14:textId="77777777" w:rsidR="006902CA" w:rsidRDefault="00006B48">
      <w:pPr>
        <w:pStyle w:val="Bibliography"/>
      </w:pPr>
      <w:bookmarkStart w:id="1705" w:name="ref-walker_use_2010"/>
      <w:bookmarkEnd w:id="1704"/>
      <w:r>
        <w:t xml:space="preserve">Walker, Lawrence R., David A. Wardle, Richard D. </w:t>
      </w:r>
      <w:proofErr w:type="spellStart"/>
      <w:r>
        <w:t>Bardgett</w:t>
      </w:r>
      <w:proofErr w:type="spellEnd"/>
      <w:r>
        <w:t xml:space="preserve">, and Bruce D. Clarkson. 2010. “The Use of </w:t>
      </w:r>
      <w:proofErr w:type="spellStart"/>
      <w:r>
        <w:t>Chronosequences</w:t>
      </w:r>
      <w:proofErr w:type="spellEnd"/>
      <w:r>
        <w:t xml:space="preserve"> in Studies of Ecological Succession and Soil Development.” </w:t>
      </w:r>
      <w:r>
        <w:rPr>
          <w:i/>
          <w:iCs/>
        </w:rPr>
        <w:t>Journal of Ecology</w:t>
      </w:r>
      <w:r>
        <w:t xml:space="preserve"> 98 (4): 725–36. </w:t>
      </w:r>
      <w:hyperlink r:id="rId60">
        <w:r>
          <w:rPr>
            <w:rStyle w:val="Hyperlink"/>
          </w:rPr>
          <w:t>https://doi.org/10.1111/j.1365-2745.2010.01664.x</w:t>
        </w:r>
      </w:hyperlink>
      <w:r>
        <w:t>.</w:t>
      </w:r>
    </w:p>
    <w:p w14:paraId="17FCC255" w14:textId="77777777" w:rsidR="006902CA" w:rsidRDefault="00006B48">
      <w:pPr>
        <w:pStyle w:val="Bibliography"/>
      </w:pPr>
      <w:bookmarkStart w:id="1706" w:name="ref-webb_phylogenies_2002"/>
      <w:bookmarkEnd w:id="1705"/>
      <w:r>
        <w:t xml:space="preserve">Webb, Campbell O., David D. </w:t>
      </w:r>
      <w:proofErr w:type="spellStart"/>
      <w:r>
        <w:t>Ackerly</w:t>
      </w:r>
      <w:proofErr w:type="spellEnd"/>
      <w:r>
        <w:t xml:space="preserve">, Mark A. </w:t>
      </w:r>
      <w:proofErr w:type="spellStart"/>
      <w:r>
        <w:t>McPeek</w:t>
      </w:r>
      <w:proofErr w:type="spellEnd"/>
      <w:r>
        <w:t xml:space="preserve">, and Michael J. Donoghue. 2002. “Phylogenies and Community Ecology.” </w:t>
      </w:r>
      <w:r>
        <w:rPr>
          <w:i/>
          <w:iCs/>
        </w:rPr>
        <w:t>Annual Review of Ecology and Systematics</w:t>
      </w:r>
      <w:r>
        <w:t xml:space="preserve"> 33 (1): 475–505. </w:t>
      </w:r>
      <w:hyperlink r:id="rId61">
        <w:r>
          <w:rPr>
            <w:rStyle w:val="Hyperlink"/>
          </w:rPr>
          <w:t>https://doi.org/10.1146/annurev.ecolsys.33.010802.150448</w:t>
        </w:r>
      </w:hyperlink>
      <w:r>
        <w:t>.</w:t>
      </w:r>
    </w:p>
    <w:p w14:paraId="56B7F871" w14:textId="77777777" w:rsidR="006902CA" w:rsidRDefault="00006B48">
      <w:pPr>
        <w:pStyle w:val="Bibliography"/>
      </w:pPr>
      <w:bookmarkStart w:id="1707" w:name="ref-white_two-phase_2004"/>
      <w:bookmarkEnd w:id="1706"/>
      <w:r>
        <w:t xml:space="preserve">White, Ethan P. 2004. “Two-Phase Species–Time Relationships in North American Land Birds.” </w:t>
      </w:r>
      <w:r>
        <w:rPr>
          <w:i/>
          <w:iCs/>
        </w:rPr>
        <w:t>Ecology Letters</w:t>
      </w:r>
      <w:r>
        <w:t xml:space="preserve"> 7 (4): 329–36. https://doi.org/</w:t>
      </w:r>
      <w:hyperlink r:id="rId62">
        <w:r>
          <w:rPr>
            <w:rStyle w:val="Hyperlink"/>
          </w:rPr>
          <w:t>https://doi.org/10.1111/j.1461-0248.2004.00581.x</w:t>
        </w:r>
      </w:hyperlink>
      <w:r>
        <w:t>.</w:t>
      </w:r>
    </w:p>
    <w:p w14:paraId="6AC2DE6A" w14:textId="77777777" w:rsidR="006902CA" w:rsidRDefault="00006B48">
      <w:pPr>
        <w:pStyle w:val="Bibliography"/>
      </w:pPr>
      <w:bookmarkStart w:id="1708" w:name="ref-whittaker_vegetation_1960"/>
      <w:bookmarkEnd w:id="1707"/>
      <w:r>
        <w:t xml:space="preserve">Whittaker, R. H. 1960. “Vegetation of the Siskiyou Mountains, Oregon and California.” </w:t>
      </w:r>
      <w:r>
        <w:rPr>
          <w:i/>
          <w:iCs/>
        </w:rPr>
        <w:t>Ecological Monographs</w:t>
      </w:r>
      <w:r>
        <w:t xml:space="preserve"> 30 (3): 279–338. </w:t>
      </w:r>
      <w:hyperlink r:id="rId63">
        <w:r>
          <w:rPr>
            <w:rStyle w:val="Hyperlink"/>
          </w:rPr>
          <w:t>https://doi.org/10.2307/1943563</w:t>
        </w:r>
      </w:hyperlink>
      <w:r>
        <w:t>.</w:t>
      </w:r>
    </w:p>
    <w:p w14:paraId="50DB80C4" w14:textId="77777777" w:rsidR="006902CA" w:rsidRDefault="00006B48">
      <w:pPr>
        <w:pStyle w:val="Bibliography"/>
      </w:pPr>
      <w:bookmarkStart w:id="1709" w:name="ref-whittaker_evolution_1972"/>
      <w:bookmarkEnd w:id="1708"/>
      <w:r>
        <w:t xml:space="preserve">———. 1972. “Evolution and Measurement of Species Diversity.” </w:t>
      </w:r>
      <w:r>
        <w:rPr>
          <w:i/>
          <w:iCs/>
        </w:rPr>
        <w:t>TAXON</w:t>
      </w:r>
      <w:r>
        <w:t xml:space="preserve"> 21 (2-3): 213–51. </w:t>
      </w:r>
      <w:hyperlink r:id="rId64">
        <w:r>
          <w:rPr>
            <w:rStyle w:val="Hyperlink"/>
          </w:rPr>
          <w:t>https://doi.org/10.2307/1218190</w:t>
        </w:r>
      </w:hyperlink>
      <w:r>
        <w:t>.</w:t>
      </w:r>
      <w:bookmarkEnd w:id="1620"/>
      <w:bookmarkEnd w:id="1622"/>
      <w:bookmarkEnd w:id="1709"/>
    </w:p>
    <w:sectPr w:rsidR="006902CA">
      <w:pgSz w:w="12240" w:h="15840"/>
      <w:pgMar w:top="1417" w:right="1417" w:bottom="1417" w:left="1417"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eil Petr" w:date="2021-09-24T12:26:00Z" w:initials="KP">
    <w:p w14:paraId="7135D365" w14:textId="1016EEEA" w:rsidR="00A64785" w:rsidRDefault="00A64785">
      <w:pPr>
        <w:pStyle w:val="CommentText"/>
      </w:pPr>
      <w:r>
        <w:rPr>
          <w:rStyle w:val="CommentReference"/>
        </w:rPr>
        <w:annotationRef/>
      </w:r>
      <w:r>
        <w:t>I’ve checked it in the University Information System</w:t>
      </w:r>
      <w:r w:rsidR="00DC69A1">
        <w:t xml:space="preserve"> (UIS)</w:t>
      </w:r>
      <w:r>
        <w:t>, and I am now your official supervisor</w:t>
      </w:r>
      <w:r w:rsidR="00DC69A1">
        <w:t>, so no need to mention Petra.</w:t>
      </w:r>
    </w:p>
  </w:comment>
  <w:comment w:id="87" w:author="Keil Petr" w:date="2021-09-24T09:25:00Z" w:initials="KP">
    <w:p w14:paraId="3F4BB0F7" w14:textId="4EA05CD8" w:rsidR="00697D46" w:rsidRDefault="00697D46">
      <w:pPr>
        <w:pStyle w:val="CommentText"/>
      </w:pPr>
      <w:r>
        <w:rPr>
          <w:rStyle w:val="CommentReference"/>
        </w:rPr>
        <w:annotationRef/>
      </w:r>
      <w:r>
        <w:t>Be careful with this.</w:t>
      </w:r>
    </w:p>
  </w:comment>
  <w:comment w:id="94" w:author="Keil Petr" w:date="2021-09-24T09:23:00Z" w:initials="KP">
    <w:p w14:paraId="35F05E39" w14:textId="66599F06" w:rsidR="00697D46" w:rsidRDefault="00697D46">
      <w:pPr>
        <w:pStyle w:val="CommentText"/>
      </w:pPr>
      <w:r>
        <w:rPr>
          <w:rStyle w:val="CommentReference"/>
        </w:rPr>
        <w:annotationRef/>
      </w:r>
      <w:r>
        <w:t>There is now a tendency in the literature to distinguish between ecosystem function (which does not necessarily involve humans) and ecosystem services, where the latter are now being re-labeled to “nature’s contribution to people” or NCP (Diaz et al. 2018 Science).</w:t>
      </w:r>
    </w:p>
  </w:comment>
  <w:comment w:id="178" w:author="Keil Petr" w:date="2021-09-24T10:06:00Z" w:initials="KP">
    <w:p w14:paraId="6D34CA4E" w14:textId="17761F43" w:rsidR="006B3CFF" w:rsidRDefault="006B3CFF">
      <w:pPr>
        <w:pStyle w:val="CommentText"/>
      </w:pPr>
      <w:r>
        <w:rPr>
          <w:rStyle w:val="CommentReference"/>
        </w:rPr>
        <w:annotationRef/>
      </w:r>
      <w:r>
        <w:t xml:space="preserve">I tried to adjust this so that it contains the 3 most important (in my opinion) problems: </w:t>
      </w:r>
      <w:r w:rsidR="00C17CD2">
        <w:t xml:space="preserve">(1) </w:t>
      </w:r>
      <w:r>
        <w:t xml:space="preserve">Data gaps, </w:t>
      </w:r>
      <w:r w:rsidR="00C17CD2">
        <w:t xml:space="preserve">(2) </w:t>
      </w:r>
      <w:r>
        <w:t xml:space="preserve">scale, and </w:t>
      </w:r>
      <w:r w:rsidR="00C17CD2">
        <w:t xml:space="preserve">(3) </w:t>
      </w:r>
      <w:r>
        <w:t xml:space="preserve">incomparable metrics. </w:t>
      </w:r>
    </w:p>
  </w:comment>
  <w:comment w:id="199" w:author="Keil Petr" w:date="2021-09-24T09:55:00Z" w:initials="KP">
    <w:p w14:paraId="4DF81610" w14:textId="6FBDFF54" w:rsidR="000C30BE" w:rsidRPr="000C30BE" w:rsidRDefault="000C30BE">
      <w:pPr>
        <w:pStyle w:val="CommentText"/>
      </w:pPr>
      <w:r>
        <w:rPr>
          <w:rStyle w:val="CommentReference"/>
        </w:rPr>
        <w:annotationRef/>
      </w:r>
      <w:hyperlink r:id="rId1" w:history="1">
        <w:r w:rsidRPr="000C30BE">
          <w:rPr>
            <w:rStyle w:val="Hyperlink"/>
          </w:rPr>
          <w:t>https://www.nature.com/articles/ncomms9221</w:t>
        </w:r>
      </w:hyperlink>
    </w:p>
    <w:p w14:paraId="18301DC0" w14:textId="3299B66C" w:rsidR="000C30BE" w:rsidRPr="000C30BE" w:rsidRDefault="000C30BE">
      <w:pPr>
        <w:pStyle w:val="CommentText"/>
        <w:rPr>
          <w:b/>
          <w:bCs/>
        </w:rPr>
      </w:pPr>
    </w:p>
  </w:comment>
  <w:comment w:id="214" w:author="Keil Petr" w:date="2021-09-24T09:57:00Z" w:initials="KP">
    <w:p w14:paraId="77CAE854" w14:textId="10D574BC" w:rsidR="000C30BE" w:rsidRPr="000C30BE" w:rsidRDefault="000C30BE">
      <w:pPr>
        <w:pStyle w:val="CommentText"/>
      </w:pPr>
      <w:r>
        <w:rPr>
          <w:rStyle w:val="CommentReference"/>
        </w:rPr>
        <w:annotationRef/>
      </w:r>
      <w:r w:rsidRPr="000C30BE">
        <w:t>https://onlinelibrary.wiley.com/doi/full/10.1111/j.1600-0587.2010.06554.x</w:t>
      </w:r>
    </w:p>
  </w:comment>
  <w:comment w:id="222" w:author="Keil Petr" w:date="2021-09-24T09:58:00Z" w:initials="KP">
    <w:p w14:paraId="0497EC9D" w14:textId="6F67B841" w:rsidR="000C30BE" w:rsidRDefault="000C30BE">
      <w:pPr>
        <w:pStyle w:val="CommentText"/>
      </w:pPr>
      <w:r>
        <w:rPr>
          <w:rStyle w:val="CommentReference"/>
        </w:rPr>
        <w:annotationRef/>
      </w:r>
      <w:hyperlink r:id="rId2" w:history="1">
        <w:r w:rsidRPr="00720041">
          <w:rPr>
            <w:rStyle w:val="Hyperlink"/>
          </w:rPr>
          <w:t>https://onlinelibrary.wiley.com/doi/full/10.1111/geb.12669</w:t>
        </w:r>
      </w:hyperlink>
    </w:p>
    <w:p w14:paraId="2FFB7F38" w14:textId="09D67D77" w:rsidR="000C30BE" w:rsidRDefault="000C30BE">
      <w:pPr>
        <w:pStyle w:val="CommentText"/>
      </w:pPr>
    </w:p>
  </w:comment>
  <w:comment w:id="252" w:author="Keil Petr" w:date="2021-09-24T10:17:00Z" w:initials="KP">
    <w:p w14:paraId="22698B6C" w14:textId="1AAB584E" w:rsidR="00AA7794" w:rsidRDefault="00AA7794">
      <w:pPr>
        <w:pStyle w:val="CommentText"/>
      </w:pPr>
      <w:r>
        <w:rPr>
          <w:rStyle w:val="CommentReference"/>
        </w:rPr>
        <w:annotationRef/>
      </w:r>
      <w:r w:rsidRPr="00AA7794">
        <w:t>https://esajournals.onlinelibrary.wiley.com/doi/10.2307/1941447</w:t>
      </w:r>
    </w:p>
  </w:comment>
  <w:comment w:id="256" w:author="Keil Petr" w:date="2021-09-24T10:08:00Z" w:initials="KP">
    <w:p w14:paraId="159071D2" w14:textId="1C7FC6CD" w:rsidR="000F70AE" w:rsidRDefault="000F70AE">
      <w:pPr>
        <w:pStyle w:val="CommentText"/>
      </w:pPr>
      <w:r>
        <w:rPr>
          <w:rStyle w:val="CommentReference"/>
        </w:rPr>
        <w:annotationRef/>
      </w:r>
      <w:r>
        <w:t>“Drive” invokes causality, while here it’s a bit different</w:t>
      </w:r>
      <w:r w:rsidR="00BC3D83">
        <w:t xml:space="preserve"> since the causality can go both ways, or is not even obvious.</w:t>
      </w:r>
    </w:p>
  </w:comment>
  <w:comment w:id="269" w:author="Keil Petr" w:date="2021-09-24T10:12:00Z" w:initials="KP">
    <w:p w14:paraId="743989FE" w14:textId="77777777" w:rsidR="00EA166F" w:rsidRPr="00EA166F" w:rsidRDefault="00EA166F">
      <w:pPr>
        <w:pStyle w:val="CommentText"/>
        <w:rPr>
          <w:b/>
          <w:bCs/>
        </w:rPr>
      </w:pPr>
      <w:r>
        <w:rPr>
          <w:rStyle w:val="CommentReference"/>
        </w:rPr>
        <w:annotationRef/>
      </w:r>
      <w:r w:rsidRPr="00EA166F">
        <w:rPr>
          <w:b/>
          <w:bCs/>
        </w:rPr>
        <w:t>Alternative suggestions:</w:t>
      </w:r>
    </w:p>
    <w:p w14:paraId="03159E61" w14:textId="77777777" w:rsidR="00EA166F" w:rsidRDefault="00EA166F">
      <w:pPr>
        <w:pStyle w:val="CommentText"/>
      </w:pPr>
    </w:p>
    <w:p w14:paraId="4F570AF4" w14:textId="16869EEF" w:rsidR="00EA166F" w:rsidRDefault="00EA166F">
      <w:pPr>
        <w:pStyle w:val="CommentText"/>
      </w:pPr>
      <w:r>
        <w:t>“Will the observed biodiversity trends differ if we zoom out from local communities to countries?”</w:t>
      </w:r>
    </w:p>
    <w:p w14:paraId="458C031A" w14:textId="275FD2D7" w:rsidR="00EA166F" w:rsidRDefault="00EA166F">
      <w:pPr>
        <w:pStyle w:val="CommentText"/>
      </w:pPr>
    </w:p>
    <w:p w14:paraId="22284624" w14:textId="20E0C363" w:rsidR="00EA166F" w:rsidRDefault="00EA166F">
      <w:pPr>
        <w:pStyle w:val="CommentText"/>
      </w:pPr>
      <w:r>
        <w:t>“Are studies being done at comparable scales?”</w:t>
      </w:r>
    </w:p>
    <w:p w14:paraId="592532B6" w14:textId="77777777" w:rsidR="00EA166F" w:rsidRDefault="00EA166F">
      <w:pPr>
        <w:pStyle w:val="CommentText"/>
      </w:pPr>
    </w:p>
    <w:p w14:paraId="22219FAB" w14:textId="594C249B" w:rsidR="00EA166F" w:rsidRDefault="00EA166F">
      <w:pPr>
        <w:pStyle w:val="CommentText"/>
      </w:pPr>
    </w:p>
  </w:comment>
  <w:comment w:id="283" w:author="Keil Petr" w:date="2021-09-24T10:19:00Z" w:initials="KP">
    <w:p w14:paraId="028F6C49" w14:textId="6062E645" w:rsidR="00AA7794" w:rsidRDefault="00AA7794">
      <w:pPr>
        <w:pStyle w:val="CommentText"/>
      </w:pPr>
      <w:r>
        <w:rPr>
          <w:rStyle w:val="CommentReference"/>
        </w:rPr>
        <w:annotationRef/>
      </w:r>
      <w:r w:rsidRPr="00AA7794">
        <w:t>https://onlinelibrary.wiley.com/doi/10.1034/j.1600-0587.2002.250510.x</w:t>
      </w:r>
    </w:p>
  </w:comment>
  <w:comment w:id="288" w:author="Keil Petr" w:date="2021-09-24T10:19:00Z" w:initials="KP">
    <w:p w14:paraId="2813D51D" w14:textId="3F7D20B9" w:rsidR="00AA7794" w:rsidRDefault="00AA7794">
      <w:pPr>
        <w:pStyle w:val="CommentText"/>
      </w:pPr>
      <w:r>
        <w:rPr>
          <w:rStyle w:val="CommentReference"/>
        </w:rPr>
        <w:annotationRef/>
      </w:r>
      <w:r>
        <w:t xml:space="preserve">Not exactly. Often the total area is not studied, but only local samples within the area. For instance, JPSP has an extent of the Czech republic, but it does not cover </w:t>
      </w:r>
      <w:proofErr w:type="spellStart"/>
      <w:r>
        <w:t>it’s</w:t>
      </w:r>
      <w:proofErr w:type="spellEnd"/>
      <w:r>
        <w:t xml:space="preserve"> entire area.</w:t>
      </w:r>
    </w:p>
  </w:comment>
  <w:comment w:id="294" w:author="Keil Petr" w:date="2021-09-24T10:19:00Z" w:initials="KP">
    <w:p w14:paraId="52E45CDD" w14:textId="77777777" w:rsidR="008B5AC7" w:rsidRDefault="008B5AC7" w:rsidP="008B5AC7">
      <w:pPr>
        <w:pStyle w:val="CommentText"/>
      </w:pPr>
      <w:r>
        <w:rPr>
          <w:rStyle w:val="CommentReference"/>
        </w:rPr>
        <w:annotationRef/>
      </w:r>
      <w:r w:rsidRPr="00AA7794">
        <w:t>https://onlinelibrary.wiley.com/doi/10.1034/j.1600-0587.2002.250510.x</w:t>
      </w:r>
    </w:p>
  </w:comment>
  <w:comment w:id="301" w:author="Keil Petr" w:date="2021-09-24T10:20:00Z" w:initials="KP">
    <w:p w14:paraId="6B072650" w14:textId="65B5C0CE" w:rsidR="0057246C" w:rsidRPr="003C4EBA" w:rsidRDefault="0057246C">
      <w:pPr>
        <w:pStyle w:val="CommentText"/>
        <w:rPr>
          <w:b/>
          <w:bCs/>
        </w:rPr>
      </w:pPr>
      <w:r>
        <w:rPr>
          <w:rStyle w:val="CommentReference"/>
        </w:rPr>
        <w:annotationRef/>
      </w:r>
      <w:r>
        <w:t xml:space="preserve">You can cite the temporal scaling papers, or maybe the STAR ones. You can also add that, </w:t>
      </w:r>
      <w:r w:rsidRPr="003C4EBA">
        <w:rPr>
          <w:b/>
          <w:bCs/>
        </w:rPr>
        <w:t>compared to spatial scaling, the temporal scaling is much less studied, which is mostly because of the lack of temporally replicated data</w:t>
      </w:r>
    </w:p>
  </w:comment>
  <w:comment w:id="343" w:author="Keil Petr" w:date="2021-09-24T10:27:00Z" w:initials="KP">
    <w:p w14:paraId="6C7F6395" w14:textId="53653535" w:rsidR="003971F1" w:rsidRDefault="003971F1">
      <w:pPr>
        <w:pStyle w:val="CommentText"/>
      </w:pPr>
      <w:r>
        <w:rPr>
          <w:rStyle w:val="CommentReference"/>
        </w:rPr>
        <w:annotationRef/>
      </w:r>
      <w:r>
        <w:t>This is something that would be better in the first paragraph.</w:t>
      </w:r>
    </w:p>
  </w:comment>
  <w:comment w:id="367" w:author="Keil Petr" w:date="2021-09-24T10:31:00Z" w:initials="KP">
    <w:p w14:paraId="258382E2" w14:textId="507ACCE7" w:rsidR="003971F1" w:rsidRDefault="003971F1">
      <w:pPr>
        <w:pStyle w:val="CommentText"/>
      </w:pPr>
      <w:r>
        <w:rPr>
          <w:rStyle w:val="CommentReference"/>
        </w:rPr>
        <w:annotationRef/>
      </w:r>
      <w:r>
        <w:t>Tangential, I would delete it.</w:t>
      </w:r>
    </w:p>
  </w:comment>
  <w:comment w:id="390" w:author="Keil Petr" w:date="2021-09-24T10:42:00Z" w:initials="KP">
    <w:p w14:paraId="593D4A5B" w14:textId="79AF3DC4" w:rsidR="00F14D1F" w:rsidRDefault="00F14D1F">
      <w:pPr>
        <w:pStyle w:val="CommentText"/>
      </w:pPr>
      <w:r>
        <w:rPr>
          <w:rStyle w:val="CommentReference"/>
        </w:rPr>
        <w:annotationRef/>
      </w:r>
      <w:r>
        <w:t>This is a bit unspecific, I don’t know what to imagine under these “steps”.</w:t>
      </w:r>
    </w:p>
  </w:comment>
  <w:comment w:id="394" w:author="Keil Petr" w:date="2021-09-24T10:43:00Z" w:initials="KP">
    <w:p w14:paraId="11CF686E" w14:textId="4FEF1067" w:rsidR="00F14D1F" w:rsidRDefault="00F14D1F">
      <w:pPr>
        <w:pStyle w:val="CommentText"/>
      </w:pPr>
      <w:r>
        <w:rPr>
          <w:rStyle w:val="CommentReference"/>
        </w:rPr>
        <w:annotationRef/>
      </w:r>
      <w:r>
        <w:t>Hmmm… I would argue that they are simply something different/complementary. Population sizes are not a proxy for biodiversity.</w:t>
      </w:r>
    </w:p>
  </w:comment>
  <w:comment w:id="395" w:author="Keil Petr" w:date="2021-09-24T10:44:00Z" w:initials="KP">
    <w:p w14:paraId="0FDAF95D" w14:textId="77777777" w:rsidR="00F14D1F" w:rsidRDefault="00F14D1F">
      <w:pPr>
        <w:pStyle w:val="CommentText"/>
      </w:pPr>
      <w:r>
        <w:rPr>
          <w:rStyle w:val="CommentReference"/>
        </w:rPr>
        <w:annotationRef/>
      </w:r>
      <w:r>
        <w:t>Unclear. Do you mean population sizes? Densities? And at which scale? You mean over a whole region?</w:t>
      </w:r>
    </w:p>
    <w:p w14:paraId="4E92B32A" w14:textId="77777777" w:rsidR="00F14D1F" w:rsidRDefault="00F14D1F">
      <w:pPr>
        <w:pStyle w:val="CommentText"/>
      </w:pPr>
    </w:p>
    <w:p w14:paraId="21552180" w14:textId="2414C549" w:rsidR="00F14D1F" w:rsidRDefault="00F14D1F">
      <w:pPr>
        <w:pStyle w:val="CommentText"/>
      </w:pPr>
      <w:r>
        <w:t>Because at many locations, counting all individuals of some species is totally possible.</w:t>
      </w:r>
    </w:p>
  </w:comment>
  <w:comment w:id="418" w:author="Keil Petr" w:date="2021-09-24T15:13:00Z" w:initials="KP">
    <w:p w14:paraId="4CDC26C7" w14:textId="0F3A427B" w:rsidR="00701D26" w:rsidRDefault="00701D26">
      <w:pPr>
        <w:pStyle w:val="CommentText"/>
      </w:pPr>
      <w:r>
        <w:rPr>
          <w:rStyle w:val="CommentReference"/>
        </w:rPr>
        <w:annotationRef/>
      </w:r>
      <w:r>
        <w:t xml:space="preserve">You can briefly mention the </w:t>
      </w:r>
      <w:proofErr w:type="spellStart"/>
      <w:r>
        <w:t>Fraixedas</w:t>
      </w:r>
      <w:proofErr w:type="spellEnd"/>
      <w:r>
        <w:t xml:space="preserve"> review, and state how your is different.</w:t>
      </w:r>
    </w:p>
  </w:comment>
  <w:comment w:id="425" w:author="Leroy Francois" w:date="2021-09-29T11:11:00Z" w:initials="LF">
    <w:p w14:paraId="6609EB53" w14:textId="2FD3BEB4" w:rsidR="009362C8" w:rsidRDefault="009362C8">
      <w:pPr>
        <w:pStyle w:val="CommentText"/>
      </w:pPr>
      <w:r>
        <w:rPr>
          <w:rStyle w:val="CommentReference"/>
        </w:rPr>
        <w:annotationRef/>
      </w:r>
      <w:r>
        <w:t xml:space="preserve">This part of the sentence is not clear </w:t>
      </w:r>
    </w:p>
  </w:comment>
  <w:comment w:id="491" w:author="Keil Petr" w:date="2021-09-24T11:01:00Z" w:initials="KP">
    <w:p w14:paraId="65EDF14F" w14:textId="52CF0F0C" w:rsidR="00251B9B" w:rsidRDefault="00251B9B">
      <w:pPr>
        <w:pStyle w:val="CommentText"/>
      </w:pPr>
      <w:r>
        <w:rPr>
          <w:rStyle w:val="CommentReference"/>
        </w:rPr>
        <w:annotationRef/>
      </w:r>
      <w:r>
        <w:t>And maybe for informed policy as well?</w:t>
      </w:r>
    </w:p>
  </w:comment>
  <w:comment w:id="547" w:author="Keil Petr" w:date="2021-09-24T10:48:00Z" w:initials="KP">
    <w:p w14:paraId="2975900D" w14:textId="77777777" w:rsidR="00AD0893" w:rsidRDefault="00AD0893" w:rsidP="00AD0893">
      <w:pPr>
        <w:pStyle w:val="CommentText"/>
      </w:pPr>
      <w:r>
        <w:rPr>
          <w:rStyle w:val="CommentReference"/>
        </w:rPr>
        <w:annotationRef/>
      </w:r>
      <w:r>
        <w:t xml:space="preserve">I think that this and the following two paragraphs can actually live in their own section, after the introduction. </w:t>
      </w:r>
    </w:p>
  </w:comment>
  <w:comment w:id="569" w:author="Keil Petr" w:date="2021-09-24T10:38:00Z" w:initials="KP">
    <w:p w14:paraId="1E23FC92" w14:textId="77777777" w:rsidR="00AD0893" w:rsidRDefault="00AD0893" w:rsidP="00AD0893">
      <w:pPr>
        <w:pStyle w:val="CommentText"/>
      </w:pPr>
      <w:r>
        <w:rPr>
          <w:rStyle w:val="CommentReference"/>
        </w:rPr>
        <w:annotationRef/>
      </w:r>
      <w:r w:rsidRPr="004671D1">
        <w:t>https://besjournals.onlinelibrary.wiley.com/doi/10.1046/j.1365-2656.2003.00710.x</w:t>
      </w:r>
    </w:p>
  </w:comment>
  <w:comment w:id="614" w:author="Keil Petr" w:date="2021-09-24T10:42:00Z" w:initials="KP">
    <w:p w14:paraId="659D2934" w14:textId="77777777" w:rsidR="00AD0893" w:rsidRDefault="00AD0893" w:rsidP="00AD0893">
      <w:pPr>
        <w:pStyle w:val="CommentText"/>
      </w:pPr>
      <w:r>
        <w:rPr>
          <w:rStyle w:val="CommentReference"/>
        </w:rPr>
        <w:annotationRef/>
      </w:r>
      <w:r>
        <w:t>This is a bit unspecific, I don’t know what to imagine under these “steps”.</w:t>
      </w:r>
    </w:p>
  </w:comment>
  <w:comment w:id="617" w:author="Keil Petr" w:date="2021-09-24T10:43:00Z" w:initials="KP">
    <w:p w14:paraId="5942AA9F" w14:textId="77777777" w:rsidR="00AD0893" w:rsidRDefault="00AD0893" w:rsidP="00AD0893">
      <w:pPr>
        <w:pStyle w:val="CommentText"/>
      </w:pPr>
      <w:r>
        <w:rPr>
          <w:rStyle w:val="CommentReference"/>
        </w:rPr>
        <w:annotationRef/>
      </w:r>
      <w:r>
        <w:t>Hmmm… I would argue that they are simply something different/complementary. Population sizes are not a proxy for biodiversity.</w:t>
      </w:r>
    </w:p>
  </w:comment>
  <w:comment w:id="620" w:author="Keil Petr" w:date="2021-09-24T10:44:00Z" w:initials="KP">
    <w:p w14:paraId="6D9883D4" w14:textId="6CFA5C0B" w:rsidR="00AD0893" w:rsidRDefault="00AD0893" w:rsidP="00AD0893">
      <w:pPr>
        <w:pStyle w:val="CommentText"/>
      </w:pPr>
      <w:r>
        <w:rPr>
          <w:rStyle w:val="CommentReference"/>
        </w:rPr>
        <w:annotationRef/>
      </w:r>
      <w:r>
        <w:t xml:space="preserve"> Do you mean population sizes? Densities? And at which scale? You mean over a whole region?</w:t>
      </w:r>
    </w:p>
    <w:p w14:paraId="0F0655B4" w14:textId="77777777" w:rsidR="00AD0893" w:rsidRDefault="00AD0893" w:rsidP="00AD0893">
      <w:pPr>
        <w:pStyle w:val="CommentText"/>
      </w:pPr>
    </w:p>
    <w:p w14:paraId="01128D45" w14:textId="77777777" w:rsidR="00AD0893" w:rsidRDefault="00AD0893" w:rsidP="00AD0893">
      <w:pPr>
        <w:pStyle w:val="CommentText"/>
      </w:pPr>
      <w:r>
        <w:t>Because at many locations, counting all individuals of some species is totally possible.</w:t>
      </w:r>
    </w:p>
  </w:comment>
  <w:comment w:id="640" w:author="Keil Petr" w:date="2021-09-24T10:54:00Z" w:initials="KP">
    <w:p w14:paraId="34C32D43" w14:textId="5E8341F6" w:rsidR="00533335" w:rsidRDefault="00533335">
      <w:pPr>
        <w:pStyle w:val="CommentText"/>
      </w:pPr>
      <w:r>
        <w:rPr>
          <w:rStyle w:val="CommentReference"/>
        </w:rPr>
        <w:annotationRef/>
      </w:r>
      <w:r>
        <w:t>Can you give 2-3 sentences describing what they are? It would still be interesting.</w:t>
      </w:r>
    </w:p>
  </w:comment>
  <w:comment w:id="653" w:author="Keil Petr" w:date="2021-09-24T15:04:00Z" w:initials="KP">
    <w:p w14:paraId="68E00CEE" w14:textId="77777777" w:rsidR="00C706DA" w:rsidRDefault="00C706DA">
      <w:pPr>
        <w:pStyle w:val="CommentText"/>
      </w:pPr>
      <w:r>
        <w:rPr>
          <w:rStyle w:val="CommentReference"/>
        </w:rPr>
        <w:annotationRef/>
      </w:r>
      <w:r>
        <w:t xml:space="preserve">Add a couple of sentences describing this more in detail. </w:t>
      </w:r>
    </w:p>
    <w:p w14:paraId="662F4375" w14:textId="77777777" w:rsidR="00C706DA" w:rsidRDefault="00C706DA">
      <w:pPr>
        <w:pStyle w:val="CommentText"/>
      </w:pPr>
    </w:p>
    <w:p w14:paraId="31B1B076" w14:textId="78054570" w:rsidR="00C706DA" w:rsidRDefault="00C706DA">
      <w:pPr>
        <w:pStyle w:val="CommentText"/>
      </w:pPr>
      <w:r>
        <w:t xml:space="preserve">Plus, mention the </w:t>
      </w:r>
      <w:proofErr w:type="spellStart"/>
      <w:r>
        <w:t>Fraixedas</w:t>
      </w:r>
      <w:proofErr w:type="spellEnd"/>
      <w:r>
        <w:t xml:space="preserve"> review here.</w:t>
      </w:r>
    </w:p>
  </w:comment>
  <w:comment w:id="682" w:author="Keil Petr" w:date="2021-09-24T17:22:00Z" w:initials="KP">
    <w:p w14:paraId="015B578D" w14:textId="4A38EFAF" w:rsidR="00DC69A1" w:rsidRDefault="00DC69A1">
      <w:pPr>
        <w:pStyle w:val="CommentText"/>
      </w:pPr>
      <w:r>
        <w:rPr>
          <w:rStyle w:val="CommentReference"/>
        </w:rPr>
        <w:annotationRef/>
      </w:r>
      <w:r>
        <w:t xml:space="preserve">I am starting to suspect that an “indicator” and a metric of biodiversity are two slightly different things. </w:t>
      </w:r>
      <w:r w:rsidR="00BC3D83">
        <w:t>Just a notion though, we should discuss this.</w:t>
      </w:r>
    </w:p>
  </w:comment>
  <w:comment w:id="688" w:author="Keil Petr" w:date="2021-09-24T17:32:00Z" w:initials="KP">
    <w:p w14:paraId="12BB8D22" w14:textId="08AE6243" w:rsidR="00F072AF" w:rsidRDefault="00F072AF">
      <w:pPr>
        <w:pStyle w:val="CommentText"/>
      </w:pPr>
      <w:r>
        <w:rPr>
          <w:rStyle w:val="CommentReference"/>
        </w:rPr>
        <w:annotationRef/>
      </w:r>
      <w:r>
        <w:t>The book Scaling Biodiversity.</w:t>
      </w:r>
    </w:p>
  </w:comment>
  <w:comment w:id="697" w:author="Keil Petr" w:date="2021-09-24T17:34:00Z" w:initials="KP">
    <w:p w14:paraId="764CCB5B" w14:textId="77777777" w:rsidR="00882057" w:rsidRDefault="00882057" w:rsidP="00882057">
      <w:pPr>
        <w:pStyle w:val="CommentText"/>
      </w:pPr>
      <w:r>
        <w:rPr>
          <w:rStyle w:val="CommentReference"/>
        </w:rPr>
        <w:annotationRef/>
      </w:r>
      <w:r>
        <w:t>I’d consider specifying these at the beginning of this section. Just a suggestion, here it also works.</w:t>
      </w:r>
    </w:p>
  </w:comment>
  <w:comment w:id="692" w:author="Keil Petr" w:date="2021-09-24T17:34:00Z" w:initials="KP">
    <w:p w14:paraId="5322DF77" w14:textId="679820B4" w:rsidR="00F072AF" w:rsidRDefault="00F072AF">
      <w:pPr>
        <w:pStyle w:val="CommentText"/>
      </w:pPr>
      <w:r>
        <w:rPr>
          <w:rStyle w:val="CommentReference"/>
        </w:rPr>
        <w:annotationRef/>
      </w:r>
      <w:r>
        <w:t>I know that you mention the metrics at the end of this section. You can move it here. Just a suggestion.</w:t>
      </w:r>
    </w:p>
  </w:comment>
  <w:comment w:id="740" w:author="Keil Petr" w:date="2021-09-24T11:19:00Z" w:initials="KP">
    <w:p w14:paraId="3F4F9CA0" w14:textId="7564BA19" w:rsidR="00587E18" w:rsidRDefault="00587E18">
      <w:pPr>
        <w:pStyle w:val="CommentText"/>
      </w:pPr>
      <w:r>
        <w:rPr>
          <w:rStyle w:val="CommentReference"/>
        </w:rPr>
        <w:annotationRef/>
      </w:r>
      <w:r>
        <w:t>Generally, try to avoid using passive voice in scientific papers. It’s not critical, but journals sometimes request this, it reads better</w:t>
      </w:r>
      <w:r w:rsidR="0028301C">
        <w:t xml:space="preserve">, and it is then </w:t>
      </w:r>
      <w:r w:rsidR="00BC3D83">
        <w:t>more obvious</w:t>
      </w:r>
      <w:r w:rsidR="0028301C">
        <w:t xml:space="preserve"> if you did the stuff, or someone else</w:t>
      </w:r>
      <w:r>
        <w:t>.</w:t>
      </w:r>
    </w:p>
  </w:comment>
  <w:comment w:id="781" w:author="Keil Petr" w:date="2021-09-24T11:10:00Z" w:initials="KP">
    <w:p w14:paraId="5D3ED03A" w14:textId="1910AFDD" w:rsidR="004E5EA5" w:rsidRDefault="004E5EA5">
      <w:pPr>
        <w:pStyle w:val="CommentText"/>
      </w:pPr>
      <w:r>
        <w:rPr>
          <w:rStyle w:val="CommentReference"/>
        </w:rPr>
        <w:annotationRef/>
      </w:r>
      <w:r w:rsidR="0012697F">
        <w:rPr>
          <w:rStyle w:val="CommentReference"/>
        </w:rPr>
        <w:t>?</w:t>
      </w:r>
    </w:p>
  </w:comment>
  <w:comment w:id="792" w:author="Keil Petr" w:date="2021-09-24T11:14:00Z" w:initials="KP">
    <w:p w14:paraId="13982D51" w14:textId="74256CA4" w:rsidR="004E5EA5" w:rsidRDefault="004E5EA5">
      <w:pPr>
        <w:pStyle w:val="CommentText"/>
      </w:pPr>
      <w:r>
        <w:rPr>
          <w:rStyle w:val="CommentReference"/>
        </w:rPr>
        <w:annotationRef/>
      </w:r>
      <w:r>
        <w:t>I am changing “I” to “we” everywhere – I don’t want to diminish the fact that you did all of this, it’s just to prepare this for the language of a multi-author paper.</w:t>
      </w:r>
    </w:p>
  </w:comment>
  <w:comment w:id="807" w:author="Keil Petr" w:date="2021-09-24T17:37:00Z" w:initials="KP">
    <w:p w14:paraId="5A474BEA" w14:textId="09870A4F" w:rsidR="00413842" w:rsidRDefault="00413842">
      <w:pPr>
        <w:pStyle w:val="CommentText"/>
      </w:pPr>
      <w:r>
        <w:rPr>
          <w:rStyle w:val="CommentReference"/>
        </w:rPr>
        <w:annotationRef/>
      </w:r>
      <w:r>
        <w:t xml:space="preserve">This is just a suggestion. You can </w:t>
      </w:r>
      <w:r w:rsidR="000D445B">
        <w:t>list</w:t>
      </w:r>
      <w:r>
        <w:t xml:space="preserve"> them in a supplementary </w:t>
      </w:r>
      <w:r w:rsidR="000D445B">
        <w:t>text</w:t>
      </w:r>
      <w:r>
        <w:t>, so that we don’t throw this work away. Maybe they can be useful one day…</w:t>
      </w:r>
    </w:p>
    <w:p w14:paraId="30D4ECC0" w14:textId="3BB2ED53" w:rsidR="00413842" w:rsidRDefault="00413842">
      <w:pPr>
        <w:pStyle w:val="CommentText"/>
      </w:pPr>
    </w:p>
  </w:comment>
  <w:comment w:id="832" w:author="Keil Petr" w:date="2021-09-24T17:34:00Z" w:initials="KP">
    <w:p w14:paraId="522B80B7" w14:textId="1C799052" w:rsidR="00F072AF" w:rsidRDefault="00F072AF">
      <w:pPr>
        <w:pStyle w:val="CommentText"/>
      </w:pPr>
      <w:r>
        <w:rPr>
          <w:rStyle w:val="CommentReference"/>
        </w:rPr>
        <w:annotationRef/>
      </w:r>
      <w:r>
        <w:t>I’d consider specifying these at the beginning of this section. Just a suggestion, here it also works.</w:t>
      </w:r>
    </w:p>
  </w:comment>
  <w:comment w:id="870" w:author="Keil Petr" w:date="2021-09-24T11:23:00Z" w:initials="KP">
    <w:p w14:paraId="6A4DAB35" w14:textId="1A2FF5BF" w:rsidR="000E3EE0" w:rsidRDefault="000E3EE0">
      <w:pPr>
        <w:pStyle w:val="CommentText"/>
      </w:pPr>
      <w:r>
        <w:rPr>
          <w:rStyle w:val="CommentReference"/>
        </w:rPr>
        <w:annotationRef/>
      </w:r>
      <w:r>
        <w:t xml:space="preserve">Double check formatting of these numbers and their units. </w:t>
      </w:r>
    </w:p>
  </w:comment>
  <w:comment w:id="872" w:author="Keil Petr" w:date="2021-09-24T11:22:00Z" w:initials="KP">
    <w:p w14:paraId="170B31C8" w14:textId="3D1BB077" w:rsidR="000E3EE0" w:rsidRDefault="000E3EE0">
      <w:pPr>
        <w:pStyle w:val="CommentText"/>
      </w:pPr>
      <w:r>
        <w:rPr>
          <w:rStyle w:val="CommentReference"/>
        </w:rPr>
        <w:annotationRef/>
      </w:r>
      <w:r>
        <w:t>?</w:t>
      </w:r>
    </w:p>
  </w:comment>
  <w:comment w:id="892" w:author="Keil Petr" w:date="2021-09-24T12:00:00Z" w:initials="KP">
    <w:p w14:paraId="287B24A6" w14:textId="77777777" w:rsidR="00543AD8" w:rsidRDefault="00543AD8">
      <w:pPr>
        <w:pStyle w:val="CommentText"/>
      </w:pPr>
      <w:r>
        <w:rPr>
          <w:rStyle w:val="CommentReference"/>
        </w:rPr>
        <w:annotationRef/>
      </w:r>
      <w:r>
        <w:t xml:space="preserve">Is this because your 17 articles are spatially biased? </w:t>
      </w:r>
    </w:p>
    <w:p w14:paraId="1D280FD3" w14:textId="77777777" w:rsidR="00543AD8" w:rsidRDefault="00543AD8">
      <w:pPr>
        <w:pStyle w:val="CommentText"/>
      </w:pPr>
    </w:p>
    <w:p w14:paraId="36F47AEC" w14:textId="6257A2A4" w:rsidR="00543AD8" w:rsidRDefault="00543AD8">
      <w:pPr>
        <w:pStyle w:val="CommentText"/>
      </w:pPr>
      <w:r>
        <w:t>In any case, this can be addressed by adding some sort of a map of the studies. Not necessary here, but for the paper we should definitely make a map.</w:t>
      </w:r>
    </w:p>
  </w:comment>
  <w:comment w:id="897" w:author="Keil Petr" w:date="2021-09-24T12:02:00Z" w:initials="KP">
    <w:p w14:paraId="29AC52E9" w14:textId="73BC3961" w:rsidR="00543AD8" w:rsidRDefault="00543AD8">
      <w:pPr>
        <w:pStyle w:val="CommentText"/>
      </w:pPr>
      <w:r>
        <w:rPr>
          <w:rStyle w:val="CommentReference"/>
        </w:rPr>
        <w:annotationRef/>
      </w:r>
      <w:r>
        <w:t>It comes a bit out of the blue here. And does their meta-analysis actually looks at the same trends as you are?</w:t>
      </w:r>
    </w:p>
  </w:comment>
  <w:comment w:id="915" w:author="Keil Petr" w:date="2021-09-24T12:00:00Z" w:initials="KP">
    <w:p w14:paraId="50C8E570" w14:textId="77777777" w:rsidR="00FC1328" w:rsidRDefault="00FC1328" w:rsidP="00FC1328">
      <w:pPr>
        <w:pStyle w:val="CommentText"/>
      </w:pPr>
      <w:r>
        <w:rPr>
          <w:rStyle w:val="CommentReference"/>
        </w:rPr>
        <w:annotationRef/>
      </w:r>
      <w:r>
        <w:t xml:space="preserve">Is this because your 17 articles are spatially biased? </w:t>
      </w:r>
    </w:p>
    <w:p w14:paraId="4616D64C" w14:textId="77777777" w:rsidR="00FC1328" w:rsidRDefault="00FC1328" w:rsidP="00FC1328">
      <w:pPr>
        <w:pStyle w:val="CommentText"/>
      </w:pPr>
    </w:p>
    <w:p w14:paraId="75280EED" w14:textId="77777777" w:rsidR="00FC1328" w:rsidRDefault="00FC1328" w:rsidP="00FC1328">
      <w:pPr>
        <w:pStyle w:val="CommentText"/>
      </w:pPr>
      <w:r>
        <w:t>In any case, this can be addressed by adding some sort of a map of the studies. Not necessary here, but for the paper we should definitely make a map.</w:t>
      </w:r>
    </w:p>
  </w:comment>
  <w:comment w:id="916" w:author="Keil Petr" w:date="2021-09-24T12:02:00Z" w:initials="KP">
    <w:p w14:paraId="74953A09" w14:textId="77777777" w:rsidR="00FC1328" w:rsidRDefault="00FC1328" w:rsidP="00FC1328">
      <w:pPr>
        <w:pStyle w:val="CommentText"/>
      </w:pPr>
      <w:r>
        <w:rPr>
          <w:rStyle w:val="CommentReference"/>
        </w:rPr>
        <w:annotationRef/>
      </w:r>
      <w:r>
        <w:t>It comes a bit out of the blue here. And does their meta-analysis actually looks at the same trends as you are?</w:t>
      </w:r>
    </w:p>
    <w:p w14:paraId="0C3FCA6E" w14:textId="77777777" w:rsidR="00EC4222" w:rsidRDefault="00EC4222" w:rsidP="00FC1328">
      <w:pPr>
        <w:pStyle w:val="CommentText"/>
      </w:pPr>
    </w:p>
    <w:p w14:paraId="19685B2E" w14:textId="77777777" w:rsidR="00EC4222" w:rsidRDefault="00413842" w:rsidP="00FC1328">
      <w:pPr>
        <w:pStyle w:val="CommentText"/>
      </w:pPr>
      <w:r>
        <w:t>I suggest to i</w:t>
      </w:r>
      <w:r w:rsidR="00EC4222">
        <w:t>ntroduce their study earlier in the metrics section</w:t>
      </w:r>
      <w:r>
        <w:t>, and also explain briefly how your review differs from theirs. So far I think that:</w:t>
      </w:r>
    </w:p>
    <w:p w14:paraId="1F821B31" w14:textId="77777777" w:rsidR="00413842" w:rsidRDefault="00413842" w:rsidP="00413842">
      <w:pPr>
        <w:pStyle w:val="CommentText"/>
        <w:numPr>
          <w:ilvl w:val="0"/>
          <w:numId w:val="3"/>
        </w:numPr>
      </w:pPr>
      <w:r>
        <w:t>You deal with spat and temp scales, they don’t</w:t>
      </w:r>
    </w:p>
    <w:p w14:paraId="13452E04" w14:textId="6FBF28AE" w:rsidR="00413842" w:rsidRDefault="00413842" w:rsidP="00413842">
      <w:pPr>
        <w:pStyle w:val="CommentText"/>
        <w:numPr>
          <w:ilvl w:val="0"/>
          <w:numId w:val="3"/>
        </w:numPr>
      </w:pPr>
      <w:r>
        <w:t>They have a messy set of metrics, you don’t</w:t>
      </w:r>
    </w:p>
    <w:p w14:paraId="2C8B950B" w14:textId="77777777" w:rsidR="00413842" w:rsidRDefault="00413842" w:rsidP="00413842">
      <w:pPr>
        <w:pStyle w:val="CommentText"/>
        <w:numPr>
          <w:ilvl w:val="0"/>
          <w:numId w:val="3"/>
        </w:numPr>
      </w:pPr>
      <w:r>
        <w:t>They miss some key large studies</w:t>
      </w:r>
    </w:p>
    <w:p w14:paraId="1CD19AD4" w14:textId="6A6D5357" w:rsidR="00413842" w:rsidRDefault="00413842" w:rsidP="00413842">
      <w:pPr>
        <w:pStyle w:val="CommentText"/>
        <w:numPr>
          <w:ilvl w:val="0"/>
          <w:numId w:val="3"/>
        </w:numPr>
      </w:pPr>
      <w:r>
        <w:t xml:space="preserve">They also include indicators that are static, or combine land use </w:t>
      </w:r>
      <w:proofErr w:type="spellStart"/>
      <w:r>
        <w:t>etc</w:t>
      </w:r>
      <w:proofErr w:type="spellEnd"/>
      <w:r>
        <w:t>, which is cool, but with no scaling theory around them</w:t>
      </w:r>
    </w:p>
  </w:comment>
  <w:comment w:id="945" w:author="Keil Petr" w:date="2021-09-24T17:43:00Z" w:initials="KP">
    <w:p w14:paraId="098B2B67" w14:textId="21A121A6" w:rsidR="00373513" w:rsidRDefault="00373513">
      <w:pPr>
        <w:pStyle w:val="CommentText"/>
      </w:pPr>
      <w:r>
        <w:t xml:space="preserve">Be exact. </w:t>
      </w:r>
      <w:r>
        <w:rPr>
          <w:rStyle w:val="CommentReference"/>
        </w:rPr>
        <w:annotationRef/>
      </w:r>
      <w:r>
        <w:t>Replace this with grain or extent.</w:t>
      </w:r>
    </w:p>
  </w:comment>
  <w:comment w:id="946" w:author="Keil Petr" w:date="2021-09-24T17:52:00Z" w:initials="KP">
    <w:p w14:paraId="3CF53668" w14:textId="7BC7C499" w:rsidR="00DE0E6E" w:rsidRDefault="00DE0E6E">
      <w:pPr>
        <w:pStyle w:val="CommentText"/>
      </w:pPr>
      <w:r>
        <w:rPr>
          <w:rStyle w:val="CommentReference"/>
        </w:rPr>
        <w:annotationRef/>
      </w:r>
      <w:r>
        <w:t>Grain?</w:t>
      </w:r>
    </w:p>
  </w:comment>
  <w:comment w:id="959" w:author="Keil Petr" w:date="2021-09-24T17:45:00Z" w:initials="KP">
    <w:p w14:paraId="00B21528" w14:textId="280CD181" w:rsidR="00EF0ED0" w:rsidRDefault="00EF0ED0">
      <w:pPr>
        <w:pStyle w:val="CommentText"/>
      </w:pPr>
      <w:r>
        <w:rPr>
          <w:rStyle w:val="CommentReference"/>
        </w:rPr>
        <w:annotationRef/>
      </w:r>
      <w:r>
        <w:t>Beware: One index, two indices. Not indexes.</w:t>
      </w:r>
    </w:p>
  </w:comment>
  <w:comment w:id="976" w:author="Keil Petr" w:date="2021-09-24T17:52:00Z" w:initials="KP">
    <w:p w14:paraId="39CE295A" w14:textId="66F53320" w:rsidR="00DE0E6E" w:rsidRDefault="00DE0E6E">
      <w:pPr>
        <w:pStyle w:val="CommentText"/>
      </w:pPr>
      <w:r>
        <w:rPr>
          <w:rStyle w:val="CommentReference"/>
        </w:rPr>
        <w:annotationRef/>
      </w:r>
      <w:r>
        <w:t>Grain?</w:t>
      </w:r>
    </w:p>
  </w:comment>
  <w:comment w:id="993" w:author="Keil Petr" w:date="2021-09-24T17:53:00Z" w:initials="KP">
    <w:p w14:paraId="67B7456A" w14:textId="4F67E464" w:rsidR="00DE0E6E" w:rsidRDefault="00DE0E6E">
      <w:pPr>
        <w:pStyle w:val="CommentText"/>
      </w:pPr>
      <w:r>
        <w:rPr>
          <w:rStyle w:val="CommentReference"/>
        </w:rPr>
        <w:annotationRef/>
      </w:r>
      <w:r>
        <w:t>Grain?</w:t>
      </w:r>
    </w:p>
  </w:comment>
  <w:comment w:id="1003" w:author="Keil Petr" w:date="2021-09-24T17:50:00Z" w:initials="KP">
    <w:p w14:paraId="1FEE6546" w14:textId="17AFF158" w:rsidR="00E06F96" w:rsidRDefault="00E06F96">
      <w:pPr>
        <w:pStyle w:val="CommentText"/>
      </w:pPr>
      <w:r>
        <w:rPr>
          <w:rStyle w:val="CommentReference"/>
        </w:rPr>
        <w:annotationRef/>
      </w:r>
    </w:p>
  </w:comment>
  <w:comment w:id="1012" w:author="Keil Petr" w:date="2021-09-24T17:51:00Z" w:initials="KP">
    <w:p w14:paraId="1816BBEB" w14:textId="1C424D1A" w:rsidR="00E06F96" w:rsidRDefault="00E06F96">
      <w:pPr>
        <w:pStyle w:val="CommentText"/>
      </w:pPr>
      <w:r>
        <w:rPr>
          <w:rStyle w:val="CommentReference"/>
        </w:rPr>
        <w:annotationRef/>
      </w:r>
      <w:r>
        <w:t>Population by itself is not a quantity. It needs to be population size, density, abundance, etc. Double check throughout the text, it is important.</w:t>
      </w:r>
    </w:p>
  </w:comment>
  <w:comment w:id="1024" w:author="Keil Petr" w:date="2021-09-24T12:12:00Z" w:initials="KP">
    <w:p w14:paraId="4CDEC9E0" w14:textId="34115917" w:rsidR="00124474" w:rsidRDefault="00124474">
      <w:pPr>
        <w:pStyle w:val="CommentText"/>
      </w:pPr>
      <w:r>
        <w:rPr>
          <w:rStyle w:val="CommentReference"/>
        </w:rPr>
        <w:annotationRef/>
      </w:r>
      <w:r>
        <w:t>For a paper, I would make Figure 3.1-3.3 individual panels (labeled a, b, c) in a multi-panel figure.</w:t>
      </w:r>
    </w:p>
  </w:comment>
  <w:comment w:id="1036" w:author="Keil Petr" w:date="2021-09-25T10:08:00Z" w:initials="KP">
    <w:p w14:paraId="1BDFCEEC" w14:textId="34723E41" w:rsidR="00001C07" w:rsidRDefault="00001C07">
      <w:pPr>
        <w:pStyle w:val="CommentText"/>
      </w:pPr>
      <w:r>
        <w:rPr>
          <w:rStyle w:val="CommentReference"/>
        </w:rPr>
        <w:annotationRef/>
      </w:r>
      <w:r>
        <w:t>I suggest deleting, but maybe you can move it elsewhere. It feels a bit thematically off.</w:t>
      </w:r>
    </w:p>
  </w:comment>
  <w:comment w:id="1043" w:author="Keil Petr" w:date="2021-09-25T10:09:00Z" w:initials="KP">
    <w:p w14:paraId="1DCB16B6" w14:textId="48E52D10" w:rsidR="00001C07" w:rsidRDefault="00001C07">
      <w:pPr>
        <w:pStyle w:val="CommentText"/>
      </w:pPr>
      <w:r>
        <w:rPr>
          <w:rStyle w:val="CommentReference"/>
        </w:rPr>
        <w:annotationRef/>
      </w:r>
      <w:r>
        <w:t>This is a clear example where using passive voice and present tense makes the statement disconnected from your results. Are they more observed in your results, or in the following studies? If you used active voice and maybe past tense, all will be immediately clear.</w:t>
      </w:r>
    </w:p>
  </w:comment>
  <w:comment w:id="1044" w:author="Keil Petr" w:date="2021-09-25T10:11:00Z" w:initials="KP">
    <w:p w14:paraId="1AFE955B" w14:textId="43A854B5" w:rsidR="00001C07" w:rsidRDefault="00001C07">
      <w:pPr>
        <w:pStyle w:val="CommentText"/>
      </w:pPr>
      <w:r>
        <w:rPr>
          <w:rStyle w:val="CommentReference"/>
        </w:rPr>
        <w:annotationRef/>
      </w:r>
      <w:r>
        <w:t>Do the cited papers really report “high perturbations”? I think that you can be more exact/specific.</w:t>
      </w:r>
    </w:p>
  </w:comment>
  <w:comment w:id="1045" w:author="Keil Petr" w:date="2021-09-25T10:12:00Z" w:initials="KP">
    <w:p w14:paraId="1D9264E6" w14:textId="7C1E9352" w:rsidR="001942CB" w:rsidRDefault="001942CB">
      <w:pPr>
        <w:pStyle w:val="CommentText"/>
      </w:pPr>
      <w:r>
        <w:rPr>
          <w:rStyle w:val="CommentReference"/>
        </w:rPr>
        <w:annotationRef/>
      </w:r>
      <w:r>
        <w:t xml:space="preserve">I </w:t>
      </w:r>
      <w:r w:rsidR="00BC3D83">
        <w:t xml:space="preserve">am not sure if I </w:t>
      </w:r>
      <w:r>
        <w:t>understand this</w:t>
      </w:r>
    </w:p>
  </w:comment>
  <w:comment w:id="1046" w:author="Leroy Francois" w:date="2021-09-29T16:43:00Z" w:initials="LF">
    <w:p w14:paraId="5CE33DE5" w14:textId="2F6D937E" w:rsidR="00793293" w:rsidRPr="00793293" w:rsidRDefault="00793293">
      <w:pPr>
        <w:pStyle w:val="CommentText"/>
      </w:pPr>
      <w:r>
        <w:rPr>
          <w:rStyle w:val="CommentReference"/>
        </w:rPr>
        <w:annotationRef/>
      </w:r>
      <w:r>
        <w:t>The point is th</w:t>
      </w:r>
      <w:r w:rsidRPr="00793293">
        <w:t xml:space="preserve">at </w:t>
      </w:r>
      <w:r>
        <w:t>the increasing of temporal beta div through time means that the turnover increases. The increasing turnover shows that species are more replaced, which can be linked to higher perturbations</w:t>
      </w:r>
    </w:p>
  </w:comment>
  <w:comment w:id="1057" w:author="Keil Petr" w:date="2021-09-25T10:13:00Z" w:initials="KP">
    <w:p w14:paraId="3AC4E278" w14:textId="2A9A6943" w:rsidR="001942CB" w:rsidRDefault="001942CB">
      <w:pPr>
        <w:pStyle w:val="CommentText"/>
      </w:pPr>
      <w:r>
        <w:rPr>
          <w:rStyle w:val="CommentReference"/>
        </w:rPr>
        <w:annotationRef/>
      </w:r>
      <w:r>
        <w:t>You already described this at the beginning of this section. It feels redundant here.</w:t>
      </w:r>
    </w:p>
  </w:comment>
  <w:comment w:id="1070" w:author="Keil Petr" w:date="2021-09-25T12:40:00Z" w:initials="KP">
    <w:p w14:paraId="4B569976" w14:textId="77777777" w:rsidR="008F7A43" w:rsidRDefault="008F7A43">
      <w:pPr>
        <w:pStyle w:val="CommentText"/>
      </w:pPr>
      <w:r>
        <w:rPr>
          <w:rStyle w:val="CommentReference"/>
        </w:rPr>
        <w:annotationRef/>
      </w:r>
      <w:r>
        <w:t>In this section, I suggest to:</w:t>
      </w:r>
    </w:p>
    <w:p w14:paraId="2DCE4F73" w14:textId="77777777" w:rsidR="008F7A43" w:rsidRDefault="008F7A43" w:rsidP="008F7A43">
      <w:pPr>
        <w:pStyle w:val="CommentText"/>
        <w:numPr>
          <w:ilvl w:val="0"/>
          <w:numId w:val="3"/>
        </w:numPr>
      </w:pPr>
      <w:r>
        <w:t>Make it just two paragraphs. In the first one summarize the results/the table.</w:t>
      </w:r>
    </w:p>
    <w:p w14:paraId="60142565" w14:textId="77777777" w:rsidR="008F7A43" w:rsidRDefault="008F7A43" w:rsidP="008F7A43">
      <w:pPr>
        <w:pStyle w:val="CommentText"/>
        <w:numPr>
          <w:ilvl w:val="0"/>
          <w:numId w:val="3"/>
        </w:numPr>
      </w:pPr>
      <w:r>
        <w:t>The second paragraph would have all the theoretical musings and rantings.</w:t>
      </w:r>
    </w:p>
    <w:p w14:paraId="2D69AA06" w14:textId="77777777" w:rsidR="008F7A43" w:rsidRDefault="008F7A43" w:rsidP="008F7A43">
      <w:pPr>
        <w:pStyle w:val="CommentText"/>
        <w:numPr>
          <w:ilvl w:val="0"/>
          <w:numId w:val="3"/>
        </w:numPr>
      </w:pPr>
      <w:r>
        <w:t xml:space="preserve"> Remove redundant and repetitive statements.</w:t>
      </w:r>
    </w:p>
    <w:p w14:paraId="4B2076AC" w14:textId="292FE198" w:rsidR="008F7A43" w:rsidRDefault="008F7A43" w:rsidP="008F7A43">
      <w:pPr>
        <w:pStyle w:val="CommentText"/>
        <w:numPr>
          <w:ilvl w:val="0"/>
          <w:numId w:val="3"/>
        </w:numPr>
      </w:pPr>
      <w:r>
        <w:t xml:space="preserve"> Better define the grain of sampling vs the other grain that you are mentioning, e.g. with a cartoon.</w:t>
      </w:r>
    </w:p>
  </w:comment>
  <w:comment w:id="1091" w:author="Keil Petr" w:date="2021-09-25T10:16:00Z" w:initials="KP">
    <w:p w14:paraId="7C4B8F76" w14:textId="68BF7B91" w:rsidR="001942CB" w:rsidRDefault="001942CB">
      <w:pPr>
        <w:pStyle w:val="CommentText"/>
      </w:pPr>
      <w:r>
        <w:rPr>
          <w:rStyle w:val="CommentReference"/>
        </w:rPr>
        <w:annotationRef/>
      </w:r>
      <w:r w:rsidR="00BC3D83">
        <w:t>W</w:t>
      </w:r>
      <w:r>
        <w:t>hat do you mean by “final”. Do you mean the temporal grain reported in the study? Be more specific.</w:t>
      </w:r>
    </w:p>
  </w:comment>
  <w:comment w:id="1095" w:author="Keil Petr" w:date="2021-09-25T10:17:00Z" w:initials="KP">
    <w:p w14:paraId="069A1825" w14:textId="39222C66" w:rsidR="000421C7" w:rsidRDefault="000421C7">
      <w:pPr>
        <w:pStyle w:val="CommentText"/>
      </w:pPr>
      <w:r>
        <w:rPr>
          <w:rStyle w:val="CommentReference"/>
        </w:rPr>
        <w:annotationRef/>
      </w:r>
      <w:r>
        <w:t>Is this right? Shouldn’t it be grain? Or simply area?</w:t>
      </w:r>
    </w:p>
  </w:comment>
  <w:comment w:id="1123" w:author="Keil Petr" w:date="2021-09-25T10:20:00Z" w:initials="KP">
    <w:p w14:paraId="41279107" w14:textId="370B5DC9" w:rsidR="007E73B3" w:rsidRDefault="007E73B3">
      <w:pPr>
        <w:pStyle w:val="CommentText"/>
      </w:pPr>
      <w:r>
        <w:rPr>
          <w:rStyle w:val="CommentReference"/>
        </w:rPr>
        <w:annotationRef/>
      </w:r>
      <w:r w:rsidR="00BC3D83">
        <w:t>Is</w:t>
      </w:r>
      <w:r>
        <w:t xml:space="preserve"> this is a general theoretical statement, or something that you found in the reviewed papers</w:t>
      </w:r>
      <w:r w:rsidR="00BC3D83">
        <w:t>?</w:t>
      </w:r>
    </w:p>
  </w:comment>
  <w:comment w:id="1154" w:author="Keil Petr" w:date="2021-09-25T10:25:00Z" w:initials="KP">
    <w:p w14:paraId="6FFC45DF" w14:textId="4A58BC6A" w:rsidR="00D56E8B" w:rsidRDefault="00D56E8B">
      <w:pPr>
        <w:pStyle w:val="CommentText"/>
      </w:pPr>
      <w:r>
        <w:rPr>
          <w:rStyle w:val="CommentReference"/>
        </w:rPr>
        <w:annotationRef/>
      </w:r>
      <w:r>
        <w:t xml:space="preserve">I don’t understand why this is a problem. In my view there is a clear temporal extent and grain of the trend. But if you think that </w:t>
      </w:r>
      <w:r w:rsidR="00C22914">
        <w:t xml:space="preserve">it really is problematic and that </w:t>
      </w:r>
      <w:r>
        <w:t>it really is crucial, perhaps you</w:t>
      </w:r>
      <w:r w:rsidR="00C22914">
        <w:t xml:space="preserve"> could convince me and </w:t>
      </w:r>
      <w:r>
        <w:t xml:space="preserve"> illustrate it with a little cartoon-figure.</w:t>
      </w:r>
    </w:p>
  </w:comment>
  <w:comment w:id="1157" w:author="Keil Petr" w:date="2021-09-25T12:35:00Z" w:initials="KP">
    <w:p w14:paraId="3E06AD4D" w14:textId="527C66E7" w:rsidR="00600937" w:rsidRDefault="00600937">
      <w:pPr>
        <w:pStyle w:val="CommentText"/>
      </w:pPr>
      <w:r>
        <w:rPr>
          <w:rStyle w:val="CommentReference"/>
        </w:rPr>
        <w:annotationRef/>
      </w:r>
      <w:r>
        <w:t>Metric of what?</w:t>
      </w:r>
    </w:p>
  </w:comment>
  <w:comment w:id="1163" w:author="Keil Petr" w:date="2021-09-25T10:27:00Z" w:initials="KP">
    <w:p w14:paraId="13CFF669" w14:textId="59450F92" w:rsidR="00C22914" w:rsidRDefault="00C22914">
      <w:pPr>
        <w:pStyle w:val="CommentText"/>
      </w:pPr>
      <w:r>
        <w:rPr>
          <w:rStyle w:val="CommentReference"/>
        </w:rPr>
        <w:annotationRef/>
      </w:r>
      <w:r>
        <w:t>Be more specific about what this means.</w:t>
      </w:r>
    </w:p>
  </w:comment>
  <w:comment w:id="1166" w:author="Keil Petr" w:date="2021-09-25T12:36:00Z" w:initials="KP">
    <w:p w14:paraId="3ED23648" w14:textId="762CF166" w:rsidR="008F7A43" w:rsidRDefault="008F7A43">
      <w:pPr>
        <w:pStyle w:val="CommentText"/>
      </w:pPr>
      <w:r>
        <w:rPr>
          <w:rStyle w:val="CommentReference"/>
        </w:rPr>
        <w:annotationRef/>
      </w:r>
      <w:r>
        <w:t>A little unclear. Maybe illustrate this with a specific published example? Is this the case of Harrison et al? If yes, then briefly summarize what they did to illustrate this point.</w:t>
      </w:r>
    </w:p>
  </w:comment>
  <w:comment w:id="1169" w:author="Keil Petr" w:date="2021-09-25T12:37:00Z" w:initials="KP">
    <w:p w14:paraId="3535CA0B" w14:textId="34A7C094" w:rsidR="008F7A43" w:rsidRDefault="008F7A43">
      <w:pPr>
        <w:pStyle w:val="CommentText"/>
      </w:pPr>
      <w:r>
        <w:rPr>
          <w:rStyle w:val="CommentReference"/>
        </w:rPr>
        <w:annotationRef/>
      </w:r>
      <w:r>
        <w:t>We still need to talk about this. I would tend to disagree with you on that one, but maybe I am just not understanding well your point. Again, a simple cartoon would go a long way to making this clearer.</w:t>
      </w:r>
    </w:p>
  </w:comment>
  <w:comment w:id="1174" w:author="Keil Petr" w:date="2021-09-25T12:38:00Z" w:initials="KP">
    <w:p w14:paraId="2293C249" w14:textId="5D26C48C" w:rsidR="008F7A43" w:rsidRDefault="008F7A43">
      <w:pPr>
        <w:pStyle w:val="CommentText"/>
      </w:pPr>
      <w:r>
        <w:rPr>
          <w:rStyle w:val="CommentReference"/>
        </w:rPr>
        <w:annotationRef/>
      </w:r>
      <w:r>
        <w:t>You r</w:t>
      </w:r>
    </w:p>
  </w:comment>
  <w:comment w:id="1180" w:author="Keil Petr" w:date="2021-09-25T12:41:00Z" w:initials="KP">
    <w:p w14:paraId="05F1586C" w14:textId="1AFC8D31" w:rsidR="008F7A43" w:rsidRDefault="008F7A43">
      <w:pPr>
        <w:pStyle w:val="CommentText"/>
      </w:pPr>
      <w:r>
        <w:rPr>
          <w:rStyle w:val="CommentReference"/>
        </w:rPr>
        <w:annotationRef/>
      </w:r>
    </w:p>
  </w:comment>
  <w:comment w:id="1181" w:author="Keil Petr" w:date="2021-09-25T10:20:00Z" w:initials="KP">
    <w:p w14:paraId="37313A83" w14:textId="2DF5937B" w:rsidR="007E73B3" w:rsidRDefault="007E73B3">
      <w:pPr>
        <w:pStyle w:val="CommentText"/>
      </w:pPr>
      <w:r>
        <w:rPr>
          <w:rStyle w:val="CommentReference"/>
        </w:rPr>
        <w:annotationRef/>
      </w:r>
      <w:r>
        <w:t>Again, this sentence would much better fit in the context if it used active voice and past tense.</w:t>
      </w:r>
    </w:p>
  </w:comment>
  <w:comment w:id="1211" w:author="Keil Petr" w:date="2021-09-25T12:43:00Z" w:initials="KP">
    <w:p w14:paraId="3157B276" w14:textId="3F6B2FA0" w:rsidR="008F7A43" w:rsidRDefault="008F7A43">
      <w:pPr>
        <w:pStyle w:val="CommentText"/>
      </w:pPr>
      <w:r>
        <w:rPr>
          <w:rStyle w:val="CommentReference"/>
        </w:rPr>
        <w:annotationRef/>
      </w:r>
      <w:r w:rsidR="00BC3D83">
        <w:t>Is</w:t>
      </w:r>
      <w:r>
        <w:t xml:space="preserve"> this is grain or extent.</w:t>
      </w:r>
    </w:p>
  </w:comment>
  <w:comment w:id="1210" w:author="Keil Petr" w:date="2021-09-25T12:43:00Z" w:initials="KP">
    <w:p w14:paraId="1F7913B2" w14:textId="633E1DD1" w:rsidR="00C57CCA" w:rsidRDefault="00C57CCA">
      <w:pPr>
        <w:pStyle w:val="CommentText"/>
      </w:pPr>
      <w:r>
        <w:rPr>
          <w:rStyle w:val="CommentReference"/>
        </w:rPr>
        <w:annotationRef/>
      </w:r>
      <w:r>
        <w:t xml:space="preserve">I would remove all statements such as “as a matter of fact”, “de facto”, “eventually”, </w:t>
      </w:r>
      <w:proofErr w:type="spellStart"/>
      <w:r>
        <w:t>etc</w:t>
      </w:r>
      <w:proofErr w:type="spellEnd"/>
      <w:r>
        <w:t xml:space="preserve"> from the text. They don’t add any information content.</w:t>
      </w:r>
    </w:p>
  </w:comment>
  <w:comment w:id="1231" w:author="Keil Petr" w:date="2021-09-25T12:46:00Z" w:initials="KP">
    <w:p w14:paraId="2D360D74" w14:textId="44332ABE" w:rsidR="00C57CCA" w:rsidRDefault="0012697F">
      <w:pPr>
        <w:pStyle w:val="CommentText"/>
      </w:pPr>
      <w:r>
        <w:t>?</w:t>
      </w:r>
    </w:p>
  </w:comment>
  <w:comment w:id="1262" w:author="Keil Petr" w:date="2021-09-25T12:47:00Z" w:initials="KP">
    <w:p w14:paraId="017B6DED" w14:textId="7FCB59B4" w:rsidR="00503BE4" w:rsidRDefault="00503BE4">
      <w:pPr>
        <w:pStyle w:val="CommentText"/>
      </w:pPr>
      <w:r>
        <w:rPr>
          <w:rStyle w:val="CommentReference"/>
        </w:rPr>
        <w:annotationRef/>
      </w:r>
      <w:r>
        <w:t>Temporal extents?</w:t>
      </w:r>
    </w:p>
  </w:comment>
  <w:comment w:id="1264" w:author="Keil Petr" w:date="2021-09-25T12:47:00Z" w:initials="KP">
    <w:p w14:paraId="710935B3" w14:textId="6F401E94" w:rsidR="00AB0CF3" w:rsidRDefault="00AB0CF3">
      <w:pPr>
        <w:pStyle w:val="CommentText"/>
      </w:pPr>
      <w:r>
        <w:rPr>
          <w:rStyle w:val="CommentReference"/>
        </w:rPr>
        <w:annotationRef/>
      </w:r>
      <w:r>
        <w:t>Extents? Or Grains?</w:t>
      </w:r>
    </w:p>
  </w:comment>
  <w:comment w:id="1272" w:author="Keil Petr" w:date="2021-09-25T12:39:00Z" w:initials="KP">
    <w:p w14:paraId="471D985A" w14:textId="6F8CCC08" w:rsidR="008F7A43" w:rsidRDefault="00BC3D83">
      <w:pPr>
        <w:pStyle w:val="CommentText"/>
      </w:pPr>
      <w:r>
        <w:t>The figure</w:t>
      </w:r>
      <w:r w:rsidR="008F7A43">
        <w:t xml:space="preserve"> is relevant, but</w:t>
      </w:r>
      <w:r>
        <w:t xml:space="preserve"> I’d</w:t>
      </w:r>
      <w:r w:rsidR="008F7A43">
        <w:t xml:space="preserve"> </w:t>
      </w:r>
      <w:r w:rsidR="008F7A43">
        <w:rPr>
          <w:rStyle w:val="CommentReference"/>
        </w:rPr>
        <w:annotationRef/>
      </w:r>
      <w:r w:rsidR="008F7A43">
        <w:t xml:space="preserve">remove the trendline, color point by metric, and maybe jitter if there are overlaps. </w:t>
      </w:r>
    </w:p>
  </w:comment>
  <w:comment w:id="1363" w:author="Keil Petr" w:date="2021-09-25T12:54:00Z" w:initials="KP">
    <w:p w14:paraId="6DED925A" w14:textId="61AF4DB8" w:rsidR="00215F33" w:rsidRDefault="00215F33">
      <w:pPr>
        <w:pStyle w:val="CommentText"/>
      </w:pPr>
      <w:r>
        <w:rPr>
          <w:rStyle w:val="CommentReference"/>
        </w:rPr>
        <w:annotationRef/>
      </w:r>
      <w:r>
        <w:t>Briefly explain what this is.</w:t>
      </w:r>
    </w:p>
  </w:comment>
  <w:comment w:id="1387" w:author="Keil Petr" w:date="2021-09-25T12:59:00Z" w:initials="KP">
    <w:p w14:paraId="7DA4949A" w14:textId="63F5AEE5" w:rsidR="0012697F" w:rsidRDefault="0012697F">
      <w:pPr>
        <w:pStyle w:val="CommentText"/>
      </w:pPr>
      <w:r>
        <w:rPr>
          <w:rStyle w:val="CommentReference"/>
        </w:rPr>
        <w:annotationRef/>
      </w:r>
      <w:r>
        <w:t>?</w:t>
      </w:r>
    </w:p>
  </w:comment>
  <w:comment w:id="1393" w:author="Keil Petr" w:date="2021-09-27T09:16:00Z" w:initials="KP">
    <w:p w14:paraId="12D2296D" w14:textId="077C34E3" w:rsidR="00392DDF" w:rsidRDefault="00392DDF">
      <w:pPr>
        <w:pStyle w:val="CommentText"/>
      </w:pPr>
      <w:r>
        <w:t xml:space="preserve">In this section, </w:t>
      </w:r>
      <w:r>
        <w:rPr>
          <w:rStyle w:val="CommentReference"/>
        </w:rPr>
        <w:annotationRef/>
      </w:r>
      <w:r>
        <w:t>I am suggesting deleting some general statements that are unrelated to the topic of “metric heterogeneity”, or sentiments that you’ve already expressed elsewhere.</w:t>
      </w:r>
    </w:p>
  </w:comment>
  <w:comment w:id="1428" w:author="Keil Petr" w:date="2021-09-27T09:12:00Z" w:initials="KP">
    <w:p w14:paraId="3E25F373" w14:textId="2798D7FA" w:rsidR="00392DDF" w:rsidRDefault="00392DDF">
      <w:pPr>
        <w:pStyle w:val="CommentText"/>
      </w:pPr>
      <w:r>
        <w:rPr>
          <w:rStyle w:val="CommentReference"/>
        </w:rPr>
        <w:annotationRef/>
      </w:r>
      <w:r>
        <w:t>Either provide reference and/or example, or delete this sentence.</w:t>
      </w:r>
    </w:p>
  </w:comment>
  <w:comment w:id="1489" w:author="Keil Petr" w:date="2021-09-27T09:24:00Z" w:initials="KP">
    <w:p w14:paraId="713B8DD2" w14:textId="2A75820E" w:rsidR="00FD7094" w:rsidRDefault="00FD7094">
      <w:pPr>
        <w:pStyle w:val="CommentText"/>
      </w:pPr>
      <w:r>
        <w:rPr>
          <w:rStyle w:val="CommentReference"/>
        </w:rPr>
        <w:annotationRef/>
      </w:r>
      <w:r w:rsidRPr="00FD7094">
        <w:t>https://www.pnas.org/content/early/2015/09/29/1508681112</w:t>
      </w:r>
    </w:p>
  </w:comment>
  <w:comment w:id="1501" w:author="Keil Petr" w:date="2021-09-27T09:25:00Z" w:initials="KP">
    <w:p w14:paraId="06C6A893" w14:textId="1D261B3E" w:rsidR="00FD7094" w:rsidRDefault="00FD7094">
      <w:pPr>
        <w:pStyle w:val="CommentText"/>
      </w:pPr>
      <w:r>
        <w:rPr>
          <w:rStyle w:val="CommentReference"/>
        </w:rPr>
        <w:annotationRef/>
      </w:r>
      <w:r>
        <w:t>Where?</w:t>
      </w:r>
    </w:p>
  </w:comment>
  <w:comment w:id="1508" w:author="Keil Petr" w:date="2021-09-27T09:29:00Z" w:initials="KP">
    <w:p w14:paraId="3186A1B5" w14:textId="6A0BF3DB" w:rsidR="00FD7094" w:rsidRDefault="00FD7094">
      <w:pPr>
        <w:pStyle w:val="CommentText"/>
      </w:pPr>
      <w:r>
        <w:rPr>
          <w:rStyle w:val="CommentReference"/>
        </w:rPr>
        <w:annotationRef/>
      </w:r>
      <w:r>
        <w:t>What does this mean?</w:t>
      </w:r>
    </w:p>
  </w:comment>
  <w:comment w:id="1510" w:author="Keil Petr" w:date="2021-09-27T09:30:00Z" w:initials="KP">
    <w:p w14:paraId="1189B8AF" w14:textId="77777777" w:rsidR="001744D3" w:rsidRDefault="001744D3">
      <w:pPr>
        <w:pStyle w:val="CommentText"/>
      </w:pPr>
      <w:r>
        <w:rPr>
          <w:rStyle w:val="CommentReference"/>
        </w:rPr>
        <w:annotationRef/>
      </w:r>
      <w:r>
        <w:t xml:space="preserve"> I am not sure if I follow here. Why should spatial grain vary when extrapolation is used?</w:t>
      </w:r>
    </w:p>
    <w:p w14:paraId="7AEFA328" w14:textId="77777777" w:rsidR="001744D3" w:rsidRDefault="001744D3">
      <w:pPr>
        <w:pStyle w:val="CommentText"/>
      </w:pPr>
    </w:p>
    <w:p w14:paraId="36AED5CF" w14:textId="17501EED" w:rsidR="001744D3" w:rsidRDefault="001744D3">
      <w:pPr>
        <w:pStyle w:val="CommentText"/>
      </w:pPr>
      <w:r>
        <w:t>Also, beware that people are not using extra- or interpolation for biodiversity change yet. So readers may have no idea what you’re talking about.</w:t>
      </w:r>
    </w:p>
  </w:comment>
  <w:comment w:id="1518" w:author="Keil Petr" w:date="2021-09-27T09:38:00Z" w:initials="KP">
    <w:p w14:paraId="1DA0641F" w14:textId="26A77947" w:rsidR="001744D3" w:rsidRDefault="001744D3">
      <w:pPr>
        <w:pStyle w:val="CommentText"/>
      </w:pPr>
      <w:r>
        <w:rPr>
          <w:rStyle w:val="CommentReference"/>
        </w:rPr>
        <w:annotationRef/>
      </w:r>
      <w:r>
        <w:t>This is a sentence for the intro.</w:t>
      </w:r>
    </w:p>
  </w:comment>
  <w:comment w:id="1531" w:author="Keil Petr" w:date="2021-09-27T09:41:00Z" w:initials="KP">
    <w:p w14:paraId="22E1D03E" w14:textId="05284784" w:rsidR="00404772" w:rsidRDefault="00404772">
      <w:pPr>
        <w:pStyle w:val="CommentText"/>
      </w:pPr>
      <w:r>
        <w:rPr>
          <w:rStyle w:val="CommentReference"/>
        </w:rPr>
        <w:annotationRef/>
      </w:r>
      <w:r>
        <w:t xml:space="preserve">This is very well written. It is also something that would feel better in the intro, </w:t>
      </w:r>
      <w:proofErr w:type="spellStart"/>
      <w:r>
        <w:t>imo</w:t>
      </w:r>
      <w:proofErr w:type="spellEnd"/>
      <w:r>
        <w:t>.</w:t>
      </w:r>
    </w:p>
  </w:comment>
  <w:comment w:id="1534" w:author="Keil Petr" w:date="2021-09-27T09:41:00Z" w:initials="KP">
    <w:p w14:paraId="754C454D" w14:textId="00432290" w:rsidR="00404772" w:rsidRDefault="00404772">
      <w:pPr>
        <w:pStyle w:val="CommentText"/>
      </w:pPr>
      <w:r>
        <w:rPr>
          <w:rStyle w:val="CommentReference"/>
        </w:rPr>
        <w:annotationRef/>
      </w:r>
      <w:r>
        <w:t>Isn’t it the other way round, i.e. the metric value varies according to the temporal grain.</w:t>
      </w:r>
    </w:p>
  </w:comment>
  <w:comment w:id="1540" w:author="Keil Petr" w:date="2021-09-27T09:42:00Z" w:initials="KP">
    <w:p w14:paraId="087A7ED2" w14:textId="4B6FB0A3" w:rsidR="00F21EA0" w:rsidRDefault="00F21EA0">
      <w:pPr>
        <w:pStyle w:val="CommentText"/>
      </w:pPr>
      <w:r>
        <w:rPr>
          <w:rStyle w:val="CommentReference"/>
        </w:rPr>
        <w:annotationRef/>
      </w:r>
      <w:r>
        <w:t>Which confusion? So far you haven’t mentioned any confusion.</w:t>
      </w:r>
    </w:p>
  </w:comment>
  <w:comment w:id="1550" w:author="Keil Petr" w:date="2021-09-27T09:43:00Z" w:initials="KP">
    <w:p w14:paraId="7B15A5DB" w14:textId="1A8619FC" w:rsidR="00F21EA0" w:rsidRDefault="00F21EA0">
      <w:pPr>
        <w:pStyle w:val="CommentText"/>
      </w:pPr>
      <w:r>
        <w:rPr>
          <w:rStyle w:val="CommentReference"/>
        </w:rPr>
        <w:annotationRef/>
      </w:r>
      <w:r>
        <w:t xml:space="preserve">I think that we have a misunderstanding here about what temporal grain and extent are, and we need to clarify it. </w:t>
      </w:r>
    </w:p>
  </w:comment>
  <w:comment w:id="1573" w:author="Keil Petr" w:date="2021-09-27T09:45:00Z" w:initials="KP">
    <w:p w14:paraId="08E8AA80" w14:textId="3C57F375" w:rsidR="00F21EA0" w:rsidRDefault="00F21EA0">
      <w:pPr>
        <w:pStyle w:val="CommentText"/>
      </w:pPr>
      <w:r>
        <w:rPr>
          <w:rStyle w:val="CommentReference"/>
        </w:rPr>
        <w:annotationRef/>
      </w:r>
      <w:r>
        <w:t xml:space="preserve">You </w:t>
      </w:r>
      <w:r w:rsidR="00BC3D83">
        <w:t xml:space="preserve">could </w:t>
      </w:r>
      <w:r>
        <w:t>illustrate this with a conceptual cartoon.</w:t>
      </w:r>
    </w:p>
  </w:comment>
  <w:comment w:id="1581" w:author="Keil Petr" w:date="2021-09-27T09:46:00Z" w:initials="KP">
    <w:p w14:paraId="58F7D142" w14:textId="4A94214C" w:rsidR="00F21EA0" w:rsidRDefault="00F21EA0">
      <w:pPr>
        <w:pStyle w:val="CommentText"/>
      </w:pPr>
      <w:r>
        <w:rPr>
          <w:rStyle w:val="CommentReference"/>
        </w:rPr>
        <w:annotationRef/>
      </w:r>
      <w:r>
        <w:t xml:space="preserve">The first is </w:t>
      </w:r>
      <w:r w:rsidR="00BC3D83">
        <w:t>not often used</w:t>
      </w:r>
      <w:r>
        <w:t xml:space="preserve">, but it seems to be the correct one. The second one seems weird. But I am happy to be proven wrong. </w:t>
      </w:r>
    </w:p>
  </w:comment>
  <w:comment w:id="1593" w:author="Keil Petr" w:date="2021-09-25T12:55:00Z" w:initials="KP">
    <w:p w14:paraId="1C4E3E7A" w14:textId="25181E05" w:rsidR="00A43F16" w:rsidRDefault="00A43F16">
      <w:pPr>
        <w:pStyle w:val="CommentText"/>
      </w:pPr>
      <w:r>
        <w:rPr>
          <w:rStyle w:val="CommentReference"/>
        </w:rPr>
        <w:annotationRef/>
      </w:r>
      <w:r>
        <w:t>You</w:t>
      </w:r>
      <w:r w:rsidR="00BC3D83">
        <w:t xml:space="preserve"> can</w:t>
      </w:r>
      <w:r>
        <w:t xml:space="preserve"> be the one to define it! </w:t>
      </w:r>
      <w:r w:rsidR="00BC3D83">
        <w:t>E.g. by making</w:t>
      </w:r>
      <w:r>
        <w:t xml:space="preserve"> a conceptual cartoon in which you will do so.</w:t>
      </w:r>
    </w:p>
  </w:comment>
  <w:comment w:id="1598" w:author="Keil Petr" w:date="2021-09-25T12:56:00Z" w:initials="KP">
    <w:p w14:paraId="53D01E8D" w14:textId="2CFC49EA" w:rsidR="00991707" w:rsidRDefault="00991707">
      <w:pPr>
        <w:pStyle w:val="CommentText"/>
      </w:pPr>
      <w:r>
        <w:rPr>
          <w:rStyle w:val="CommentReference"/>
        </w:rPr>
        <w:annotationRef/>
      </w:r>
      <w:r w:rsidR="0012697F">
        <w:t>?</w:t>
      </w:r>
    </w:p>
  </w:comment>
  <w:comment w:id="1604" w:author="Keil Petr" w:date="2021-09-25T12:56:00Z" w:initials="KP">
    <w:p w14:paraId="40F081E2" w14:textId="51A0E161" w:rsidR="00991707" w:rsidRDefault="00991707">
      <w:pPr>
        <w:pStyle w:val="CommentText"/>
      </w:pPr>
      <w:r>
        <w:rPr>
          <w:rStyle w:val="CommentReference"/>
        </w:rPr>
        <w:annotationRef/>
      </w:r>
      <w:r>
        <w:t xml:space="preserve">I am still not </w:t>
      </w:r>
      <w:r w:rsidR="00BC3D83">
        <w:t xml:space="preserve">100% </w:t>
      </w:r>
      <w:r>
        <w:t>convinced.</w:t>
      </w:r>
      <w:r w:rsidR="00947C3A">
        <w:t xml:space="preserve"> A conceptual figure would help.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35D365" w15:done="0"/>
  <w15:commentEx w15:paraId="3F4BB0F7" w15:done="0"/>
  <w15:commentEx w15:paraId="35F05E39" w15:done="0"/>
  <w15:commentEx w15:paraId="6D34CA4E" w15:done="0"/>
  <w15:commentEx w15:paraId="18301DC0" w15:done="0"/>
  <w15:commentEx w15:paraId="77CAE854" w15:done="0"/>
  <w15:commentEx w15:paraId="2FFB7F38" w15:done="0"/>
  <w15:commentEx w15:paraId="22698B6C" w15:done="0"/>
  <w15:commentEx w15:paraId="159071D2" w15:done="0"/>
  <w15:commentEx w15:paraId="22219FAB" w15:done="0"/>
  <w15:commentEx w15:paraId="028F6C49" w15:done="0"/>
  <w15:commentEx w15:paraId="2813D51D" w15:done="0"/>
  <w15:commentEx w15:paraId="52E45CDD" w15:done="0"/>
  <w15:commentEx w15:paraId="6B072650" w15:done="0"/>
  <w15:commentEx w15:paraId="6C7F6395" w15:done="0"/>
  <w15:commentEx w15:paraId="258382E2" w15:done="0"/>
  <w15:commentEx w15:paraId="593D4A5B" w15:done="0"/>
  <w15:commentEx w15:paraId="11CF686E" w15:done="0"/>
  <w15:commentEx w15:paraId="21552180" w15:done="0"/>
  <w15:commentEx w15:paraId="4CDC26C7" w15:done="0"/>
  <w15:commentEx w15:paraId="6609EB53" w15:done="0"/>
  <w15:commentEx w15:paraId="65EDF14F" w15:done="0"/>
  <w15:commentEx w15:paraId="2975900D" w15:done="0"/>
  <w15:commentEx w15:paraId="1E23FC92" w15:done="0"/>
  <w15:commentEx w15:paraId="659D2934" w15:done="0"/>
  <w15:commentEx w15:paraId="5942AA9F" w15:done="0"/>
  <w15:commentEx w15:paraId="01128D45" w15:done="0"/>
  <w15:commentEx w15:paraId="34C32D43" w15:done="0"/>
  <w15:commentEx w15:paraId="31B1B076" w15:done="0"/>
  <w15:commentEx w15:paraId="015B578D" w15:done="0"/>
  <w15:commentEx w15:paraId="12BB8D22" w15:done="0"/>
  <w15:commentEx w15:paraId="764CCB5B" w15:done="0"/>
  <w15:commentEx w15:paraId="5322DF77" w15:done="0"/>
  <w15:commentEx w15:paraId="3F4F9CA0" w15:done="0"/>
  <w15:commentEx w15:paraId="5D3ED03A" w15:done="0"/>
  <w15:commentEx w15:paraId="13982D51" w15:done="0"/>
  <w15:commentEx w15:paraId="30D4ECC0" w15:done="0"/>
  <w15:commentEx w15:paraId="522B80B7" w15:done="0"/>
  <w15:commentEx w15:paraId="6A4DAB35" w15:done="0"/>
  <w15:commentEx w15:paraId="170B31C8" w15:done="0"/>
  <w15:commentEx w15:paraId="36F47AEC" w15:done="0"/>
  <w15:commentEx w15:paraId="29AC52E9" w15:done="0"/>
  <w15:commentEx w15:paraId="75280EED" w15:done="0"/>
  <w15:commentEx w15:paraId="1CD19AD4" w15:done="0"/>
  <w15:commentEx w15:paraId="098B2B67" w15:done="0"/>
  <w15:commentEx w15:paraId="3CF53668" w15:done="0"/>
  <w15:commentEx w15:paraId="00B21528" w15:done="0"/>
  <w15:commentEx w15:paraId="39CE295A" w15:done="0"/>
  <w15:commentEx w15:paraId="67B7456A" w15:done="0"/>
  <w15:commentEx w15:paraId="1FEE6546" w15:done="0"/>
  <w15:commentEx w15:paraId="1816BBEB" w15:done="0"/>
  <w15:commentEx w15:paraId="4CDEC9E0" w15:done="0"/>
  <w15:commentEx w15:paraId="1BDFCEEC" w15:done="0"/>
  <w15:commentEx w15:paraId="1DCB16B6" w15:done="0"/>
  <w15:commentEx w15:paraId="1AFE955B" w15:done="0"/>
  <w15:commentEx w15:paraId="1D9264E6" w15:done="0"/>
  <w15:commentEx w15:paraId="5CE33DE5" w15:paraIdParent="1D9264E6" w15:done="0"/>
  <w15:commentEx w15:paraId="3AC4E278" w15:done="0"/>
  <w15:commentEx w15:paraId="4B2076AC" w15:done="0"/>
  <w15:commentEx w15:paraId="7C4B8F76" w15:done="0"/>
  <w15:commentEx w15:paraId="069A1825" w15:done="0"/>
  <w15:commentEx w15:paraId="41279107" w15:done="0"/>
  <w15:commentEx w15:paraId="6FFC45DF" w15:done="0"/>
  <w15:commentEx w15:paraId="3E06AD4D" w15:done="0"/>
  <w15:commentEx w15:paraId="13CFF669" w15:done="0"/>
  <w15:commentEx w15:paraId="3ED23648" w15:done="0"/>
  <w15:commentEx w15:paraId="3535CA0B" w15:done="0"/>
  <w15:commentEx w15:paraId="2293C249" w15:done="0"/>
  <w15:commentEx w15:paraId="05F1586C" w15:done="0"/>
  <w15:commentEx w15:paraId="37313A83" w15:done="0"/>
  <w15:commentEx w15:paraId="3157B276" w15:done="0"/>
  <w15:commentEx w15:paraId="1F7913B2" w15:done="0"/>
  <w15:commentEx w15:paraId="2D360D74" w15:done="0"/>
  <w15:commentEx w15:paraId="017B6DED" w15:done="0"/>
  <w15:commentEx w15:paraId="710935B3" w15:done="0"/>
  <w15:commentEx w15:paraId="471D985A" w15:done="0"/>
  <w15:commentEx w15:paraId="6DED925A" w15:done="0"/>
  <w15:commentEx w15:paraId="7DA4949A" w15:done="0"/>
  <w15:commentEx w15:paraId="12D2296D" w15:done="0"/>
  <w15:commentEx w15:paraId="3E25F373" w15:done="0"/>
  <w15:commentEx w15:paraId="713B8DD2" w15:done="0"/>
  <w15:commentEx w15:paraId="06C6A893" w15:done="0"/>
  <w15:commentEx w15:paraId="3186A1B5" w15:done="0"/>
  <w15:commentEx w15:paraId="36AED5CF" w15:done="0"/>
  <w15:commentEx w15:paraId="1DA0641F" w15:done="0"/>
  <w15:commentEx w15:paraId="22E1D03E" w15:done="0"/>
  <w15:commentEx w15:paraId="754C454D" w15:done="0"/>
  <w15:commentEx w15:paraId="087A7ED2" w15:done="0"/>
  <w15:commentEx w15:paraId="7B15A5DB" w15:done="0"/>
  <w15:commentEx w15:paraId="08E8AA80" w15:done="0"/>
  <w15:commentEx w15:paraId="58F7D142" w15:done="0"/>
  <w15:commentEx w15:paraId="1C4E3E7A" w15:done="0"/>
  <w15:commentEx w15:paraId="53D01E8D" w15:done="0"/>
  <w15:commentEx w15:paraId="40F081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84259" w16cex:dateUtc="2021-09-24T10:26:00Z"/>
  <w16cex:commentExtensible w16cex:durableId="24F81821" w16cex:dateUtc="2021-09-24T07:25:00Z"/>
  <w16cex:commentExtensible w16cex:durableId="24F8178B" w16cex:dateUtc="2021-09-24T07:23:00Z"/>
  <w16cex:commentExtensible w16cex:durableId="24F82188" w16cex:dateUtc="2021-09-24T08:06:00Z"/>
  <w16cex:commentExtensible w16cex:durableId="24F81F2F" w16cex:dateUtc="2021-09-24T07:55:00Z"/>
  <w16cex:commentExtensible w16cex:durableId="24F81F85" w16cex:dateUtc="2021-09-24T07:57:00Z"/>
  <w16cex:commentExtensible w16cex:durableId="24F81FCB" w16cex:dateUtc="2021-09-24T07:58:00Z"/>
  <w16cex:commentExtensible w16cex:durableId="24F82450" w16cex:dateUtc="2021-09-24T08:17:00Z"/>
  <w16cex:commentExtensible w16cex:durableId="24F82229" w16cex:dateUtc="2021-09-24T08:08:00Z"/>
  <w16cex:commentExtensible w16cex:durableId="24F82300" w16cex:dateUtc="2021-09-24T08:12:00Z"/>
  <w16cex:commentExtensible w16cex:durableId="24F82499" w16cex:dateUtc="2021-09-24T08:19:00Z"/>
  <w16cex:commentExtensible w16cex:durableId="24F824C5" w16cex:dateUtc="2021-09-24T08:19:00Z"/>
  <w16cex:commentExtensible w16cex:durableId="24FEB3EB" w16cex:dateUtc="2021-09-24T08:19:00Z"/>
  <w16cex:commentExtensible w16cex:durableId="24F82502" w16cex:dateUtc="2021-09-24T08:20:00Z"/>
  <w16cex:commentExtensible w16cex:durableId="24F826AC" w16cex:dateUtc="2021-09-24T08:27:00Z"/>
  <w16cex:commentExtensible w16cex:durableId="24F82784" w16cex:dateUtc="2021-09-24T08:31:00Z"/>
  <w16cex:commentExtensible w16cex:durableId="24F82A1D" w16cex:dateUtc="2021-09-24T08:42:00Z"/>
  <w16cex:commentExtensible w16cex:durableId="24F82A49" w16cex:dateUtc="2021-09-24T08:43:00Z"/>
  <w16cex:commentExtensible w16cex:durableId="24F82A93" w16cex:dateUtc="2021-09-24T08:44:00Z"/>
  <w16cex:commentExtensible w16cex:durableId="24F86984" w16cex:dateUtc="2021-09-24T13:13:00Z"/>
  <w16cex:commentExtensible w16cex:durableId="24FEC85A" w16cex:dateUtc="2021-09-29T09:11:00Z"/>
  <w16cex:commentExtensible w16cex:durableId="24F82E6E" w16cex:dateUtc="2021-09-24T09:01:00Z"/>
  <w16cex:commentExtensible w16cex:durableId="24F82B72" w16cex:dateUtc="2021-09-24T08:48:00Z"/>
  <w16cex:commentExtensible w16cex:durableId="24F82928" w16cex:dateUtc="2021-09-24T08:38:00Z"/>
  <w16cex:commentExtensible w16cex:durableId="24F82BF7" w16cex:dateUtc="2021-09-24T08:42:00Z"/>
  <w16cex:commentExtensible w16cex:durableId="24F82BF6" w16cex:dateUtc="2021-09-24T08:43:00Z"/>
  <w16cex:commentExtensible w16cex:durableId="24F82BF5" w16cex:dateUtc="2021-09-24T08:44:00Z"/>
  <w16cex:commentExtensible w16cex:durableId="24F82CE1" w16cex:dateUtc="2021-09-24T08:54:00Z"/>
  <w16cex:commentExtensible w16cex:durableId="24F86789" w16cex:dateUtc="2021-09-24T13:04:00Z"/>
  <w16cex:commentExtensible w16cex:durableId="24F887E2" w16cex:dateUtc="2021-09-24T15:22:00Z"/>
  <w16cex:commentExtensible w16cex:durableId="24F88A4B" w16cex:dateUtc="2021-09-24T15:32:00Z"/>
  <w16cex:commentExtensible w16cex:durableId="24FF0056" w16cex:dateUtc="2021-09-24T15:34:00Z"/>
  <w16cex:commentExtensible w16cex:durableId="24F88A8A" w16cex:dateUtc="2021-09-24T15:34:00Z"/>
  <w16cex:commentExtensible w16cex:durableId="24F832D7" w16cex:dateUtc="2021-09-24T09:19:00Z"/>
  <w16cex:commentExtensible w16cex:durableId="24F830C2" w16cex:dateUtc="2021-09-24T09:10:00Z"/>
  <w16cex:commentExtensible w16cex:durableId="24F831A1" w16cex:dateUtc="2021-09-24T09:14:00Z"/>
  <w16cex:commentExtensible w16cex:durableId="24F88B67" w16cex:dateUtc="2021-09-24T15:37:00Z"/>
  <w16cex:commentExtensible w16cex:durableId="24F88A9C" w16cex:dateUtc="2021-09-24T15:34:00Z"/>
  <w16cex:commentExtensible w16cex:durableId="24F8339D" w16cex:dateUtc="2021-09-24T09:23:00Z"/>
  <w16cex:commentExtensible w16cex:durableId="24F83389" w16cex:dateUtc="2021-09-24T09:22:00Z"/>
  <w16cex:commentExtensible w16cex:durableId="24F83C65" w16cex:dateUtc="2021-09-24T10:00:00Z"/>
  <w16cex:commentExtensible w16cex:durableId="24F83CEE" w16cex:dateUtc="2021-09-24T10:02:00Z"/>
  <w16cex:commentExtensible w16cex:durableId="24F83D5A" w16cex:dateUtc="2021-09-24T10:00:00Z"/>
  <w16cex:commentExtensible w16cex:durableId="24F83D59" w16cex:dateUtc="2021-09-24T10:02:00Z"/>
  <w16cex:commentExtensible w16cex:durableId="24F88CDC" w16cex:dateUtc="2021-09-24T15:43:00Z"/>
  <w16cex:commentExtensible w16cex:durableId="24F88EF1" w16cex:dateUtc="2021-09-24T15:52:00Z"/>
  <w16cex:commentExtensible w16cex:durableId="24F88D50" w16cex:dateUtc="2021-09-24T15:45:00Z"/>
  <w16cex:commentExtensible w16cex:durableId="24F88EF8" w16cex:dateUtc="2021-09-24T15:52:00Z"/>
  <w16cex:commentExtensible w16cex:durableId="24F88EFC" w16cex:dateUtc="2021-09-24T15:53:00Z"/>
  <w16cex:commentExtensible w16cex:durableId="24F88E50" w16cex:dateUtc="2021-09-24T15:50:00Z"/>
  <w16cex:commentExtensible w16cex:durableId="24F88E94" w16cex:dateUtc="2021-09-24T15:51:00Z"/>
  <w16cex:commentExtensible w16cex:durableId="24F83F28" w16cex:dateUtc="2021-09-24T10:12:00Z"/>
  <w16cex:commentExtensible w16cex:durableId="24F97384" w16cex:dateUtc="2021-09-25T08:08:00Z"/>
  <w16cex:commentExtensible w16cex:durableId="24F973D8" w16cex:dateUtc="2021-09-25T08:09:00Z"/>
  <w16cex:commentExtensible w16cex:durableId="24F97439" w16cex:dateUtc="2021-09-25T08:11:00Z"/>
  <w16cex:commentExtensible w16cex:durableId="24F97479" w16cex:dateUtc="2021-09-25T08:12:00Z"/>
  <w16cex:commentExtensible w16cex:durableId="24FF1627" w16cex:dateUtc="2021-09-29T14:43:00Z"/>
  <w16cex:commentExtensible w16cex:durableId="24F974AD" w16cex:dateUtc="2021-09-25T08:13:00Z"/>
  <w16cex:commentExtensible w16cex:durableId="24F99728" w16cex:dateUtc="2021-09-25T10:40:00Z"/>
  <w16cex:commentExtensible w16cex:durableId="24F97569" w16cex:dateUtc="2021-09-25T08:16:00Z"/>
  <w16cex:commentExtensible w16cex:durableId="24F975CA" w16cex:dateUtc="2021-09-25T08:17:00Z"/>
  <w16cex:commentExtensible w16cex:durableId="24F97681" w16cex:dateUtc="2021-09-25T08:20:00Z"/>
  <w16cex:commentExtensible w16cex:durableId="24F97784" w16cex:dateUtc="2021-09-25T08:25:00Z"/>
  <w16cex:commentExtensible w16cex:durableId="24F99618" w16cex:dateUtc="2021-09-25T10:35:00Z"/>
  <w16cex:commentExtensible w16cex:durableId="24F97818" w16cex:dateUtc="2021-09-25T08:27:00Z"/>
  <w16cex:commentExtensible w16cex:durableId="24F9965F" w16cex:dateUtc="2021-09-25T10:36:00Z"/>
  <w16cex:commentExtensible w16cex:durableId="24F996A5" w16cex:dateUtc="2021-09-25T10:37:00Z"/>
  <w16cex:commentExtensible w16cex:durableId="24F996D6" w16cex:dateUtc="2021-09-25T10:38:00Z"/>
  <w16cex:commentExtensible w16cex:durableId="24F99789" w16cex:dateUtc="2021-09-25T10:41:00Z"/>
  <w16cex:commentExtensible w16cex:durableId="24F9765B" w16cex:dateUtc="2021-09-25T08:20:00Z"/>
  <w16cex:commentExtensible w16cex:durableId="24F997DF" w16cex:dateUtc="2021-09-25T10:43:00Z"/>
  <w16cex:commentExtensible w16cex:durableId="24F9980B" w16cex:dateUtc="2021-09-25T10:43:00Z"/>
  <w16cex:commentExtensible w16cex:durableId="24F99895" w16cex:dateUtc="2021-09-25T10:46:00Z"/>
  <w16cex:commentExtensible w16cex:durableId="24F998EB" w16cex:dateUtc="2021-09-25T10:47:00Z"/>
  <w16cex:commentExtensible w16cex:durableId="24F998F6" w16cex:dateUtc="2021-09-25T10:47:00Z"/>
  <w16cex:commentExtensible w16cex:durableId="24F996F5" w16cex:dateUtc="2021-09-25T10:39:00Z"/>
  <w16cex:commentExtensible w16cex:durableId="24F99A6D" w16cex:dateUtc="2021-09-25T10:54:00Z"/>
  <w16cex:commentExtensible w16cex:durableId="24F99BA6" w16cex:dateUtc="2021-09-25T10:59:00Z"/>
  <w16cex:commentExtensible w16cex:durableId="24FC0A87" w16cex:dateUtc="2021-09-27T07:16:00Z"/>
  <w16cex:commentExtensible w16cex:durableId="24FC097C" w16cex:dateUtc="2021-09-27T07:12:00Z"/>
  <w16cex:commentExtensible w16cex:durableId="24FC0C46" w16cex:dateUtc="2021-09-27T07:24:00Z"/>
  <w16cex:commentExtensible w16cex:durableId="24FC0C8D" w16cex:dateUtc="2021-09-27T07:25:00Z"/>
  <w16cex:commentExtensible w16cex:durableId="24FC0D67" w16cex:dateUtc="2021-09-27T07:29:00Z"/>
  <w16cex:commentExtensible w16cex:durableId="24FC0D9B" w16cex:dateUtc="2021-09-27T07:30:00Z"/>
  <w16cex:commentExtensible w16cex:durableId="24FC0F84" w16cex:dateUtc="2021-09-27T07:38:00Z"/>
  <w16cex:commentExtensible w16cex:durableId="24FC1031" w16cex:dateUtc="2021-09-27T07:41:00Z"/>
  <w16cex:commentExtensible w16cex:durableId="24FC1051" w16cex:dateUtc="2021-09-27T07:41:00Z"/>
  <w16cex:commentExtensible w16cex:durableId="24FC1073" w16cex:dateUtc="2021-09-27T07:42:00Z"/>
  <w16cex:commentExtensible w16cex:durableId="24FC10C6" w16cex:dateUtc="2021-09-27T07:43:00Z"/>
  <w16cex:commentExtensible w16cex:durableId="24FC1154" w16cex:dateUtc="2021-09-27T07:45:00Z"/>
  <w16cex:commentExtensible w16cex:durableId="24FC1182" w16cex:dateUtc="2021-09-27T07:46:00Z"/>
  <w16cex:commentExtensible w16cex:durableId="24F99AC7" w16cex:dateUtc="2021-09-25T10:55:00Z"/>
  <w16cex:commentExtensible w16cex:durableId="24F99AF0" w16cex:dateUtc="2021-09-25T10:56:00Z"/>
  <w16cex:commentExtensible w16cex:durableId="24F99B08" w16cex:dateUtc="2021-09-25T1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35D365" w16cid:durableId="24F84259"/>
  <w16cid:commentId w16cid:paraId="3F4BB0F7" w16cid:durableId="24F81821"/>
  <w16cid:commentId w16cid:paraId="35F05E39" w16cid:durableId="24F8178B"/>
  <w16cid:commentId w16cid:paraId="6D34CA4E" w16cid:durableId="24F82188"/>
  <w16cid:commentId w16cid:paraId="18301DC0" w16cid:durableId="24F81F2F"/>
  <w16cid:commentId w16cid:paraId="77CAE854" w16cid:durableId="24F81F85"/>
  <w16cid:commentId w16cid:paraId="2FFB7F38" w16cid:durableId="24F81FCB"/>
  <w16cid:commentId w16cid:paraId="22698B6C" w16cid:durableId="24F82450"/>
  <w16cid:commentId w16cid:paraId="159071D2" w16cid:durableId="24F82229"/>
  <w16cid:commentId w16cid:paraId="22219FAB" w16cid:durableId="24F82300"/>
  <w16cid:commentId w16cid:paraId="028F6C49" w16cid:durableId="24F82499"/>
  <w16cid:commentId w16cid:paraId="2813D51D" w16cid:durableId="24F824C5"/>
  <w16cid:commentId w16cid:paraId="52E45CDD" w16cid:durableId="24FEB3EB"/>
  <w16cid:commentId w16cid:paraId="6B072650" w16cid:durableId="24F82502"/>
  <w16cid:commentId w16cid:paraId="6C7F6395" w16cid:durableId="24F826AC"/>
  <w16cid:commentId w16cid:paraId="258382E2" w16cid:durableId="24F82784"/>
  <w16cid:commentId w16cid:paraId="593D4A5B" w16cid:durableId="24F82A1D"/>
  <w16cid:commentId w16cid:paraId="11CF686E" w16cid:durableId="24F82A49"/>
  <w16cid:commentId w16cid:paraId="21552180" w16cid:durableId="24F82A93"/>
  <w16cid:commentId w16cid:paraId="4CDC26C7" w16cid:durableId="24F86984"/>
  <w16cid:commentId w16cid:paraId="6609EB53" w16cid:durableId="24FEC85A"/>
  <w16cid:commentId w16cid:paraId="65EDF14F" w16cid:durableId="24F82E6E"/>
  <w16cid:commentId w16cid:paraId="2975900D" w16cid:durableId="24F82B72"/>
  <w16cid:commentId w16cid:paraId="1E23FC92" w16cid:durableId="24F82928"/>
  <w16cid:commentId w16cid:paraId="659D2934" w16cid:durableId="24F82BF7"/>
  <w16cid:commentId w16cid:paraId="5942AA9F" w16cid:durableId="24F82BF6"/>
  <w16cid:commentId w16cid:paraId="01128D45" w16cid:durableId="24F82BF5"/>
  <w16cid:commentId w16cid:paraId="34C32D43" w16cid:durableId="24F82CE1"/>
  <w16cid:commentId w16cid:paraId="31B1B076" w16cid:durableId="24F86789"/>
  <w16cid:commentId w16cid:paraId="015B578D" w16cid:durableId="24F887E2"/>
  <w16cid:commentId w16cid:paraId="12BB8D22" w16cid:durableId="24F88A4B"/>
  <w16cid:commentId w16cid:paraId="764CCB5B" w16cid:durableId="24FF0056"/>
  <w16cid:commentId w16cid:paraId="5322DF77" w16cid:durableId="24F88A8A"/>
  <w16cid:commentId w16cid:paraId="3F4F9CA0" w16cid:durableId="24F832D7"/>
  <w16cid:commentId w16cid:paraId="5D3ED03A" w16cid:durableId="24F830C2"/>
  <w16cid:commentId w16cid:paraId="13982D51" w16cid:durableId="24F831A1"/>
  <w16cid:commentId w16cid:paraId="30D4ECC0" w16cid:durableId="24F88B67"/>
  <w16cid:commentId w16cid:paraId="522B80B7" w16cid:durableId="24F88A9C"/>
  <w16cid:commentId w16cid:paraId="6A4DAB35" w16cid:durableId="24F8339D"/>
  <w16cid:commentId w16cid:paraId="170B31C8" w16cid:durableId="24F83389"/>
  <w16cid:commentId w16cid:paraId="36F47AEC" w16cid:durableId="24F83C65"/>
  <w16cid:commentId w16cid:paraId="29AC52E9" w16cid:durableId="24F83CEE"/>
  <w16cid:commentId w16cid:paraId="75280EED" w16cid:durableId="24F83D5A"/>
  <w16cid:commentId w16cid:paraId="1CD19AD4" w16cid:durableId="24F83D59"/>
  <w16cid:commentId w16cid:paraId="098B2B67" w16cid:durableId="24F88CDC"/>
  <w16cid:commentId w16cid:paraId="3CF53668" w16cid:durableId="24F88EF1"/>
  <w16cid:commentId w16cid:paraId="00B21528" w16cid:durableId="24F88D50"/>
  <w16cid:commentId w16cid:paraId="39CE295A" w16cid:durableId="24F88EF8"/>
  <w16cid:commentId w16cid:paraId="67B7456A" w16cid:durableId="24F88EFC"/>
  <w16cid:commentId w16cid:paraId="1FEE6546" w16cid:durableId="24F88E50"/>
  <w16cid:commentId w16cid:paraId="1816BBEB" w16cid:durableId="24F88E94"/>
  <w16cid:commentId w16cid:paraId="4CDEC9E0" w16cid:durableId="24F83F28"/>
  <w16cid:commentId w16cid:paraId="1BDFCEEC" w16cid:durableId="24F97384"/>
  <w16cid:commentId w16cid:paraId="1DCB16B6" w16cid:durableId="24F973D8"/>
  <w16cid:commentId w16cid:paraId="1AFE955B" w16cid:durableId="24F97439"/>
  <w16cid:commentId w16cid:paraId="1D9264E6" w16cid:durableId="24F97479"/>
  <w16cid:commentId w16cid:paraId="5CE33DE5" w16cid:durableId="24FF1627"/>
  <w16cid:commentId w16cid:paraId="3AC4E278" w16cid:durableId="24F974AD"/>
  <w16cid:commentId w16cid:paraId="4B2076AC" w16cid:durableId="24F99728"/>
  <w16cid:commentId w16cid:paraId="7C4B8F76" w16cid:durableId="24F97569"/>
  <w16cid:commentId w16cid:paraId="069A1825" w16cid:durableId="24F975CA"/>
  <w16cid:commentId w16cid:paraId="41279107" w16cid:durableId="24F97681"/>
  <w16cid:commentId w16cid:paraId="6FFC45DF" w16cid:durableId="24F97784"/>
  <w16cid:commentId w16cid:paraId="3E06AD4D" w16cid:durableId="24F99618"/>
  <w16cid:commentId w16cid:paraId="13CFF669" w16cid:durableId="24F97818"/>
  <w16cid:commentId w16cid:paraId="3ED23648" w16cid:durableId="24F9965F"/>
  <w16cid:commentId w16cid:paraId="3535CA0B" w16cid:durableId="24F996A5"/>
  <w16cid:commentId w16cid:paraId="2293C249" w16cid:durableId="24F996D6"/>
  <w16cid:commentId w16cid:paraId="05F1586C" w16cid:durableId="24F99789"/>
  <w16cid:commentId w16cid:paraId="37313A83" w16cid:durableId="24F9765B"/>
  <w16cid:commentId w16cid:paraId="3157B276" w16cid:durableId="24F997DF"/>
  <w16cid:commentId w16cid:paraId="1F7913B2" w16cid:durableId="24F9980B"/>
  <w16cid:commentId w16cid:paraId="2D360D74" w16cid:durableId="24F99895"/>
  <w16cid:commentId w16cid:paraId="017B6DED" w16cid:durableId="24F998EB"/>
  <w16cid:commentId w16cid:paraId="710935B3" w16cid:durableId="24F998F6"/>
  <w16cid:commentId w16cid:paraId="471D985A" w16cid:durableId="24F996F5"/>
  <w16cid:commentId w16cid:paraId="6DED925A" w16cid:durableId="24F99A6D"/>
  <w16cid:commentId w16cid:paraId="7DA4949A" w16cid:durableId="24F99BA6"/>
  <w16cid:commentId w16cid:paraId="12D2296D" w16cid:durableId="24FC0A87"/>
  <w16cid:commentId w16cid:paraId="3E25F373" w16cid:durableId="24FC097C"/>
  <w16cid:commentId w16cid:paraId="713B8DD2" w16cid:durableId="24FC0C46"/>
  <w16cid:commentId w16cid:paraId="06C6A893" w16cid:durableId="24FC0C8D"/>
  <w16cid:commentId w16cid:paraId="3186A1B5" w16cid:durableId="24FC0D67"/>
  <w16cid:commentId w16cid:paraId="36AED5CF" w16cid:durableId="24FC0D9B"/>
  <w16cid:commentId w16cid:paraId="1DA0641F" w16cid:durableId="24FC0F84"/>
  <w16cid:commentId w16cid:paraId="22E1D03E" w16cid:durableId="24FC1031"/>
  <w16cid:commentId w16cid:paraId="754C454D" w16cid:durableId="24FC1051"/>
  <w16cid:commentId w16cid:paraId="087A7ED2" w16cid:durableId="24FC1073"/>
  <w16cid:commentId w16cid:paraId="7B15A5DB" w16cid:durableId="24FC10C6"/>
  <w16cid:commentId w16cid:paraId="08E8AA80" w16cid:durableId="24FC1154"/>
  <w16cid:commentId w16cid:paraId="58F7D142" w16cid:durableId="24FC1182"/>
  <w16cid:commentId w16cid:paraId="1C4E3E7A" w16cid:durableId="24F99AC7"/>
  <w16cid:commentId w16cid:paraId="53D01E8D" w16cid:durableId="24F99AF0"/>
  <w16cid:commentId w16cid:paraId="40F081E2" w16cid:durableId="24F99B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2DEC0" w14:textId="77777777" w:rsidR="00502844" w:rsidRDefault="00502844">
      <w:pPr>
        <w:spacing w:after="0"/>
      </w:pPr>
      <w:r>
        <w:separator/>
      </w:r>
    </w:p>
  </w:endnote>
  <w:endnote w:type="continuationSeparator" w:id="0">
    <w:p w14:paraId="5F07BC7C" w14:textId="77777777" w:rsidR="00502844" w:rsidRDefault="005028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0A238" w14:textId="77777777" w:rsidR="00502844" w:rsidRDefault="00502844">
      <w:r>
        <w:separator/>
      </w:r>
    </w:p>
  </w:footnote>
  <w:footnote w:type="continuationSeparator" w:id="0">
    <w:p w14:paraId="26883353" w14:textId="77777777" w:rsidR="00502844" w:rsidRDefault="00502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006C54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D4969E3"/>
    <w:multiLevelType w:val="hybridMultilevel"/>
    <w:tmpl w:val="B832E7DE"/>
    <w:lvl w:ilvl="0" w:tplc="5DEA63B0">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C1AE401"/>
    <w:multiLevelType w:val="multilevel"/>
    <w:tmpl w:val="86C4B0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il Petr">
    <w15:presenceInfo w15:providerId="AD" w15:userId="S::keil@fzp.czu.cz::047035e9-f98a-40bc-9eef-52f2fbe91dd7"/>
  </w15:person>
  <w15:person w15:author="Leroy Francois">
    <w15:presenceInfo w15:providerId="AD" w15:userId="S::leroy@fzp.czu.cz::b65a71c9-b8ba-497e-b801-36ae368fdaba"/>
  </w15:person>
  <w15:person w15:author="Leroy Francois [2]">
    <w15:presenceInfo w15:providerId="None" w15:userId="Leroy Franco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1C07"/>
    <w:rsid w:val="00006B48"/>
    <w:rsid w:val="00011C8B"/>
    <w:rsid w:val="000209EC"/>
    <w:rsid w:val="0002374B"/>
    <w:rsid w:val="00035A73"/>
    <w:rsid w:val="000421C7"/>
    <w:rsid w:val="00042E35"/>
    <w:rsid w:val="00091F03"/>
    <w:rsid w:val="00095CC9"/>
    <w:rsid w:val="000C30BE"/>
    <w:rsid w:val="000C563C"/>
    <w:rsid w:val="000D007E"/>
    <w:rsid w:val="000D445B"/>
    <w:rsid w:val="000E3EE0"/>
    <w:rsid w:val="000E6992"/>
    <w:rsid w:val="000F70AE"/>
    <w:rsid w:val="0011087C"/>
    <w:rsid w:val="00124474"/>
    <w:rsid w:val="0012697F"/>
    <w:rsid w:val="001744D3"/>
    <w:rsid w:val="001942CB"/>
    <w:rsid w:val="001A2639"/>
    <w:rsid w:val="001C5DCA"/>
    <w:rsid w:val="001D23AE"/>
    <w:rsid w:val="001F013D"/>
    <w:rsid w:val="00215F33"/>
    <w:rsid w:val="00216EB6"/>
    <w:rsid w:val="00251B9B"/>
    <w:rsid w:val="0026255D"/>
    <w:rsid w:val="00270F0C"/>
    <w:rsid w:val="002735DA"/>
    <w:rsid w:val="00277500"/>
    <w:rsid w:val="0028301C"/>
    <w:rsid w:val="002909A3"/>
    <w:rsid w:val="00297733"/>
    <w:rsid w:val="002B2A1F"/>
    <w:rsid w:val="002F1787"/>
    <w:rsid w:val="00330877"/>
    <w:rsid w:val="003311B8"/>
    <w:rsid w:val="00373513"/>
    <w:rsid w:val="00391EB0"/>
    <w:rsid w:val="00392DDF"/>
    <w:rsid w:val="003971F1"/>
    <w:rsid w:val="003A1E98"/>
    <w:rsid w:val="003C4EBA"/>
    <w:rsid w:val="003E626D"/>
    <w:rsid w:val="003F4A7D"/>
    <w:rsid w:val="00402AA0"/>
    <w:rsid w:val="00402E17"/>
    <w:rsid w:val="00404772"/>
    <w:rsid w:val="0040682D"/>
    <w:rsid w:val="00413842"/>
    <w:rsid w:val="00427367"/>
    <w:rsid w:val="00440103"/>
    <w:rsid w:val="0045631E"/>
    <w:rsid w:val="00466D6B"/>
    <w:rsid w:val="004671D1"/>
    <w:rsid w:val="00490529"/>
    <w:rsid w:val="004E0EA2"/>
    <w:rsid w:val="004E29B3"/>
    <w:rsid w:val="004E5EA5"/>
    <w:rsid w:val="004F43DB"/>
    <w:rsid w:val="00501389"/>
    <w:rsid w:val="00502844"/>
    <w:rsid w:val="00503BE4"/>
    <w:rsid w:val="005074D1"/>
    <w:rsid w:val="0051534B"/>
    <w:rsid w:val="00533335"/>
    <w:rsid w:val="00543AD8"/>
    <w:rsid w:val="005441E4"/>
    <w:rsid w:val="005679E2"/>
    <w:rsid w:val="0057246C"/>
    <w:rsid w:val="005769AD"/>
    <w:rsid w:val="005815C8"/>
    <w:rsid w:val="00587A3F"/>
    <w:rsid w:val="00587E18"/>
    <w:rsid w:val="00590D07"/>
    <w:rsid w:val="005A3662"/>
    <w:rsid w:val="005C4B4C"/>
    <w:rsid w:val="005D3257"/>
    <w:rsid w:val="005F5E56"/>
    <w:rsid w:val="005F6425"/>
    <w:rsid w:val="006008DB"/>
    <w:rsid w:val="00600937"/>
    <w:rsid w:val="00627113"/>
    <w:rsid w:val="00632E7A"/>
    <w:rsid w:val="00640D07"/>
    <w:rsid w:val="0064344D"/>
    <w:rsid w:val="006576ED"/>
    <w:rsid w:val="006902CA"/>
    <w:rsid w:val="006909A9"/>
    <w:rsid w:val="00697D46"/>
    <w:rsid w:val="006B3CFF"/>
    <w:rsid w:val="006C51ED"/>
    <w:rsid w:val="006D6B58"/>
    <w:rsid w:val="00701808"/>
    <w:rsid w:val="00701D26"/>
    <w:rsid w:val="00713209"/>
    <w:rsid w:val="007144BB"/>
    <w:rsid w:val="00725D66"/>
    <w:rsid w:val="007357DA"/>
    <w:rsid w:val="0074538A"/>
    <w:rsid w:val="00751FDD"/>
    <w:rsid w:val="00784D58"/>
    <w:rsid w:val="00785E3C"/>
    <w:rsid w:val="00793293"/>
    <w:rsid w:val="00794646"/>
    <w:rsid w:val="007A1860"/>
    <w:rsid w:val="007D2110"/>
    <w:rsid w:val="007E06BE"/>
    <w:rsid w:val="007E0B00"/>
    <w:rsid w:val="007E73B3"/>
    <w:rsid w:val="00827307"/>
    <w:rsid w:val="00846980"/>
    <w:rsid w:val="00850895"/>
    <w:rsid w:val="00882057"/>
    <w:rsid w:val="0089466D"/>
    <w:rsid w:val="008B5AC7"/>
    <w:rsid w:val="008B70F9"/>
    <w:rsid w:val="008C19DD"/>
    <w:rsid w:val="008D6863"/>
    <w:rsid w:val="008F1F0E"/>
    <w:rsid w:val="008F7A43"/>
    <w:rsid w:val="00901AED"/>
    <w:rsid w:val="009362C8"/>
    <w:rsid w:val="00942D2C"/>
    <w:rsid w:val="00947C3A"/>
    <w:rsid w:val="009572D6"/>
    <w:rsid w:val="0095740A"/>
    <w:rsid w:val="00991707"/>
    <w:rsid w:val="00996CDE"/>
    <w:rsid w:val="009A1AF0"/>
    <w:rsid w:val="009C0767"/>
    <w:rsid w:val="009D1B3A"/>
    <w:rsid w:val="009E7F51"/>
    <w:rsid w:val="00A02BF2"/>
    <w:rsid w:val="00A42763"/>
    <w:rsid w:val="00A43F16"/>
    <w:rsid w:val="00A44345"/>
    <w:rsid w:val="00A64785"/>
    <w:rsid w:val="00A75E45"/>
    <w:rsid w:val="00A960C6"/>
    <w:rsid w:val="00AA3C86"/>
    <w:rsid w:val="00AA4462"/>
    <w:rsid w:val="00AA7794"/>
    <w:rsid w:val="00AB0CF3"/>
    <w:rsid w:val="00AD05A6"/>
    <w:rsid w:val="00AD0893"/>
    <w:rsid w:val="00AD469C"/>
    <w:rsid w:val="00AE267A"/>
    <w:rsid w:val="00AE628A"/>
    <w:rsid w:val="00B2197C"/>
    <w:rsid w:val="00B25D76"/>
    <w:rsid w:val="00B307A7"/>
    <w:rsid w:val="00B3170E"/>
    <w:rsid w:val="00B43D4B"/>
    <w:rsid w:val="00B45F98"/>
    <w:rsid w:val="00B460B9"/>
    <w:rsid w:val="00B46912"/>
    <w:rsid w:val="00B63F61"/>
    <w:rsid w:val="00B70FA9"/>
    <w:rsid w:val="00B75C22"/>
    <w:rsid w:val="00B86B75"/>
    <w:rsid w:val="00BC3D83"/>
    <w:rsid w:val="00BC48D5"/>
    <w:rsid w:val="00BD6EBF"/>
    <w:rsid w:val="00C13897"/>
    <w:rsid w:val="00C15155"/>
    <w:rsid w:val="00C17CD2"/>
    <w:rsid w:val="00C22914"/>
    <w:rsid w:val="00C2569B"/>
    <w:rsid w:val="00C36279"/>
    <w:rsid w:val="00C57193"/>
    <w:rsid w:val="00C57CCA"/>
    <w:rsid w:val="00C630EC"/>
    <w:rsid w:val="00C65201"/>
    <w:rsid w:val="00C706DA"/>
    <w:rsid w:val="00CD45AE"/>
    <w:rsid w:val="00CD4A2F"/>
    <w:rsid w:val="00CE2E3F"/>
    <w:rsid w:val="00CF601B"/>
    <w:rsid w:val="00D01C94"/>
    <w:rsid w:val="00D265C2"/>
    <w:rsid w:val="00D3031A"/>
    <w:rsid w:val="00D551FF"/>
    <w:rsid w:val="00D55218"/>
    <w:rsid w:val="00D56E8B"/>
    <w:rsid w:val="00D63B35"/>
    <w:rsid w:val="00D63CC3"/>
    <w:rsid w:val="00D87BFE"/>
    <w:rsid w:val="00DB2D0E"/>
    <w:rsid w:val="00DC69A1"/>
    <w:rsid w:val="00DE0E6E"/>
    <w:rsid w:val="00DE13DE"/>
    <w:rsid w:val="00DF0AE7"/>
    <w:rsid w:val="00E0200D"/>
    <w:rsid w:val="00E0294B"/>
    <w:rsid w:val="00E06F96"/>
    <w:rsid w:val="00E21159"/>
    <w:rsid w:val="00E315A3"/>
    <w:rsid w:val="00E53D67"/>
    <w:rsid w:val="00E569E5"/>
    <w:rsid w:val="00E733F9"/>
    <w:rsid w:val="00E8582F"/>
    <w:rsid w:val="00E979BF"/>
    <w:rsid w:val="00EA166F"/>
    <w:rsid w:val="00EB34BE"/>
    <w:rsid w:val="00EB3A5A"/>
    <w:rsid w:val="00EC4222"/>
    <w:rsid w:val="00EE7CF6"/>
    <w:rsid w:val="00EF0ED0"/>
    <w:rsid w:val="00EF4530"/>
    <w:rsid w:val="00F072AF"/>
    <w:rsid w:val="00F1451F"/>
    <w:rsid w:val="00F14D1F"/>
    <w:rsid w:val="00F21EA0"/>
    <w:rsid w:val="00F46451"/>
    <w:rsid w:val="00F46E60"/>
    <w:rsid w:val="00F705A6"/>
    <w:rsid w:val="00F73745"/>
    <w:rsid w:val="00F9787A"/>
    <w:rsid w:val="00FA20F2"/>
    <w:rsid w:val="00FA5AF5"/>
    <w:rsid w:val="00FB636D"/>
    <w:rsid w:val="00FC0C2F"/>
    <w:rsid w:val="00FC1328"/>
    <w:rsid w:val="00FD7094"/>
    <w:rsid w:val="00FF432A"/>
    <w:rsid w:val="00FF568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7E9BE"/>
  <w15:docId w15:val="{2DEC383A-741A-4EA3-BEA5-510269EAD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E267A"/>
    <w:pPr>
      <w:spacing w:after="100"/>
    </w:pPr>
  </w:style>
  <w:style w:type="paragraph" w:styleId="TOC2">
    <w:name w:val="toc 2"/>
    <w:basedOn w:val="Normal"/>
    <w:next w:val="Normal"/>
    <w:autoRedefine/>
    <w:uiPriority w:val="39"/>
    <w:unhideWhenUsed/>
    <w:rsid w:val="00AE267A"/>
    <w:pPr>
      <w:spacing w:after="100"/>
      <w:ind w:left="240"/>
    </w:pPr>
  </w:style>
  <w:style w:type="character" w:styleId="CommentReference">
    <w:name w:val="annotation reference"/>
    <w:basedOn w:val="DefaultParagraphFont"/>
    <w:semiHidden/>
    <w:unhideWhenUsed/>
    <w:rsid w:val="00697D46"/>
    <w:rPr>
      <w:sz w:val="16"/>
      <w:szCs w:val="16"/>
    </w:rPr>
  </w:style>
  <w:style w:type="paragraph" w:styleId="CommentText">
    <w:name w:val="annotation text"/>
    <w:basedOn w:val="Normal"/>
    <w:link w:val="CommentTextChar"/>
    <w:unhideWhenUsed/>
    <w:rsid w:val="00697D46"/>
    <w:rPr>
      <w:sz w:val="20"/>
      <w:szCs w:val="20"/>
    </w:rPr>
  </w:style>
  <w:style w:type="character" w:customStyle="1" w:styleId="CommentTextChar">
    <w:name w:val="Comment Text Char"/>
    <w:basedOn w:val="DefaultParagraphFont"/>
    <w:link w:val="CommentText"/>
    <w:rsid w:val="00697D46"/>
    <w:rPr>
      <w:sz w:val="20"/>
      <w:szCs w:val="20"/>
    </w:rPr>
  </w:style>
  <w:style w:type="paragraph" w:styleId="CommentSubject">
    <w:name w:val="annotation subject"/>
    <w:basedOn w:val="CommentText"/>
    <w:next w:val="CommentText"/>
    <w:link w:val="CommentSubjectChar"/>
    <w:semiHidden/>
    <w:unhideWhenUsed/>
    <w:rsid w:val="00697D46"/>
    <w:rPr>
      <w:b/>
      <w:bCs/>
    </w:rPr>
  </w:style>
  <w:style w:type="character" w:customStyle="1" w:styleId="CommentSubjectChar">
    <w:name w:val="Comment Subject Char"/>
    <w:basedOn w:val="CommentTextChar"/>
    <w:link w:val="CommentSubject"/>
    <w:semiHidden/>
    <w:rsid w:val="00697D46"/>
    <w:rPr>
      <w:b/>
      <w:bCs/>
      <w:sz w:val="20"/>
      <w:szCs w:val="20"/>
    </w:rPr>
  </w:style>
  <w:style w:type="character" w:styleId="UnresolvedMention">
    <w:name w:val="Unresolved Mention"/>
    <w:basedOn w:val="DefaultParagraphFont"/>
    <w:uiPriority w:val="99"/>
    <w:semiHidden/>
    <w:unhideWhenUsed/>
    <w:rsid w:val="000C30BE"/>
    <w:rPr>
      <w:color w:val="605E5C"/>
      <w:shd w:val="clear" w:color="auto" w:fill="E1DFDD"/>
    </w:rPr>
  </w:style>
  <w:style w:type="character" w:styleId="FollowedHyperlink">
    <w:name w:val="FollowedHyperlink"/>
    <w:basedOn w:val="DefaultParagraphFont"/>
    <w:semiHidden/>
    <w:unhideWhenUsed/>
    <w:rsid w:val="00E21159"/>
    <w:rPr>
      <w:color w:val="800080" w:themeColor="followedHyperlink"/>
      <w:u w:val="single"/>
    </w:rPr>
  </w:style>
  <w:style w:type="paragraph" w:styleId="Revision">
    <w:name w:val="Revision"/>
    <w:hidden/>
    <w:semiHidden/>
    <w:rsid w:val="000E699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comments.xml.rels><?xml version="1.0" encoding="UTF-8" standalone="yes"?>
<Relationships xmlns="http://schemas.openxmlformats.org/package/2006/relationships"><Relationship Id="rId2" Type="http://schemas.openxmlformats.org/officeDocument/2006/relationships/hyperlink" Target="https://onlinelibrary.wiley.com/doi/full/10.1111/geb.12669" TargetMode="External"/><Relationship Id="rId1" Type="http://schemas.openxmlformats.org/officeDocument/2006/relationships/hyperlink" Target="https://www.nature.com/articles/ncomms9221"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doi.org/10.1111/oik.05968" TargetMode="External"/><Relationship Id="rId21" Type="http://schemas.openxmlformats.org/officeDocument/2006/relationships/hyperlink" Target="https://doi.org/10.1111/ddi.13274" TargetMode="External"/><Relationship Id="rId34" Type="http://schemas.openxmlformats.org/officeDocument/2006/relationships/hyperlink" Target="https://doi.org/10.2307/4073434" TargetMode="External"/><Relationship Id="rId42" Type="http://schemas.openxmlformats.org/officeDocument/2006/relationships/hyperlink" Target="https://doi.org/10.1111/geb.12361" TargetMode="External"/><Relationship Id="rId47" Type="http://schemas.openxmlformats.org/officeDocument/2006/relationships/hyperlink" Target="https://doi.org/10.1016/j.tree.2014.11.006" TargetMode="External"/><Relationship Id="rId50" Type="http://schemas.openxmlformats.org/officeDocument/2006/relationships/hyperlink" Target="https://doi.org/10.1146/annurev-environ-042911-093511" TargetMode="External"/><Relationship Id="rId55" Type="http://schemas.openxmlformats.org/officeDocument/2006/relationships/hyperlink" Target="https://doi.org/10.1002/j.1538-7305.1948.tb01338.x" TargetMode="External"/><Relationship Id="rId63" Type="http://schemas.openxmlformats.org/officeDocument/2006/relationships/hyperlink" Target="https://doi.org/10.2307/1943563"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doi.org/10.1111/j.1365-2664.2010.01869.x" TargetMode="External"/><Relationship Id="rId11" Type="http://schemas.microsoft.com/office/2018/08/relationships/commentsExtensible" Target="commentsExtensible.xml"/><Relationship Id="rId24" Type="http://schemas.openxmlformats.org/officeDocument/2006/relationships/hyperlink" Target="https://doi.org/10.1371/journal.pone.0000140" TargetMode="External"/><Relationship Id="rId32" Type="http://schemas.openxmlformats.org/officeDocument/2006/relationships/hyperlink" Target="https://doi.org/10.2326/osj.9.3" TargetMode="External"/><Relationship Id="rId37" Type="http://schemas.openxmlformats.org/officeDocument/2006/relationships/hyperlink" Target="https://doi.org/10.2307/1934352" TargetMode="External"/><Relationship Id="rId40" Type="http://schemas.openxmlformats.org/officeDocument/2006/relationships/hyperlink" Target="https://doi.org/10.1111/j.1469-8137.1912.tb05611.x" TargetMode="External"/><Relationship Id="rId45" Type="http://schemas.openxmlformats.org/officeDocument/2006/relationships/hyperlink" Target="https://doi.org/10.1007/s10336-020-01830-4" TargetMode="External"/><Relationship Id="rId53" Type="http://schemas.openxmlformats.org/officeDocument/2006/relationships/hyperlink" Target="https://doi.org/10.1650/CONDOR-17-83.1" TargetMode="External"/><Relationship Id="rId58" Type="http://schemas.openxmlformats.org/officeDocument/2006/relationships/hyperlink" Target="https://doi.org/10.1038/d41586-021-02088-3" TargetMode="External"/><Relationship Id="rId66" Type="http://schemas.microsoft.com/office/2011/relationships/people" Target="people.xml"/><Relationship Id="rId5" Type="http://schemas.openxmlformats.org/officeDocument/2006/relationships/webSettings" Target="webSettings.xml"/><Relationship Id="rId61" Type="http://schemas.openxmlformats.org/officeDocument/2006/relationships/hyperlink" Target="https://doi.org/10.1146/annurev.ecolsys.33.010802.150448" TargetMode="External"/><Relationship Id="rId19" Type="http://schemas.openxmlformats.org/officeDocument/2006/relationships/hyperlink" Target="https://vesmir.cz/cz/on-line-clanky/2016/04/velke-ptaci-mapovani.html" TargetMode="External"/><Relationship Id="rId14" Type="http://schemas.openxmlformats.org/officeDocument/2006/relationships/image" Target="media/image2.png"/><Relationship Id="rId22" Type="http://schemas.openxmlformats.org/officeDocument/2006/relationships/hyperlink" Target="https://doi.org/10.1016/j.baae.2021.07.004" TargetMode="External"/><Relationship Id="rId27" Type="http://schemas.openxmlformats.org/officeDocument/2006/relationships/hyperlink" Target="https://doi.org/10.1098/rspb.2000.1325" TargetMode="External"/><Relationship Id="rId30" Type="http://schemas.openxmlformats.org/officeDocument/2006/relationships/hyperlink" Target="https://doi.org/10.1371/journal.pone.0030407" TargetMode="External"/><Relationship Id="rId35" Type="http://schemas.openxmlformats.org/officeDocument/2006/relationships/hyperlink" Target="https://doi.org/10.1111/1365-2664.12316" TargetMode="External"/><Relationship Id="rId43" Type="http://schemas.openxmlformats.org/officeDocument/2006/relationships/hyperlink" Target="https://doi.org/10.1007/s10531-004-0448-y" TargetMode="External"/><Relationship Id="rId48" Type="http://schemas.openxmlformats.org/officeDocument/2006/relationships/hyperlink" Target="https://doi.org/10.1111/j.1469-185X.2012.00224.x" TargetMode="External"/><Relationship Id="rId56" Type="http://schemas.openxmlformats.org/officeDocument/2006/relationships/hyperlink" Target="https://doi.org/10.1016/j.baae.2004.08.001" TargetMode="External"/><Relationship Id="rId64" Type="http://schemas.openxmlformats.org/officeDocument/2006/relationships/hyperlink" Target="https://doi.org/10.2307/1218190" TargetMode="External"/><Relationship Id="rId8" Type="http://schemas.openxmlformats.org/officeDocument/2006/relationships/comments" Target="comments.xml"/><Relationship Id="rId51" Type="http://schemas.openxmlformats.org/officeDocument/2006/relationships/hyperlink" Target="https://doi.org/10.3161/000164513X669955" TargetMode="External"/><Relationship Id="rId3" Type="http://schemas.openxmlformats.org/officeDocument/2006/relationships/styles" Target="styles.xml"/><Relationship Id="rId12" Type="http://schemas.openxmlformats.org/officeDocument/2006/relationships/hyperlink" Target="https://twitter.com/JulesBass6/status/1355281902463148033" TargetMode="External"/><Relationship Id="rId17" Type="http://schemas.openxmlformats.org/officeDocument/2006/relationships/hyperlink" Target="https://doi.org/10.2307/2255763" TargetMode="External"/><Relationship Id="rId25" Type="http://schemas.openxmlformats.org/officeDocument/2006/relationships/hyperlink" Target="https://doi.org/10.1371/journal.pbio.0020383" TargetMode="External"/><Relationship Id="rId33" Type="http://schemas.openxmlformats.org/officeDocument/2006/relationships/hyperlink" Target="https://doi.org/10.1098/rstb.2004.1602" TargetMode="External"/><Relationship Id="rId38" Type="http://schemas.openxmlformats.org/officeDocument/2006/relationships/hyperlink" Target="https://doi.org/10.1016/j.tree.2019.08.006" TargetMode="External"/><Relationship Id="rId46" Type="http://schemas.openxmlformats.org/officeDocument/2006/relationships/hyperlink" Target="https://doi.org/10.1111/j.1365-2699.2012.02701.x" TargetMode="External"/><Relationship Id="rId59" Type="http://schemas.openxmlformats.org/officeDocument/2006/relationships/hyperlink" Target="https://doi.org/10.1016/j.biocon.2006.09.011" TargetMode="External"/><Relationship Id="rId67" Type="http://schemas.openxmlformats.org/officeDocument/2006/relationships/theme" Target="theme/theme1.xml"/><Relationship Id="rId20" Type="http://schemas.openxmlformats.org/officeDocument/2006/relationships/hyperlink" Target="https://doi.org/10.1126/science.aaw1620" TargetMode="External"/><Relationship Id="rId41" Type="http://schemas.openxmlformats.org/officeDocument/2006/relationships/hyperlink" Target="https://doi.org/10.1038/s41467-018-04889-z" TargetMode="External"/><Relationship Id="rId54" Type="http://schemas.openxmlformats.org/officeDocument/2006/relationships/hyperlink" Target="https://doi.org/10.1111/gcb.13292" TargetMode="External"/><Relationship Id="rId62" Type="http://schemas.openxmlformats.org/officeDocument/2006/relationships/hyperlink" Target="https://doi.org/10.1111/j.1461-0248.2004.00581.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doi.org/10.1098/rstb.2004.1583" TargetMode="External"/><Relationship Id="rId28" Type="http://schemas.openxmlformats.org/officeDocument/2006/relationships/hyperlink" Target="https://doi.org/10.1126/science.1248484" TargetMode="External"/><Relationship Id="rId36" Type="http://schemas.openxmlformats.org/officeDocument/2006/relationships/hyperlink" Target="https://doi.org/10.1111/j.0021-8901.2004.00926.x" TargetMode="External"/><Relationship Id="rId49" Type="http://schemas.openxmlformats.org/officeDocument/2006/relationships/hyperlink" Target="https://doi.org/10.1016/j.ecolind.2011.05.017" TargetMode="External"/><Relationship Id="rId57" Type="http://schemas.openxmlformats.org/officeDocument/2006/relationships/hyperlink" Target="https://doi.org/10.1017/CBO9780511814938" TargetMode="External"/><Relationship Id="rId10" Type="http://schemas.microsoft.com/office/2016/09/relationships/commentsIds" Target="commentsIds.xml"/><Relationship Id="rId31" Type="http://schemas.openxmlformats.org/officeDocument/2006/relationships/hyperlink" Target="https://doi.org/10.1016/j.ecolind.2020.106728" TargetMode="External"/><Relationship Id="rId44" Type="http://schemas.openxmlformats.org/officeDocument/2006/relationships/hyperlink" Target="https://doi.org/10.1016/j.actao.2011.05.003" TargetMode="External"/><Relationship Id="rId52" Type="http://schemas.openxmlformats.org/officeDocument/2006/relationships/hyperlink" Target="https://doi.org/10.3996/nafa.79.0001" TargetMode="External"/><Relationship Id="rId60" Type="http://schemas.openxmlformats.org/officeDocument/2006/relationships/hyperlink" Target="https://doi.org/10.1111/j.1365-2745.2010.01664.x" TargetMode="External"/><Relationship Id="rId65"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hyperlink" Target="https://doi.org/10.1038/nature09678" TargetMode="External"/><Relationship Id="rId39" Type="http://schemas.openxmlformats.org/officeDocument/2006/relationships/hyperlink" Target="https://doi.org/10.1111/2041-210X.122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38143-64AA-4452-B722-6D9953581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21</Pages>
  <Words>10718</Words>
  <Characters>61096</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Czech University of Life Sciences Prague</Company>
  <LinksUpToDate>false</LinksUpToDate>
  <CharactersWithSpaces>71671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François Leroy, PhD student at CZU</dc:creator>
  <cp:keywords/>
  <cp:lastModifiedBy>Leroy Francois</cp:lastModifiedBy>
  <cp:revision>115</cp:revision>
  <dcterms:created xsi:type="dcterms:W3CDTF">2021-09-27T10:40:00Z</dcterms:created>
  <dcterms:modified xsi:type="dcterms:W3CDTF">2021-09-29T18:24:00Z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references.bib</vt:lpwstr>
  </property>
  <property fmtid="{D5CDD505-2E9C-101B-9397-08002B2CF9AE}" pid="4" name="classoption">
    <vt:lpwstr>oneside</vt:lpwstr>
  </property>
  <property fmtid="{D5CDD505-2E9C-101B-9397-08002B2CF9AE}" pid="5" name="colorlinks">
    <vt:lpwstr>yes</vt:lpwstr>
  </property>
  <property fmtid="{D5CDD505-2E9C-101B-9397-08002B2CF9AE}" pid="6" name="coverpage">
    <vt:lpwstr>True</vt:lpwstr>
  </property>
  <property fmtid="{D5CDD505-2E9C-101B-9397-08002B2CF9AE}" pid="7" name="date">
    <vt:lpwstr>2021-09-23</vt:lpwstr>
  </property>
  <property fmtid="{D5CDD505-2E9C-101B-9397-08002B2CF9AE}" pid="8" name="documentclass">
    <vt:lpwstr>report</vt:lpwstr>
  </property>
  <property fmtid="{D5CDD505-2E9C-101B-9397-08002B2CF9AE}" pid="9" name="fontsize">
    <vt:lpwstr>12pt</vt:lpwstr>
  </property>
  <property fmtid="{D5CDD505-2E9C-101B-9397-08002B2CF9AE}" pid="10" name="geometry">
    <vt:lpwstr/>
  </property>
  <property fmtid="{D5CDD505-2E9C-101B-9397-08002B2CF9AE}" pid="11" name="linestretch">
    <vt:lpwstr>1.5</vt:lpwstr>
  </property>
  <property fmtid="{D5CDD505-2E9C-101B-9397-08002B2CF9AE}" pid="12" name="link-citations">
    <vt:lpwstr>yes</vt:lpwstr>
  </property>
  <property fmtid="{D5CDD505-2E9C-101B-9397-08002B2CF9AE}" pid="13" name="toc">
    <vt:lpwstr>True</vt:lpwstr>
  </property>
</Properties>
</file>